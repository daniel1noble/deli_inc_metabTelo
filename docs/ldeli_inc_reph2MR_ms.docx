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F964" w14:textId="7B1B9FF5" w:rsidR="006D08F7" w:rsidRDefault="00057AD5" w:rsidP="008E1938">
      <w:pPr>
        <w:pStyle w:val="ThesisTitle"/>
      </w:pPr>
      <w:r>
        <w:t>Impact of d</w:t>
      </w:r>
      <w:r w:rsidRPr="001434C4">
        <w:t xml:space="preserve">evelopmental </w:t>
      </w:r>
      <w:r w:rsidR="002966FB" w:rsidRPr="001434C4">
        <w:t>temperature</w:t>
      </w:r>
      <w:r w:rsidR="00E976EF">
        <w:t>s</w:t>
      </w:r>
      <w:r w:rsidR="000D4316">
        <w:t xml:space="preserve"> </w:t>
      </w:r>
      <w:r>
        <w:t>on the</w:t>
      </w:r>
      <w:r w:rsidRPr="001434C4">
        <w:t xml:space="preserve"> </w:t>
      </w:r>
      <w:r w:rsidR="002966FB" w:rsidRPr="001434C4">
        <w:t xml:space="preserve">repeatability of </w:t>
      </w:r>
      <w:r>
        <w:t xml:space="preserve">thermal plasticity in </w:t>
      </w:r>
      <w:r w:rsidR="002966FB" w:rsidRPr="001434C4">
        <w:t xml:space="preserve">metabolic rate </w:t>
      </w:r>
    </w:p>
    <w:p w14:paraId="2CD800F0" w14:textId="77777777" w:rsidR="00D70D7A" w:rsidRPr="001434C4" w:rsidRDefault="00D70D7A" w:rsidP="008E1938">
      <w:pPr>
        <w:pStyle w:val="Thesisnormal"/>
      </w:pPr>
    </w:p>
    <w:p w14:paraId="7BEE72B8" w14:textId="5B84B382" w:rsidR="002966FB" w:rsidRPr="00B0332F" w:rsidRDefault="002966FB" w:rsidP="008E1938">
      <w:pPr>
        <w:contextualSpacing/>
        <w:rPr>
          <w:vertAlign w:val="superscript"/>
        </w:rPr>
      </w:pPr>
      <w:r w:rsidRPr="00B0332F">
        <w:t>Fonti Kar</w:t>
      </w:r>
      <w:r w:rsidRPr="00B0332F">
        <w:rPr>
          <w:vertAlign w:val="superscript"/>
        </w:rPr>
        <w:t>1</w:t>
      </w:r>
      <w:r w:rsidRPr="00B0332F">
        <w:t>, Shinichi Nakagawa</w:t>
      </w:r>
      <w:r w:rsidRPr="00B0332F">
        <w:rPr>
          <w:vertAlign w:val="superscript"/>
        </w:rPr>
        <w:t>1</w:t>
      </w:r>
      <w:r w:rsidRPr="00B0332F">
        <w:t>,</w:t>
      </w:r>
      <w:r>
        <w:t xml:space="preserve"> </w:t>
      </w:r>
      <w:r w:rsidRPr="00B0332F">
        <w:t>Daniel W.A. Noble</w:t>
      </w:r>
      <w:r w:rsidR="001F2B80">
        <w:rPr>
          <w:vertAlign w:val="superscript"/>
        </w:rPr>
        <w:t>2</w:t>
      </w:r>
    </w:p>
    <w:p w14:paraId="05B402D2" w14:textId="77777777" w:rsidR="002966FB" w:rsidRPr="00B0332F" w:rsidRDefault="002966FB" w:rsidP="008E1938">
      <w:pPr>
        <w:contextualSpacing/>
        <w:rPr>
          <w:i/>
        </w:rPr>
      </w:pPr>
      <w:r w:rsidRPr="00B0332F">
        <w:t xml:space="preserve">1 </w:t>
      </w:r>
      <w:r w:rsidRPr="00B0332F">
        <w:rPr>
          <w:i/>
        </w:rPr>
        <w:t>School of Biological Earth and Environmental Sciences, Ecology and Evolution Research Centre, University of New South Wales, Sydney, NSW, Australia</w:t>
      </w:r>
    </w:p>
    <w:p w14:paraId="6519F0E0" w14:textId="18FCA211" w:rsidR="002966FB" w:rsidRPr="00B0332F" w:rsidRDefault="001F2B80" w:rsidP="008E1938">
      <w:pPr>
        <w:contextualSpacing/>
        <w:rPr>
          <w:i/>
        </w:rPr>
      </w:pPr>
      <w:r>
        <w:t>2</w:t>
      </w:r>
      <w:r w:rsidR="002966FB" w:rsidRPr="00B0332F">
        <w:t xml:space="preserve"> </w:t>
      </w:r>
      <w:r w:rsidR="002966FB" w:rsidRPr="00B0332F">
        <w:rPr>
          <w:i/>
        </w:rPr>
        <w:t>Division of</w:t>
      </w:r>
      <w:r w:rsidR="002966FB" w:rsidRPr="00B0332F">
        <w:t xml:space="preserve"> </w:t>
      </w:r>
      <w:r w:rsidR="002966FB" w:rsidRPr="00B0332F">
        <w:rPr>
          <w:i/>
        </w:rPr>
        <w:t>Ecology and Evolution, Research School of Biology, The Australian National University, Canberra, ACT, Australia</w:t>
      </w:r>
    </w:p>
    <w:p w14:paraId="2F3AAC73" w14:textId="77777777" w:rsidR="002966FB" w:rsidRPr="00B0332F" w:rsidRDefault="002966FB" w:rsidP="008E1938">
      <w:pPr>
        <w:contextualSpacing/>
      </w:pPr>
    </w:p>
    <w:p w14:paraId="78F680E7" w14:textId="77777777" w:rsidR="002966FB" w:rsidRPr="00B0332F" w:rsidRDefault="002966FB" w:rsidP="008E1938">
      <w:pPr>
        <w:contextualSpacing/>
      </w:pPr>
      <w:r w:rsidRPr="00B0332F">
        <w:t>Corresponding author: Fonti Kar</w:t>
      </w:r>
    </w:p>
    <w:p w14:paraId="29FD77EC" w14:textId="6E0AA183" w:rsidR="002966FB" w:rsidRDefault="002966FB" w:rsidP="008E1938">
      <w:pPr>
        <w:contextualSpacing/>
      </w:pPr>
      <w:r w:rsidRPr="00B0332F">
        <w:t xml:space="preserve">Correspondence email: </w:t>
      </w:r>
      <w:hyperlink r:id="rId6" w:history="1">
        <w:r w:rsidRPr="00B0332F">
          <w:rPr>
            <w:rStyle w:val="Hyperlink"/>
          </w:rPr>
          <w:t>fonti.kar@gmail.com</w:t>
        </w:r>
      </w:hyperlink>
    </w:p>
    <w:p w14:paraId="30DB159A" w14:textId="7E4237E0" w:rsidR="002966FB" w:rsidRDefault="002966FB" w:rsidP="008E1938">
      <w:pPr>
        <w:pStyle w:val="ThesisTitle"/>
      </w:pPr>
      <w:r>
        <w:t>Abstract</w:t>
      </w:r>
    </w:p>
    <w:p w14:paraId="461C8A07" w14:textId="3A25C369" w:rsidR="00667E05" w:rsidRDefault="00667E05" w:rsidP="008E1938">
      <w:pPr>
        <w:pStyle w:val="Thesisbodytext"/>
        <w:rPr>
          <w:rFonts w:ascii="Times New Roman" w:hAnsi="Times New Roman" w:cs="Times New Roman"/>
        </w:rPr>
      </w:pPr>
    </w:p>
    <w:p w14:paraId="30E33163" w14:textId="01FE4E77" w:rsidR="00667E05" w:rsidRPr="00C43A63" w:rsidRDefault="009B727B" w:rsidP="008E1938">
      <w:pPr>
        <w:pStyle w:val="Thesisbodytext"/>
        <w:rPr>
          <w:rFonts w:ascii="Times New Roman" w:hAnsi="Times New Roman" w:cs="Times New Roman"/>
        </w:rPr>
      </w:pPr>
      <w:r>
        <w:rPr>
          <w:rFonts w:ascii="Times New Roman" w:hAnsi="Times New Roman" w:cs="Times New Roman"/>
        </w:rPr>
        <w:t xml:space="preserve">Phenotypic plasticity is an important mechanism that allows populations to adjust to changing environments. </w:t>
      </w:r>
      <w:r w:rsidR="00801BE2">
        <w:rPr>
          <w:rFonts w:ascii="Times New Roman" w:hAnsi="Times New Roman" w:cs="Times New Roman"/>
        </w:rPr>
        <w:t>P</w:t>
      </w:r>
      <w:r>
        <w:rPr>
          <w:rFonts w:ascii="Times New Roman" w:hAnsi="Times New Roman" w:cs="Times New Roman"/>
        </w:rPr>
        <w:t xml:space="preserve">lastic responses induced </w:t>
      </w:r>
      <w:r w:rsidR="00330559">
        <w:rPr>
          <w:rFonts w:ascii="Times New Roman" w:hAnsi="Times New Roman" w:cs="Times New Roman"/>
        </w:rPr>
        <w:t xml:space="preserve">by early </w:t>
      </w:r>
      <w:r>
        <w:rPr>
          <w:rFonts w:ascii="Times New Roman" w:hAnsi="Times New Roman" w:cs="Times New Roman"/>
        </w:rPr>
        <w:t xml:space="preserve">life </w:t>
      </w:r>
      <w:r w:rsidR="00330559">
        <w:rPr>
          <w:rFonts w:ascii="Times New Roman" w:hAnsi="Times New Roman" w:cs="Times New Roman"/>
        </w:rPr>
        <w:t xml:space="preserve">experiences </w:t>
      </w:r>
      <w:r>
        <w:rPr>
          <w:rFonts w:ascii="Times New Roman" w:hAnsi="Times New Roman" w:cs="Times New Roman"/>
        </w:rPr>
        <w:t>can have lasting impacts on how individuals respond to environmental variation later in life (</w:t>
      </w:r>
      <w:r w:rsidR="00330559">
        <w:rPr>
          <w:rFonts w:ascii="Times New Roman" w:hAnsi="Times New Roman" w:cs="Times New Roman"/>
        </w:rPr>
        <w:t xml:space="preserve">i.e., </w:t>
      </w:r>
      <w:r>
        <w:rPr>
          <w:rFonts w:ascii="Times New Roman" w:hAnsi="Times New Roman" w:cs="Times New Roman"/>
        </w:rPr>
        <w:t xml:space="preserve">reversible plasticity). </w:t>
      </w:r>
      <w:r w:rsidR="001D7BF2">
        <w:rPr>
          <w:rFonts w:ascii="Times New Roman" w:hAnsi="Times New Roman" w:cs="Times New Roman"/>
        </w:rPr>
        <w:t xml:space="preserve">Developmental </w:t>
      </w:r>
      <w:r w:rsidR="00330559">
        <w:rPr>
          <w:rFonts w:ascii="Times New Roman" w:hAnsi="Times New Roman" w:cs="Times New Roman"/>
        </w:rPr>
        <w:t xml:space="preserve">environments </w:t>
      </w:r>
      <w:r w:rsidR="00E416D3">
        <w:rPr>
          <w:rFonts w:ascii="Times New Roman" w:hAnsi="Times New Roman" w:cs="Times New Roman"/>
        </w:rPr>
        <w:t xml:space="preserve">can also influence </w:t>
      </w:r>
      <w:r w:rsidR="00330559">
        <w:rPr>
          <w:rFonts w:ascii="Times New Roman" w:hAnsi="Times New Roman" w:cs="Times New Roman"/>
        </w:rPr>
        <w:t>repeatability</w:t>
      </w:r>
      <w:r w:rsidR="00E416D3">
        <w:rPr>
          <w:rFonts w:ascii="Times New Roman" w:hAnsi="Times New Roman" w:cs="Times New Roman"/>
        </w:rPr>
        <w:t xml:space="preserve"> of plastic responses</w:t>
      </w:r>
      <w:r w:rsidR="001D7BF2">
        <w:rPr>
          <w:rFonts w:ascii="Times New Roman" w:hAnsi="Times New Roman" w:cs="Times New Roman"/>
        </w:rPr>
        <w:t xml:space="preserve"> thereby </w:t>
      </w:r>
      <w:r w:rsidR="00E416D3">
        <w:rPr>
          <w:rFonts w:ascii="Times New Roman" w:hAnsi="Times New Roman" w:cs="Times New Roman"/>
        </w:rPr>
        <w:t>alter</w:t>
      </w:r>
      <w:r w:rsidR="001D7BF2">
        <w:rPr>
          <w:rFonts w:ascii="Times New Roman" w:hAnsi="Times New Roman" w:cs="Times New Roman"/>
        </w:rPr>
        <w:t>ing</w:t>
      </w:r>
      <w:r w:rsidR="00E416D3">
        <w:rPr>
          <w:rFonts w:ascii="Times New Roman" w:hAnsi="Times New Roman" w:cs="Times New Roman"/>
        </w:rPr>
        <w:t xml:space="preserve"> the capacity for reaction norms to respond to selection</w:t>
      </w:r>
      <w:r w:rsidR="001D7BF2">
        <w:rPr>
          <w:rFonts w:ascii="Times New Roman" w:hAnsi="Times New Roman" w:cs="Times New Roman"/>
        </w:rPr>
        <w:t>.</w:t>
      </w:r>
      <w:r w:rsidR="00E416D3">
        <w:rPr>
          <w:rFonts w:ascii="Times New Roman" w:hAnsi="Times New Roman" w:cs="Times New Roman"/>
        </w:rPr>
        <w:t xml:space="preserve"> </w:t>
      </w:r>
      <w:r>
        <w:rPr>
          <w:rFonts w:ascii="Times New Roman" w:hAnsi="Times New Roman" w:cs="Times New Roman"/>
        </w:rPr>
        <w:t>Here, w</w:t>
      </w:r>
      <w:r w:rsidRPr="00AF374B">
        <w:rPr>
          <w:rFonts w:ascii="Times New Roman" w:hAnsi="Times New Roman" w:cs="Times New Roman"/>
        </w:rPr>
        <w:t xml:space="preserve">e compared </w:t>
      </w:r>
      <w:r w:rsidR="00330559">
        <w:rPr>
          <w:rFonts w:ascii="Times New Roman" w:hAnsi="Times New Roman" w:cs="Times New Roman"/>
        </w:rPr>
        <w:t xml:space="preserve">metabolic </w:t>
      </w:r>
      <w:r w:rsidRPr="00AF374B">
        <w:rPr>
          <w:rFonts w:ascii="Times New Roman" w:hAnsi="Times New Roman" w:cs="Times New Roman"/>
        </w:rPr>
        <w:t xml:space="preserve">thermal reaction norms </w:t>
      </w:r>
      <w:r>
        <w:rPr>
          <w:rFonts w:ascii="Times New Roman" w:hAnsi="Times New Roman" w:cs="Times New Roman"/>
        </w:rPr>
        <w:t>in</w:t>
      </w:r>
      <w:r w:rsidRPr="00AF374B">
        <w:rPr>
          <w:rFonts w:ascii="Times New Roman" w:hAnsi="Times New Roman" w:cs="Times New Roman"/>
        </w:rPr>
        <w:t xml:space="preserve"> lizards</w:t>
      </w:r>
      <w:r>
        <w:rPr>
          <w:rFonts w:ascii="Times New Roman" w:hAnsi="Times New Roman" w:cs="Times New Roman"/>
        </w:rPr>
        <w:t xml:space="preserve"> (</w:t>
      </w:r>
      <w:proofErr w:type="spellStart"/>
      <w:r>
        <w:rPr>
          <w:rFonts w:ascii="Times New Roman" w:hAnsi="Times New Roman" w:cs="Times New Roman"/>
          <w:i/>
          <w:iCs/>
        </w:rPr>
        <w:t>Lampropholis</w:t>
      </w:r>
      <w:proofErr w:type="spellEnd"/>
      <w:r>
        <w:rPr>
          <w:rFonts w:ascii="Times New Roman" w:hAnsi="Times New Roman" w:cs="Times New Roman"/>
          <w:i/>
          <w:iCs/>
        </w:rPr>
        <w:t xml:space="preserve"> </w:t>
      </w:r>
      <w:proofErr w:type="spellStart"/>
      <w:r>
        <w:rPr>
          <w:rFonts w:ascii="Times New Roman" w:hAnsi="Times New Roman" w:cs="Times New Roman"/>
          <w:i/>
          <w:iCs/>
        </w:rPr>
        <w:t>delicata</w:t>
      </w:r>
      <w:proofErr w:type="spellEnd"/>
      <w:r>
        <w:rPr>
          <w:rFonts w:ascii="Times New Roman" w:hAnsi="Times New Roman" w:cs="Times New Roman"/>
        </w:rPr>
        <w:t>)</w:t>
      </w:r>
      <w:r w:rsidRPr="00AF374B">
        <w:rPr>
          <w:rFonts w:ascii="Times New Roman" w:hAnsi="Times New Roman" w:cs="Times New Roman"/>
        </w:rPr>
        <w:t xml:space="preserve"> that were incubated at two developmental temperatures (</w:t>
      </w:r>
      <w:proofErr w:type="spellStart"/>
      <w:r w:rsidRPr="00AF374B">
        <w:rPr>
          <w:rFonts w:ascii="Times New Roman" w:hAnsi="Times New Roman" w:cs="Times New Roman"/>
        </w:rPr>
        <w:t>n</w:t>
      </w:r>
      <w:r w:rsidR="00E416D3" w:rsidRPr="00E416D3">
        <w:rPr>
          <w:rFonts w:ascii="Times New Roman" w:hAnsi="Times New Roman" w:cs="Times New Roman"/>
          <w:vertAlign w:val="subscript"/>
        </w:rPr>
        <w:t>cold</w:t>
      </w:r>
      <w:proofErr w:type="spellEnd"/>
      <w:r w:rsidRPr="00AF374B">
        <w:rPr>
          <w:rFonts w:ascii="Times New Roman" w:hAnsi="Times New Roman" w:cs="Times New Roman"/>
        </w:rPr>
        <w:t xml:space="preserve"> </w:t>
      </w:r>
      <w:proofErr w:type="gramStart"/>
      <w:r w:rsidRPr="00AF374B">
        <w:rPr>
          <w:rFonts w:ascii="Times New Roman" w:hAnsi="Times New Roman" w:cs="Times New Roman"/>
        </w:rPr>
        <w:t>=</w:t>
      </w:r>
      <w:r>
        <w:rPr>
          <w:rFonts w:ascii="Times New Roman" w:hAnsi="Times New Roman" w:cs="Times New Roman"/>
        </w:rPr>
        <w:t xml:space="preserve"> </w:t>
      </w:r>
      <w:r w:rsidR="00E416D3">
        <w:rPr>
          <w:rFonts w:ascii="Times New Roman" w:hAnsi="Times New Roman" w:cs="Times New Roman"/>
        </w:rPr>
        <w:t xml:space="preserve"> 26</w:t>
      </w:r>
      <w:proofErr w:type="gramEnd"/>
      <w:r w:rsidR="00E416D3">
        <w:rPr>
          <w:rFonts w:ascii="Times New Roman" w:hAnsi="Times New Roman" w:cs="Times New Roman"/>
        </w:rPr>
        <w:t xml:space="preserve">,  </w:t>
      </w:r>
      <w:proofErr w:type="spellStart"/>
      <w:r w:rsidR="00E416D3">
        <w:rPr>
          <w:rFonts w:ascii="Times New Roman" w:hAnsi="Times New Roman" w:cs="Times New Roman"/>
        </w:rPr>
        <w:t>n</w:t>
      </w:r>
      <w:r w:rsidR="00E416D3" w:rsidRPr="00E416D3">
        <w:rPr>
          <w:rFonts w:ascii="Times New Roman" w:hAnsi="Times New Roman" w:cs="Times New Roman"/>
          <w:vertAlign w:val="subscript"/>
        </w:rPr>
        <w:t>hot</w:t>
      </w:r>
      <w:proofErr w:type="spellEnd"/>
      <w:r w:rsidR="00E416D3">
        <w:rPr>
          <w:rFonts w:ascii="Times New Roman" w:hAnsi="Times New Roman" w:cs="Times New Roman"/>
        </w:rPr>
        <w:t xml:space="preserve"> = 25</w:t>
      </w:r>
      <w:r>
        <w:rPr>
          <w:rFonts w:ascii="Times New Roman" w:hAnsi="Times New Roman" w:cs="Times New Roman"/>
        </w:rPr>
        <w:t>)</w:t>
      </w:r>
      <w:r w:rsidRPr="00AF374B">
        <w:rPr>
          <w:rFonts w:ascii="Times New Roman" w:hAnsi="Times New Roman" w:cs="Times New Roman"/>
        </w:rPr>
        <w:t xml:space="preserve">. We </w:t>
      </w:r>
      <w:r w:rsidR="00E416D3">
        <w:rPr>
          <w:rFonts w:ascii="Times New Roman" w:hAnsi="Times New Roman" w:cs="Times New Roman"/>
        </w:rPr>
        <w:t>repeated</w:t>
      </w:r>
      <w:r w:rsidR="00330559">
        <w:rPr>
          <w:rFonts w:ascii="Times New Roman" w:hAnsi="Times New Roman" w:cs="Times New Roman"/>
        </w:rPr>
        <w:t>ly</w:t>
      </w:r>
      <w:r w:rsidR="00E416D3">
        <w:rPr>
          <w:rFonts w:ascii="Times New Roman" w:hAnsi="Times New Roman" w:cs="Times New Roman"/>
        </w:rPr>
        <w:t xml:space="preserve"> </w:t>
      </w:r>
      <w:r w:rsidR="00330559">
        <w:rPr>
          <w:rFonts w:ascii="Times New Roman" w:hAnsi="Times New Roman" w:cs="Times New Roman"/>
        </w:rPr>
        <w:t xml:space="preserve">measured </w:t>
      </w:r>
      <w:r w:rsidR="00E416D3">
        <w:rPr>
          <w:rFonts w:ascii="Times New Roman" w:hAnsi="Times New Roman" w:cs="Times New Roman"/>
        </w:rPr>
        <w:t>individual reaction norms across six acute temperatures</w:t>
      </w:r>
      <w:r w:rsidR="00330559">
        <w:rPr>
          <w:rFonts w:ascii="Times New Roman" w:hAnsi="Times New Roman" w:cs="Times New Roman"/>
        </w:rPr>
        <w:t xml:space="preserve">10 times </w:t>
      </w:r>
      <w:r w:rsidR="004B1794">
        <w:rPr>
          <w:rFonts w:ascii="Times New Roman" w:hAnsi="Times New Roman" w:cs="Times New Roman"/>
        </w:rPr>
        <w:t xml:space="preserve">over </w:t>
      </w:r>
      <w:r w:rsidR="000631AE">
        <w:rPr>
          <w:rFonts w:ascii="Times New Roman" w:hAnsi="Times New Roman" w:cs="Times New Roman"/>
        </w:rPr>
        <w:t>~</w:t>
      </w:r>
      <w:r w:rsidR="009525C4">
        <w:rPr>
          <w:rFonts w:ascii="Times New Roman" w:hAnsi="Times New Roman" w:cs="Times New Roman"/>
        </w:rPr>
        <w:t>3.5</w:t>
      </w:r>
      <w:r w:rsidR="004B1794">
        <w:rPr>
          <w:rFonts w:ascii="Times New Roman" w:hAnsi="Times New Roman" w:cs="Times New Roman"/>
        </w:rPr>
        <w:t xml:space="preserve"> </w:t>
      </w:r>
      <w:proofErr w:type="gramStart"/>
      <w:r w:rsidR="004B1794">
        <w:rPr>
          <w:rFonts w:ascii="Times New Roman" w:hAnsi="Times New Roman" w:cs="Times New Roman"/>
        </w:rPr>
        <w:t xml:space="preserve">months </w:t>
      </w:r>
      <w:r w:rsidR="00DE0259">
        <w:rPr>
          <w:rFonts w:ascii="Times New Roman" w:hAnsi="Times New Roman" w:cs="Times New Roman"/>
        </w:rPr>
        <w:t xml:space="preserve"> (</w:t>
      </w:r>
      <w:proofErr w:type="gramEnd"/>
      <w:r w:rsidR="00DE0259">
        <w:rPr>
          <w:rFonts w:ascii="Times New Roman" w:hAnsi="Times New Roman" w:cs="Times New Roman"/>
        </w:rPr>
        <w:t>n</w:t>
      </w:r>
      <w:r w:rsidR="00DE0259" w:rsidRPr="00D31512">
        <w:rPr>
          <w:rFonts w:ascii="Times New Roman" w:hAnsi="Times New Roman" w:cs="Times New Roman"/>
          <w:vertAlign w:val="subscript"/>
        </w:rPr>
        <w:t>obs</w:t>
      </w:r>
      <w:r w:rsidR="00DE0259">
        <w:rPr>
          <w:rFonts w:ascii="Times New Roman" w:hAnsi="Times New Roman" w:cs="Times New Roman"/>
        </w:rPr>
        <w:t xml:space="preserve"> = 3,818) </w:t>
      </w:r>
      <w:r w:rsidR="00E416D3">
        <w:rPr>
          <w:rFonts w:ascii="Times New Roman" w:hAnsi="Times New Roman" w:cs="Times New Roman"/>
        </w:rPr>
        <w:t xml:space="preserve">to </w:t>
      </w:r>
      <w:r w:rsidRPr="00AF374B">
        <w:rPr>
          <w:rFonts w:ascii="Times New Roman" w:hAnsi="Times New Roman" w:cs="Times New Roman"/>
        </w:rPr>
        <w:t>estimate</w:t>
      </w:r>
      <w:r w:rsidR="00E416D3">
        <w:rPr>
          <w:rFonts w:ascii="Times New Roman" w:hAnsi="Times New Roman" w:cs="Times New Roman"/>
        </w:rPr>
        <w:t xml:space="preserve"> </w:t>
      </w:r>
      <w:r w:rsidRPr="00AF374B">
        <w:rPr>
          <w:rFonts w:ascii="Times New Roman" w:hAnsi="Times New Roman" w:cs="Times New Roman"/>
        </w:rPr>
        <w:t xml:space="preserve">the repeatability of </w:t>
      </w:r>
      <w:r w:rsidR="00FB32EB">
        <w:rPr>
          <w:rFonts w:ascii="Times New Roman" w:hAnsi="Times New Roman" w:cs="Times New Roman"/>
        </w:rPr>
        <w:t xml:space="preserve">average </w:t>
      </w:r>
      <w:r w:rsidR="00FB32EB" w:rsidRPr="00AF374B">
        <w:rPr>
          <w:rFonts w:ascii="Times New Roman" w:hAnsi="Times New Roman" w:cs="Times New Roman"/>
        </w:rPr>
        <w:t>metabolic rate</w:t>
      </w:r>
      <w:r w:rsidR="00FB32EB">
        <w:rPr>
          <w:rFonts w:ascii="Times New Roman" w:hAnsi="Times New Roman" w:cs="Times New Roman"/>
        </w:rPr>
        <w:t xml:space="preserve"> (intercept) and thermal plasticity (slope)</w:t>
      </w:r>
      <w:r w:rsidR="00E416D3">
        <w:rPr>
          <w:rFonts w:ascii="Times New Roman" w:hAnsi="Times New Roman" w:cs="Times New Roman"/>
        </w:rPr>
        <w:t xml:space="preserve">. </w:t>
      </w:r>
      <w:r w:rsidR="008B2954">
        <w:rPr>
          <w:rFonts w:ascii="Times New Roman" w:hAnsi="Times New Roman" w:cs="Times New Roman"/>
        </w:rPr>
        <w:t>T</w:t>
      </w:r>
      <w:r w:rsidR="008B2954" w:rsidRPr="00AF374B">
        <w:rPr>
          <w:rFonts w:ascii="Times New Roman" w:hAnsi="Times New Roman" w:cs="Times New Roman"/>
        </w:rPr>
        <w:t>he</w:t>
      </w:r>
      <w:r w:rsidR="008B2954">
        <w:rPr>
          <w:rFonts w:ascii="Times New Roman" w:hAnsi="Times New Roman" w:cs="Times New Roman"/>
        </w:rPr>
        <w:t xml:space="preserve"> </w:t>
      </w:r>
      <w:r w:rsidR="00FB32EB">
        <w:rPr>
          <w:rFonts w:ascii="Times New Roman" w:hAnsi="Times New Roman" w:cs="Times New Roman"/>
        </w:rPr>
        <w:t>intercept</w:t>
      </w:r>
      <w:r w:rsidR="00FB32EB" w:rsidRPr="00AF374B">
        <w:rPr>
          <w:rFonts w:ascii="Times New Roman" w:hAnsi="Times New Roman" w:cs="Times New Roman"/>
        </w:rPr>
        <w:t xml:space="preserve"> </w:t>
      </w:r>
      <w:r w:rsidR="008B2954">
        <w:rPr>
          <w:rFonts w:ascii="Times New Roman" w:hAnsi="Times New Roman" w:cs="Times New Roman"/>
        </w:rPr>
        <w:t xml:space="preserve">and the </w:t>
      </w:r>
      <w:r w:rsidR="008B2954" w:rsidRPr="00AF374B">
        <w:rPr>
          <w:rFonts w:ascii="Times New Roman" w:hAnsi="Times New Roman" w:cs="Times New Roman"/>
        </w:rPr>
        <w:t>slope</w:t>
      </w:r>
      <w:r w:rsidR="008B2954">
        <w:rPr>
          <w:rFonts w:ascii="Times New Roman" w:hAnsi="Times New Roman" w:cs="Times New Roman"/>
        </w:rPr>
        <w:t xml:space="preserve"> of</w:t>
      </w:r>
      <w:r w:rsidR="008B2954" w:rsidRPr="00AF374B">
        <w:rPr>
          <w:rFonts w:ascii="Times New Roman" w:hAnsi="Times New Roman" w:cs="Times New Roman"/>
        </w:rPr>
        <w:t xml:space="preserve"> </w:t>
      </w:r>
      <w:r w:rsidR="008B2954">
        <w:rPr>
          <w:rFonts w:ascii="Times New Roman" w:hAnsi="Times New Roman" w:cs="Times New Roman"/>
        </w:rPr>
        <w:t xml:space="preserve">the thermal reaction norm </w:t>
      </w:r>
      <w:r w:rsidR="00FB32EB">
        <w:rPr>
          <w:rFonts w:ascii="Times New Roman" w:hAnsi="Times New Roman" w:cs="Times New Roman"/>
        </w:rPr>
        <w:t>did not</w:t>
      </w:r>
      <w:r w:rsidR="008B2954">
        <w:rPr>
          <w:rFonts w:ascii="Times New Roman" w:hAnsi="Times New Roman" w:cs="Times New Roman"/>
        </w:rPr>
        <w:t xml:space="preserve"> change</w:t>
      </w:r>
      <w:r w:rsidR="00FB32EB">
        <w:rPr>
          <w:rFonts w:ascii="Times New Roman" w:hAnsi="Times New Roman" w:cs="Times New Roman"/>
        </w:rPr>
        <w:t xml:space="preserve"> with</w:t>
      </w:r>
      <w:r w:rsidR="008B2954">
        <w:rPr>
          <w:rFonts w:ascii="Times New Roman" w:hAnsi="Times New Roman" w:cs="Times New Roman"/>
        </w:rPr>
        <w:t xml:space="preserve"> developmental temperatures. </w:t>
      </w:r>
      <w:r w:rsidR="00FB32EB">
        <w:rPr>
          <w:rFonts w:ascii="Times New Roman" w:hAnsi="Times New Roman" w:cs="Times New Roman"/>
        </w:rPr>
        <w:t xml:space="preserve">Repeatability of average metabolic rate was on average, 10% lower in hot incubated lizards and was </w:t>
      </w:r>
      <w:r w:rsidR="00FB32EB">
        <w:rPr>
          <w:rFonts w:ascii="Times New Roman" w:hAnsi="Times New Roman" w:cs="Times New Roman"/>
        </w:rPr>
        <w:t xml:space="preserve">stable across acute temperatures. </w:t>
      </w:r>
      <w:r w:rsidR="00936E35" w:rsidRPr="00AF374B">
        <w:rPr>
          <w:rFonts w:ascii="Times New Roman" w:hAnsi="Times New Roman" w:cs="Times New Roman"/>
        </w:rPr>
        <w:t>The</w:t>
      </w:r>
      <w:r w:rsidR="00FA07D1" w:rsidRPr="00AF374B">
        <w:rPr>
          <w:rFonts w:ascii="Times New Roman" w:hAnsi="Times New Roman" w:cs="Times New Roman"/>
        </w:rPr>
        <w:t xml:space="preserve"> slope of the reaction norm was repeatable (</w:t>
      </w:r>
      <w:r w:rsidR="00FA07D1" w:rsidRPr="00AF374B">
        <w:rPr>
          <w:rFonts w:ascii="Times New Roman" w:hAnsi="Times New Roman" w:cs="Times New Roman"/>
          <w:i/>
          <w:iCs/>
        </w:rPr>
        <w:t>R</w:t>
      </w:r>
      <w:r w:rsidR="00FA07D1" w:rsidRPr="00AF374B">
        <w:rPr>
          <w:rFonts w:ascii="Times New Roman" w:hAnsi="Times New Roman" w:cs="Times New Roman"/>
        </w:rPr>
        <w:t xml:space="preserve"> = </w:t>
      </w:r>
      <w:r w:rsidR="00CA327F" w:rsidRPr="00AF374B">
        <w:rPr>
          <w:rFonts w:ascii="Times New Roman" w:hAnsi="Times New Roman" w:cs="Times New Roman"/>
        </w:rPr>
        <w:t>0.43</w:t>
      </w:r>
      <w:r w:rsidR="00FA07D1" w:rsidRPr="00AF374B">
        <w:rPr>
          <w:rFonts w:ascii="Times New Roman" w:hAnsi="Times New Roman" w:cs="Times New Roman"/>
        </w:rPr>
        <w:t xml:space="preserve">) </w:t>
      </w:r>
      <w:r w:rsidR="008B2954">
        <w:rPr>
          <w:rFonts w:ascii="Times New Roman" w:hAnsi="Times New Roman" w:cs="Times New Roman"/>
        </w:rPr>
        <w:t xml:space="preserve">suggesting that individuals were </w:t>
      </w:r>
      <w:r w:rsidR="00C43A63">
        <w:rPr>
          <w:rFonts w:ascii="Times New Roman" w:hAnsi="Times New Roman" w:cs="Times New Roman"/>
        </w:rPr>
        <w:t xml:space="preserve">moderately </w:t>
      </w:r>
      <w:r w:rsidR="008B2954">
        <w:rPr>
          <w:rFonts w:ascii="Times New Roman" w:hAnsi="Times New Roman" w:cs="Times New Roman"/>
        </w:rPr>
        <w:t xml:space="preserve">consistent in their response to acute temperature variation, </w:t>
      </w:r>
      <w:r w:rsidR="00412E2F">
        <w:rPr>
          <w:rFonts w:ascii="Times New Roman" w:hAnsi="Times New Roman" w:cs="Times New Roman"/>
        </w:rPr>
        <w:t>however</w:t>
      </w:r>
      <w:r w:rsidR="00FA07D1" w:rsidRPr="00AF374B">
        <w:rPr>
          <w:rFonts w:ascii="Times New Roman" w:hAnsi="Times New Roman" w:cs="Times New Roman"/>
        </w:rPr>
        <w:t xml:space="preserve"> </w:t>
      </w:r>
      <w:r w:rsidR="004F56DB">
        <w:rPr>
          <w:rFonts w:ascii="Times New Roman" w:hAnsi="Times New Roman" w:cs="Times New Roman"/>
        </w:rPr>
        <w:t xml:space="preserve">repeatability </w:t>
      </w:r>
      <w:r w:rsidR="008B2954">
        <w:rPr>
          <w:rFonts w:ascii="Times New Roman" w:hAnsi="Times New Roman" w:cs="Times New Roman"/>
        </w:rPr>
        <w:t>did not depend</w:t>
      </w:r>
      <w:r w:rsidR="00FA07D1" w:rsidRPr="00AF374B">
        <w:rPr>
          <w:rFonts w:ascii="Times New Roman" w:hAnsi="Times New Roman" w:cs="Times New Roman"/>
        </w:rPr>
        <w:t xml:space="preserve"> </w:t>
      </w:r>
      <w:r w:rsidR="008B2954">
        <w:rPr>
          <w:rFonts w:ascii="Times New Roman" w:hAnsi="Times New Roman" w:cs="Times New Roman"/>
        </w:rPr>
        <w:t>on</w:t>
      </w:r>
      <w:r w:rsidR="00FA07D1" w:rsidRPr="00AF374B">
        <w:rPr>
          <w:rFonts w:ascii="Times New Roman" w:hAnsi="Times New Roman" w:cs="Times New Roman"/>
        </w:rPr>
        <w:t xml:space="preserve"> </w:t>
      </w:r>
      <w:r w:rsidR="0017410F">
        <w:rPr>
          <w:rFonts w:ascii="Times New Roman" w:hAnsi="Times New Roman" w:cs="Times New Roman"/>
        </w:rPr>
        <w:t>early developmental</w:t>
      </w:r>
      <w:r w:rsidR="0017410F" w:rsidRPr="00AF374B">
        <w:rPr>
          <w:rFonts w:ascii="Times New Roman" w:hAnsi="Times New Roman" w:cs="Times New Roman"/>
        </w:rPr>
        <w:t xml:space="preserve"> </w:t>
      </w:r>
      <w:r w:rsidR="00FA07D1" w:rsidRPr="00AF374B">
        <w:rPr>
          <w:rFonts w:ascii="Times New Roman" w:hAnsi="Times New Roman" w:cs="Times New Roman"/>
        </w:rPr>
        <w:t>temperature.</w:t>
      </w:r>
      <w:r w:rsidR="00FB32EB">
        <w:rPr>
          <w:rFonts w:ascii="Times New Roman" w:hAnsi="Times New Roman" w:cs="Times New Roman"/>
        </w:rPr>
        <w:t xml:space="preserve"> </w:t>
      </w:r>
      <w:r w:rsidR="00DC6343">
        <w:rPr>
          <w:rFonts w:ascii="Times New Roman" w:hAnsi="Times New Roman" w:cs="Times New Roman"/>
        </w:rPr>
        <w:t xml:space="preserve">Our work implies that thermal plasticity has the </w:t>
      </w:r>
      <w:r w:rsidR="00997F1B">
        <w:rPr>
          <w:rFonts w:ascii="Times New Roman" w:hAnsi="Times New Roman" w:cs="Times New Roman"/>
        </w:rPr>
        <w:t>capacity</w:t>
      </w:r>
      <w:r w:rsidR="00DC6343">
        <w:rPr>
          <w:rFonts w:ascii="Times New Roman" w:hAnsi="Times New Roman" w:cs="Times New Roman"/>
        </w:rPr>
        <w:t xml:space="preserve"> to evolve, despite there being less consistent variation in metabolic rate under hot environments. This </w:t>
      </w:r>
      <w:r w:rsidR="00412E2F">
        <w:rPr>
          <w:rFonts w:ascii="Times New Roman" w:hAnsi="Times New Roman" w:cs="Times New Roman"/>
        </w:rPr>
        <w:t>will be</w:t>
      </w:r>
      <w:r w:rsidR="00DC6343">
        <w:rPr>
          <w:rFonts w:ascii="Times New Roman" w:hAnsi="Times New Roman" w:cs="Times New Roman"/>
        </w:rPr>
        <w:t xml:space="preserve"> </w:t>
      </w:r>
      <w:r w:rsidR="00412E2F">
        <w:rPr>
          <w:rFonts w:ascii="Times New Roman" w:hAnsi="Times New Roman" w:cs="Times New Roman"/>
        </w:rPr>
        <w:t xml:space="preserve">increasingly more </w:t>
      </w:r>
      <w:r w:rsidR="00DC6343">
        <w:rPr>
          <w:rFonts w:ascii="Times New Roman" w:hAnsi="Times New Roman" w:cs="Times New Roman"/>
        </w:rPr>
        <w:t xml:space="preserve">important </w:t>
      </w:r>
      <w:r w:rsidR="00412E2F">
        <w:rPr>
          <w:rFonts w:ascii="Times New Roman" w:hAnsi="Times New Roman" w:cs="Times New Roman"/>
        </w:rPr>
        <w:t>for terrestrial ectotherms</w:t>
      </w:r>
      <w:r w:rsidR="004F56DB">
        <w:rPr>
          <w:rFonts w:ascii="Times New Roman" w:hAnsi="Times New Roman" w:cs="Times New Roman"/>
        </w:rPr>
        <w:t xml:space="preserve"> living in </w:t>
      </w:r>
      <w:r w:rsidR="00DC6343">
        <w:rPr>
          <w:rFonts w:ascii="Times New Roman" w:hAnsi="Times New Roman" w:cs="Times New Roman"/>
        </w:rPr>
        <w:t xml:space="preserve">changing </w:t>
      </w:r>
      <w:r w:rsidR="00E40F55">
        <w:rPr>
          <w:rFonts w:ascii="Times New Roman" w:hAnsi="Times New Roman" w:cs="Times New Roman"/>
        </w:rPr>
        <w:t>climate</w:t>
      </w:r>
      <w:r w:rsidR="006C4CA4">
        <w:rPr>
          <w:rFonts w:ascii="Times New Roman" w:hAnsi="Times New Roman" w:cs="Times New Roman"/>
        </w:rPr>
        <w:t>.</w:t>
      </w:r>
    </w:p>
    <w:p w14:paraId="089B62D3" w14:textId="56480168" w:rsidR="002966FB" w:rsidRDefault="002966FB" w:rsidP="008E1938">
      <w:pPr>
        <w:pStyle w:val="ThesisTitle"/>
      </w:pPr>
      <w:r>
        <w:t>Keywords</w:t>
      </w:r>
    </w:p>
    <w:p w14:paraId="762CD457" w14:textId="3C3E86DE" w:rsidR="002966FB" w:rsidRDefault="00BF475F" w:rsidP="008E1938">
      <w:pPr>
        <w:pStyle w:val="Thesisnormal"/>
      </w:pPr>
      <w:r>
        <w:t>reaction norm, repeatability, metabolic rate, incubation temperature</w:t>
      </w:r>
      <w:r w:rsidR="00C43A63">
        <w:t>, thermal performance curve, thermal sensitivity, phenotypic flexibility</w:t>
      </w:r>
    </w:p>
    <w:p w14:paraId="4B8EB3AB" w14:textId="6BA04904" w:rsidR="00F17EF8" w:rsidRDefault="00B178E1" w:rsidP="008E1938">
      <w:pPr>
        <w:pStyle w:val="ThesisTitle"/>
      </w:pPr>
      <w:r>
        <w:t>Introduction</w:t>
      </w:r>
    </w:p>
    <w:p w14:paraId="7F1E07E0" w14:textId="3E210C18" w:rsidR="00F17EF8" w:rsidRDefault="00F17EF8" w:rsidP="008E1938">
      <w:pPr>
        <w:pStyle w:val="Thesisnormal"/>
      </w:pPr>
    </w:p>
    <w:p w14:paraId="52B09BB9" w14:textId="15090C65" w:rsidR="00057AD5" w:rsidRDefault="00B41612" w:rsidP="004D7445">
      <w:pPr>
        <w:pStyle w:val="Thesisnormal"/>
      </w:pPr>
      <w:r>
        <w:t xml:space="preserve">A substantial amount of variation in an individual’s phenotype is determined by </w:t>
      </w:r>
      <w:r w:rsidR="00E5174D">
        <w:t>formative</w:t>
      </w:r>
      <w:r>
        <w:t xml:space="preserve"> processes </w:t>
      </w:r>
      <w:r w:rsidR="00E50E69">
        <w:t>throughout</w:t>
      </w:r>
      <w:r>
        <w:t xml:space="preserve"> embryonic d</w:t>
      </w:r>
      <w:r w:rsidR="00F17EF8">
        <w:t>evelopment</w:t>
      </w:r>
      <w:r>
        <w:t xml:space="preserve">. </w:t>
      </w:r>
      <w:r w:rsidR="0017410F">
        <w:t>E</w:t>
      </w:r>
      <w:r w:rsidR="00F17EF8">
        <w:t xml:space="preserve">nvironmental </w:t>
      </w:r>
      <w:r w:rsidR="00885D54">
        <w:t>perturbations</w:t>
      </w:r>
      <w:r w:rsidR="00F17EF8">
        <w:t xml:space="preserve"> </w:t>
      </w:r>
      <w:r>
        <w:t xml:space="preserve">during this </w:t>
      </w:r>
      <w:r w:rsidR="0086509B">
        <w:t>critical</w:t>
      </w:r>
      <w:r>
        <w:t xml:space="preserve"> period </w:t>
      </w:r>
      <w:r w:rsidR="00F17EF8">
        <w:t xml:space="preserve">can </w:t>
      </w:r>
      <w:r w:rsidR="0050415F">
        <w:t xml:space="preserve">have </w:t>
      </w:r>
      <w:r w:rsidR="003907F1">
        <w:t>persistent</w:t>
      </w:r>
      <w:r w:rsidR="00885D54">
        <w:t xml:space="preserve"> </w:t>
      </w:r>
      <w:r w:rsidR="0050415F">
        <w:t>effects on an</w:t>
      </w:r>
      <w:r>
        <w:t xml:space="preserve"> individual’s physiology, morphology, behaviour and life history</w:t>
      </w:r>
      <w:r w:rsidR="0079245F">
        <w:t xml:space="preserve"> </w:t>
      </w:r>
      <w:r w:rsidR="00076B26">
        <w:fldChar w:fldCharType="begin"/>
      </w:r>
      <w:r w:rsidR="00406CC8">
        <w:instrText xml:space="preserve"> ADDIN ZOTERO_ITEM CSL_CITATION {"citationID":"NblXhVsi","properties":{"formattedCitation":"(Eyck et al., 2019; Noble et al., 2018; O\\uc0\\u8217{}Dea et al., 2019)","plainCitation":"(Eyck et al., 2019; Noble et al., 2018; O’Dea et al., 2019)","noteIndex":0},"citationItems":[{"id":3446,"uris":["http://zotero.org/users/1379426/items/GNPGYLVI"],"uri":["http://zotero.org/users/1379426/items/GNPGYLVI"],"itemData":{"id":3446,"type":"article-journal","abstract":"Developmental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P."},{"family":"Nakagawa","given":"Shinichi"}],"issued":{"date-parts":[["2019"]]}}}],"schema":"https://github.com/citation-style-language/schema/raw/master/csl-citation.json"} </w:instrText>
      </w:r>
      <w:r w:rsidR="00076B26">
        <w:fldChar w:fldCharType="separate"/>
      </w:r>
      <w:r w:rsidR="00406CC8" w:rsidRPr="00406CC8">
        <w:rPr>
          <w:rFonts w:cs="Times New Roman"/>
          <w:lang w:val="en-GB"/>
        </w:rPr>
        <w:t>(Eyck et al., 2019; Noble et al., 2018; O’Dea et al., 2019)</w:t>
      </w:r>
      <w:r w:rsidR="00076B26">
        <w:fldChar w:fldCharType="end"/>
      </w:r>
      <w:r>
        <w:t>.</w:t>
      </w:r>
      <w:r w:rsidR="005649D7">
        <w:t xml:space="preserve"> </w:t>
      </w:r>
      <w:r w:rsidR="00FA39C5">
        <w:t xml:space="preserve">Developmental shifts </w:t>
      </w:r>
      <w:r w:rsidR="00171657">
        <w:t xml:space="preserve">in phenotypes </w:t>
      </w:r>
      <w:r w:rsidR="00FA39C5">
        <w:t xml:space="preserve">may be adaptative if it allows </w:t>
      </w:r>
      <w:r w:rsidR="00FA39C5">
        <w:lastRenderedPageBreak/>
        <w:t xml:space="preserve">organisms to better </w:t>
      </w:r>
      <w:r w:rsidR="00114FED">
        <w:t xml:space="preserve">cope </w:t>
      </w:r>
      <w:r w:rsidR="00FA39C5">
        <w:t xml:space="preserve">in similar environments later in life </w:t>
      </w:r>
      <w:r w:rsidR="00FA39C5">
        <w:fldChar w:fldCharType="begin"/>
      </w:r>
      <w:r w:rsidR="00FA39C5">
        <w:instrText xml:space="preserve"> ADDIN ZOTERO_ITEM CSL_CITATION {"citationID":"p7QsbXK3","properties":{"formattedCitation":"(Beldade et al., 2011)","plainCitation":"(Beldade et al., 2011)","noteIndex":0},"citationItems":[{"id":3452,"uris":["http://zotero.org/users/1379426/items/SSZZ3NFI"],"uri":["http://zotero.org/users/1379426/items/SSZZ3NFI"],"itemData":{"id":3452,"type":"article-journal","abstract":"Aside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A."}],"issued":{"date-parts":[["2011"]]}}}],"schema":"https://github.com/citation-style-language/schema/raw/master/csl-citation.json"} </w:instrText>
      </w:r>
      <w:r w:rsidR="00FA39C5">
        <w:fldChar w:fldCharType="separate"/>
      </w:r>
      <w:r w:rsidR="00FA39C5">
        <w:rPr>
          <w:noProof/>
        </w:rPr>
        <w:t>(Beldade et al., 2011)</w:t>
      </w:r>
      <w:r w:rsidR="00FA39C5">
        <w:fldChar w:fldCharType="end"/>
      </w:r>
      <w:r w:rsidR="00FA39C5">
        <w:t>. However, environment-phenotype mismatches can occur when developmental cues fail to predict late</w:t>
      </w:r>
      <w:r w:rsidR="00114FED">
        <w:t>r</w:t>
      </w:r>
      <w:r w:rsidR="00FA39C5">
        <w:t xml:space="preserve"> life </w:t>
      </w:r>
      <w:r w:rsidR="00E50E69">
        <w:t xml:space="preserve">conditions </w:t>
      </w:r>
      <w:r w:rsidR="00FA39C5">
        <w:fldChar w:fldCharType="begin"/>
      </w:r>
      <w:r w:rsidR="00FA39C5">
        <w:instrText xml:space="preserve"> ADDIN ZOTERO_ITEM CSL_CITATION {"citationID":"HNZpDEpb","properties":{"formattedCitation":"(Auld et al., 2010; Bonamour et al., 2019)","plainCitation":"(Auld et al., 2010; Bonamour et al., 2019)","noteIndex":0},"citationItems":[{"id":3665,"uris":["http://zotero.org/users/1379426/items/4YPCW9SU"],"uri":["http://zotero.org/users/1379426/items/4YPCW9SU"],"itemData":{"id":3665,"type":"article-journal","abstract":"When the optimal phenotype differs among environments, adaptive phenotypic plasticity can evolve unless constraints impede such evolution. Costs and limits of plasticity have been proposed as important constraints on the evolution of plasticity, yet confusion exists over their distinction. We attempt to clarify these concepts by reviewing their categorization and measurement, highlighting how costs and limits are defined in different currencies (and may describe the same phenomenon). Conclusions from studies that measure the costs of plasticity have been equivocal, but we caution that these conclusions may be premature owing to a potentially common correlation between environment-specific trait values and the magnitude of trait plasticities (i.e. multi-collinearity) that results in imprecise and/or biased estimates of the costs. Meanwhile, our understanding of the limits of plasticity, and how they may be underlain by the costs of plasticity, is still in its infancy. Based on our re-evaluation of these constraints, we discuss areas for future research.","container-title":"Proceedings of the Royal Society B: Biological Sciences","DOI":"10.1098/rspb.2009.1355","issue":"1681","journalAbbreviation":"Proceedings of the Royal Society B: Biological Sciences","note":"publisher: Royal Society","page":"503-511","source":"royalsocietypublishing.org (Atypon)","title":"Re-evaluating the costs and limits of adaptive phenotypic plasticity","volume":"277","author":[{"family":"Auld","given":"Josh R."},{"family":"Agrawal","given":"Anurag A."},{"family":"Relyea","given":"Rick A."}],"issued":{"date-parts":[["2010",2,22]]}}},{"id":756,"uris":["http://zotero.org/users/1379426/items/8KV63MD6"],"uri":["http://zotero.org/users/1379426/items/8KV63MD6"],"itemData":{"id":756,"type":"article-journal","container-title":"Philosophical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FA39C5">
        <w:fldChar w:fldCharType="separate"/>
      </w:r>
      <w:r w:rsidR="00FA39C5">
        <w:rPr>
          <w:noProof/>
        </w:rPr>
        <w:t>(Auld et al., 2010; Bonamour et al., 2019)</w:t>
      </w:r>
      <w:r w:rsidR="00FA39C5">
        <w:fldChar w:fldCharType="end"/>
      </w:r>
      <w:r w:rsidR="00FA39C5">
        <w:t xml:space="preserve">. </w:t>
      </w:r>
      <w:r w:rsidR="004D7445">
        <w:t xml:space="preserve">A multitude of traits throughout an animal’s life </w:t>
      </w:r>
      <w:r w:rsidR="00057AD5">
        <w:t xml:space="preserve">are </w:t>
      </w:r>
      <w:r w:rsidR="004D7445">
        <w:t xml:space="preserve">labile; reversibly responding to environmental change. </w:t>
      </w:r>
      <w:r w:rsidR="00114FED">
        <w:t>Reversible plasticity</w:t>
      </w:r>
      <w:r w:rsidR="004D7445">
        <w:t xml:space="preserve"> in phenotypic traits allow individuals to adjust to moment-to-moment changes in their surroundings </w:t>
      </w:r>
      <w:r w:rsidR="004D7445">
        <w:fldChar w:fldCharType="begin"/>
      </w:r>
      <w:r w:rsidR="006C07CD">
        <w:instrText xml:space="preserve"> ADDIN ZOTERO_ITEM CSL_CITATION {"citationID":"PkaIcdjy","properties":{"formattedCitation":"(Piersma &amp; Drent, 2003)","plainCitation":"(Piersma &amp; Drent, 2003)","noteIndex":0},"citationItems":[{"id":3652,"uris":["http://zotero.org/users/1379426/items/22X963TA"],"uri":["http://zotero.org/users/1379426/items/22X963TA"],"itemData":{"id":3652,"type":"article-journal","abstract":"Evolutionary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4D7445">
        <w:fldChar w:fldCharType="separate"/>
      </w:r>
      <w:r w:rsidR="004D7445">
        <w:rPr>
          <w:noProof/>
        </w:rPr>
        <w:t>(Piersma &amp; Drent, 2003)</w:t>
      </w:r>
      <w:r w:rsidR="004D7445">
        <w:fldChar w:fldCharType="end"/>
      </w:r>
      <w:r w:rsidR="00171657">
        <w:t>,</w:t>
      </w:r>
      <w:r w:rsidR="00057AD5">
        <w:t xml:space="preserve"> and </w:t>
      </w:r>
      <w:r w:rsidR="00FA39C5">
        <w:t xml:space="preserve">can broadly </w:t>
      </w:r>
      <w:r w:rsidR="00171657">
        <w:t xml:space="preserve">be </w:t>
      </w:r>
      <w:r w:rsidR="00FA39C5">
        <w:t xml:space="preserve">classified into two categories, acclimation and phenotypic flexibility </w:t>
      </w:r>
      <w:r w:rsidR="00FA39C5">
        <w:fldChar w:fldCharType="begin"/>
      </w:r>
      <w:r w:rsidR="006C07CD">
        <w:instrText xml:space="preserve"> ADDIN ZOTERO_ITEM CSL_CITATION {"citationID":"PyOAYXtg","properties":{"formattedCitation":"(Havird et al., 2020; Piersma &amp; Drent, 2003)","plainCitation":"(Havird et al., 2020; Piersma &amp; Drent, 2003)","noteIndex":0},"citationItems":[{"id":3852,"uris":["http://zotero.org/users/1379426/items/IQ2XGAJ6"],"uri":["http://zotero.org/users/1379426/items/IQ2XGAJ6"],"itemData":{"id":3852,"type":"article-journal","abstract":"Characterizing thermal acclimation is a common goal of eco-physiological studies and has important implications for models of climate change and environmental adaptation. However, quantifying thermal acclimation in biological rate processes is not straightforward because many rates increase with temperature due to the acute effect of thermodynamics on molecular interactions. Disentangling such passive plastic responses from active acclimation responses is critical for describing patterns of thermal acclimation. Here, we reviewed published studies and distinguished between different study designs measuring the acute (i.e. passive) and acclimated (i.e. active) effects of temperature on metabolic rate. We then developed a method to quantify and classify acclimation responses by comparing acute and acclimated Q10 values. Finally, we applied this method using meta-analysis to characterize thermal acclimation in metabolic rates of ectothermic animals. We reviewed 258 studies measuring thermal effects on metabolic rates, and found that a majority of these studies (74%) did not allow for quantifying the independent effects of acclimation. Such studies were more common when testing aquatic taxa and continue to be published even in recent years. A meta-analysis of 96 studies where acclimation could be quantified (using 1,072 Q10 values) revealed that ‘partial compensation’ was the most common acclimation response (i.e. acclimation tended to offset the passive change in metabolic rate due to acute temperature changes). However, ‘no acclimation’ and ‘inverse compensation’, in which acclimation further augmented the acute change in metabolic rate, were also common. Acclimation responses differed among taxa, habitats and with experimental design. Amphibians and other terrestrial taxa tended to show weak acclimation responses, whereas fishes and other aquatic taxa tended to show stronger compensatory responses. Increasing how long the animal was allowed to adjust to a new test temperature increased the acclimation response, but body size did not. Acclimation responses were also stronger with longer acclimation durations. Collectively, these results highlight the importance of using the appropriate experimental design to investigate and estimate thermal acclimation of biological rates. To facilitate and guide future studies of thermal acclimation, we end with some suggestions for designing and interpreting experiments. A free Plain Language Summary can be found within the Supporting Information of this article.","container-title":"Functional Ecology","DOI":"10.1111/1365-2435.13534","ISSN":"1365-2435","issue":"5","language":"en","note":"_eprint: https://besjournals.onlinelibrary.wiley.com/doi/pdf/10.1111/1365-2435.13534","page":"1015-1028","source":"Wiley Online Library","title":"Distinguishing between active plasticity due to thermal acclimation and passive plasticity due to Q10 effects: Why methodology matters","title-short":"Distinguishing between active plasticity due to thermal acclimation and passive plasticity due to Q10 effects","volume":"34","author":[{"family":"Havird","given":"Justin C."},{"family":"Neuwald","given":"Jennifer L."},{"family":"Shah","given":"Alisha A."},{"family":"Mauro","given":"Alexander"},{"family":"Marshall","given":"Craig A."},{"family":"Ghalambor","given":"Cameron K."}],"issued":{"date-parts":[["2020"]]}}},{"id":3652,"uris":["http://zotero.org/users/1379426/items/22X963TA"],"uri":["http://zotero.org/users/1379426/items/22X963TA"],"itemData":{"id":3652,"type":"article-journal","abstract":"Evolutionary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design","volume":"18","author":[{"family":"Piersma","given":"Theunis"},{"family":"Drent","given":"Jan"}],"issued":{"date-parts":[["2003",5,1]]}}}],"schema":"https://github.com/citation-style-language/schema/raw/master/csl-citation.json"} </w:instrText>
      </w:r>
      <w:r w:rsidR="00FA39C5">
        <w:fldChar w:fldCharType="separate"/>
      </w:r>
      <w:r w:rsidR="00FA39C5">
        <w:rPr>
          <w:noProof/>
        </w:rPr>
        <w:t>(Havird et al., 2020; Piersma &amp; Drent, 2003)</w:t>
      </w:r>
      <w:r w:rsidR="00FA39C5">
        <w:fldChar w:fldCharType="end"/>
      </w:r>
      <w:r w:rsidR="00FA39C5">
        <w:t xml:space="preserve">. Acclimation is generally a slower form of </w:t>
      </w:r>
      <w:r w:rsidR="00171657">
        <w:t xml:space="preserve">reversible </w:t>
      </w:r>
      <w:r w:rsidR="00FA39C5">
        <w:t xml:space="preserve">plasticity </w:t>
      </w:r>
      <w:r w:rsidR="00171657">
        <w:t xml:space="preserve">that </w:t>
      </w:r>
      <w:r w:rsidR="00FA39C5">
        <w:t xml:space="preserve">involves remodelling of physiological systems </w:t>
      </w:r>
      <w:r w:rsidR="00057AD5">
        <w:t xml:space="preserve">from </w:t>
      </w:r>
      <w:r w:rsidR="00FA39C5">
        <w:t>chronic exposure to a</w:t>
      </w:r>
      <w:r w:rsidR="00057AD5">
        <w:t xml:space="preserve"> particular</w:t>
      </w:r>
      <w:r w:rsidR="00FA39C5">
        <w:t xml:space="preserve"> environment</w:t>
      </w:r>
      <w:r w:rsidR="00A7085F">
        <w:t xml:space="preserve"> </w:t>
      </w:r>
      <w:r w:rsidR="00A7085F">
        <w:fldChar w:fldCharType="begin"/>
      </w:r>
      <w:r w:rsidR="00A7085F">
        <w:instrText xml:space="preserve"> ADDIN ZOTERO_ITEM CSL_CITATION {"citationID":"vZP8k8DN","properties":{"formattedCitation":"(Seebacher,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A7085F">
        <w:fldChar w:fldCharType="separate"/>
      </w:r>
      <w:r w:rsidR="00A7085F">
        <w:rPr>
          <w:noProof/>
        </w:rPr>
        <w:t>(Seebacher, 2005)</w:t>
      </w:r>
      <w:r w:rsidR="00A7085F">
        <w:fldChar w:fldCharType="end"/>
      </w:r>
      <w:r w:rsidR="00FA39C5">
        <w:t xml:space="preserve">. </w:t>
      </w:r>
      <w:r w:rsidR="00057AD5">
        <w:t>P</w:t>
      </w:r>
      <w:r w:rsidR="00FA39C5">
        <w:t>henotypic flexibility</w:t>
      </w:r>
      <w:r w:rsidR="00171657">
        <w:t>, in contrast,</w:t>
      </w:r>
      <w:r w:rsidR="00FA39C5">
        <w:t xml:space="preserve"> describes short-term changes in traits</w:t>
      </w:r>
      <w:r w:rsidR="00057AD5">
        <w:t xml:space="preserve"> that</w:t>
      </w:r>
      <w:r w:rsidR="00FA39C5">
        <w:t xml:space="preserve"> </w:t>
      </w:r>
      <w:r w:rsidR="00057AD5">
        <w:t xml:space="preserve">are </w:t>
      </w:r>
      <w:r w:rsidR="00FA39C5">
        <w:t xml:space="preserve">induced by acute </w:t>
      </w:r>
      <w:r w:rsidR="00057AD5">
        <w:t>environment</w:t>
      </w:r>
      <w:r w:rsidR="00171657">
        <w:t>al</w:t>
      </w:r>
      <w:r w:rsidR="00057AD5">
        <w:t xml:space="preserve"> </w:t>
      </w:r>
      <w:r w:rsidR="00FA39C5">
        <w:t xml:space="preserve">exposure, such as changes in </w:t>
      </w:r>
      <w:r w:rsidR="00114FED">
        <w:t>metabolic rate</w:t>
      </w:r>
      <w:r w:rsidR="00FA39C5">
        <w:t xml:space="preserve"> in response to acute temperature </w:t>
      </w:r>
      <w:r w:rsidR="00FA39C5">
        <w:fldChar w:fldCharType="begin"/>
      </w:r>
      <w:r w:rsidR="006C07CD">
        <w:instrText xml:space="preserve"> ADDIN ZOTERO_ITEM CSL_CITATION {"citationID":"hbSJDkNe","properties":{"formattedCitation":"(Piersma &amp; Drent, 2003; Piersma &amp; Lindstr\\uc0\\u246{}m, 1997)","plainCitation":"(Piersma &amp; Drent, 2003; Piersma &amp; Lindström, 1997)","noteIndex":0},"citationItems":[{"id":3652,"uris":["http://zotero.org/users/1379426/items/22X963TA"],"uri":["http://zotero.org/users/1379426/items/22X963TA"],"itemData":{"id":3652,"type":"article-journal","abstract":"Evolutionary biologists often use phenotypic differences between species and between individuals to gain an understanding of organismal design. The focus of much recent attention has been on developmental plasticity – the environmentally induced variability during development within a single genotype. The phenotypic variation expressed by single reproductively mature organisms throughout their life, traditionally the subject of many physiological studies, has remained underexploited in evolutionary biology. Phenotypic flexibility, the reversible within-individual variation, is a function of environmental conditions varying predictably (e.g. with season), or of more stochastic fluctuations in the environment. Here, we provide a common framework to bring the different categories of phenotypic plasticity together, and emphasize perspectives on adaptation that reversible types of plasticity might provide. We argue that better recognition and use of the various levels of phenotypic variation will increase the scope for phenotypic experimentation, comparison and integration.","container-title":"Trends Ecology and Evolution","DOI":"10.1016/S0169-5347(03)00036-3","ISSN":"0169-5347","issue":"5","journalAbbreviation":"Trends in Ecology &amp; Evolution","language":"en","page":"228-233","source":"ScienceDirect","title":"Phenotypic flexibility and the evolution of organismal design","volume":"18","author":[{"family":"Piersma","given":"Theunis"},{"family":"Drent","given":"Jan"}],"issued":{"date-parts":[["2003",5,1]]}}},{"id":3671,"uris":["http://zotero.org/users/1379426/items/UMPYRDLP"],"uri":["http://zotero.org/users/1379426/items/UMPYRDLP"],"itemData":{"id":3671,"type":"article-journal","container-title":"Trends Ecology and Evolution","DOI":"10.1016/S0169-5347(97)01003-3","ISSN":"0169-5347","issue":"4","language":"en","note":"publisher: Elsevier Current Trends","page":"134-138","source":"www-sciencedirect-com.wwwproxy1.library.unsw.edu.au","title":"Rapid reversible changes in organ size as a component of adaptive behaviour","volume":"12","author":[{"family":"Piersma","given":"Theunis"},{"family":"Lindström","given":"Åke"}],"issued":{"date-parts":[["1997",4,1]]}}}],"schema":"https://github.com/citation-style-language/schema/raw/master/csl-citation.json"} </w:instrText>
      </w:r>
      <w:r w:rsidR="00FA39C5">
        <w:fldChar w:fldCharType="separate"/>
      </w:r>
      <w:r w:rsidR="00FA39C5" w:rsidRPr="009137B0">
        <w:rPr>
          <w:rFonts w:cs="Times New Roman"/>
          <w:lang w:val="en-GB"/>
        </w:rPr>
        <w:t>(Piersma &amp; Drent, 2003; Piersma &amp; Lindström, 1997)</w:t>
      </w:r>
      <w:r w:rsidR="00FA39C5">
        <w:fldChar w:fldCharType="end"/>
      </w:r>
      <w:r w:rsidR="00FA39C5">
        <w:t>.</w:t>
      </w:r>
      <w:r w:rsidR="00DB5FEF">
        <w:t xml:space="preserve"> </w:t>
      </w:r>
    </w:p>
    <w:p w14:paraId="47944E1A" w14:textId="77777777" w:rsidR="00093641" w:rsidRDefault="00093641" w:rsidP="008E1938">
      <w:pPr>
        <w:pStyle w:val="Thesisnormal"/>
      </w:pPr>
    </w:p>
    <w:p w14:paraId="6A921CB0" w14:textId="276C39DB" w:rsidR="009270CD" w:rsidRDefault="00A27855" w:rsidP="008E1938">
      <w:pPr>
        <w:pStyle w:val="Thesisnormal"/>
      </w:pPr>
      <w:r>
        <w:t>Reversible plasticity</w:t>
      </w:r>
      <w:r w:rsidR="00EF79BA">
        <w:t xml:space="preserve"> may</w:t>
      </w:r>
      <w:r>
        <w:t xml:space="preserve"> be able to</w:t>
      </w:r>
      <w:r w:rsidR="00EF79BA">
        <w:t xml:space="preserve"> alleviate costs associated with phenotype mismatches induced by early life environments</w:t>
      </w:r>
      <w:r w:rsidR="00FA39C5" w:rsidRPr="00FA39C5">
        <w:t xml:space="preserve"> </w:t>
      </w:r>
      <w:r w:rsidR="00FA39C5">
        <w:fldChar w:fldCharType="begin"/>
      </w:r>
      <w:r w:rsidR="006C07CD">
        <w:instrText xml:space="preserve"> ADDIN ZOTERO_ITEM CSL_CITATION {"citationID":"HwYoI2LL","properties":{"formattedCitation":"(Angilletta Jr et al., 2003; Ghalambor et al., 2007)","plainCitation":"(Angilletta Jr et al., 2003; Ghalambor et al., 2007)","noteIndex":0},"citationItems":[{"id":497,"uris":["http://zotero.org/users/1379426/items/7BMUJTVS"],"uri":["http://zotero.org/users/1379426/items/7BMUJTVS"],"itemData":{"id":497,"type":"article-journal","container-title":"Trends Ecology and Evolution","DOI":"10.1016/S0169-5347(03)00087-9","issue":"5","language":"English","page":"234–240","title":"Tradeoffs and the evolution of thermal reaction norms","volume":"18","author":[{"family":"Angilletta Jr","given":"Michael J"},{"family":"Wilson","given":"Robbie S"},{"family":"Navas","given":"Carlos A"},{"family":"James","given":"Rob S"}],"issued":{"date-parts":[["2003",5]]}}},{"id":2141,"uris":["http://zotero.org/users/1379426/items/PQEWFCLV"],"uri":["http://zotero.org/users/1379426/items/PQEWFCLV"],"itemData":{"id":2141,"type":"article-journal","abstract":"...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FA39C5">
        <w:fldChar w:fldCharType="separate"/>
      </w:r>
      <w:r w:rsidR="00FA39C5">
        <w:rPr>
          <w:noProof/>
        </w:rPr>
        <w:t>(Angilletta Jr et al., 2003; Ghalambor et al., 2007)</w:t>
      </w:r>
      <w:r w:rsidR="00FA39C5">
        <w:fldChar w:fldCharType="end"/>
      </w:r>
      <w:r w:rsidR="00FA39C5">
        <w:t>.</w:t>
      </w:r>
      <w:r w:rsidR="009875DA">
        <w:t xml:space="preserve"> </w:t>
      </w:r>
      <w:r w:rsidR="00D21454">
        <w:t>When environments shift predictably, f</w:t>
      </w:r>
      <w:r w:rsidR="005B0F5B">
        <w:t xml:space="preserve">lexibility in </w:t>
      </w:r>
      <w:r w:rsidR="00BB215E">
        <w:t xml:space="preserve">the average </w:t>
      </w:r>
      <w:r w:rsidR="005B0F5B">
        <w:t xml:space="preserve">phenotype </w:t>
      </w:r>
      <w:r w:rsidR="00BB215E">
        <w:t>would</w:t>
      </w:r>
      <w:r w:rsidR="005B0F5B">
        <w:t xml:space="preserve"> be advantageous </w:t>
      </w:r>
      <w:r w:rsidR="00F14157">
        <w:t xml:space="preserve">because individuals can </w:t>
      </w:r>
      <w:r w:rsidR="00A7085F">
        <w:t xml:space="preserve">compensate </w:t>
      </w:r>
      <w:r w:rsidR="004D2B10">
        <w:t xml:space="preserve">for </w:t>
      </w:r>
      <w:r w:rsidR="00A7085F">
        <w:t>the effects of</w:t>
      </w:r>
      <w:r w:rsidR="00316B38">
        <w:t xml:space="preserve"> </w:t>
      </w:r>
      <w:r w:rsidR="00D21454">
        <w:t xml:space="preserve">prevailing conditions </w:t>
      </w:r>
      <w:r w:rsidR="006765B0">
        <w:t xml:space="preserve">to avoid discrepancies between </w:t>
      </w:r>
      <w:r w:rsidR="00D21454">
        <w:t xml:space="preserve">the </w:t>
      </w:r>
      <w:r w:rsidR="006765B0">
        <w:t>environment and the phenotype</w:t>
      </w:r>
      <w:r w:rsidR="00CD2128">
        <w:t xml:space="preserve"> </w:t>
      </w:r>
      <w:r w:rsidR="00CD2128">
        <w:fldChar w:fldCharType="begin"/>
      </w:r>
      <w:r w:rsidR="00CD2128">
        <w:instrText xml:space="preserve"> ADDIN ZOTERO_ITEM CSL_CITATION {"citationID":"6v7z1hGr","properties":{"formattedCitation":"(Botero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CD2128">
        <w:fldChar w:fldCharType="separate"/>
      </w:r>
      <w:r w:rsidR="00CD2128">
        <w:rPr>
          <w:noProof/>
        </w:rPr>
        <w:t>(Botero et al., 2015)</w:t>
      </w:r>
      <w:r w:rsidR="00CD2128">
        <w:fldChar w:fldCharType="end"/>
      </w:r>
      <w:r w:rsidR="00F14157">
        <w:t>.</w:t>
      </w:r>
      <w:r w:rsidR="000E32FE">
        <w:t xml:space="preserve"> </w:t>
      </w:r>
      <w:r w:rsidR="004D2B10">
        <w:t xml:space="preserve">However, reversible plasticity </w:t>
      </w:r>
      <w:r w:rsidR="00DE0259">
        <w:t xml:space="preserve">can change depending on </w:t>
      </w:r>
      <w:r w:rsidR="004D2B10">
        <w:t xml:space="preserve">early environmental conditions </w:t>
      </w:r>
      <w:r w:rsidR="009605FE">
        <w:t>and</w:t>
      </w:r>
      <w:r w:rsidR="00DE0259">
        <w:t xml:space="preserve"> might </w:t>
      </w:r>
      <w:r w:rsidR="009605FE">
        <w:t>alter</w:t>
      </w:r>
      <w:r w:rsidR="00DE0259">
        <w:t xml:space="preserve"> </w:t>
      </w:r>
      <w:r w:rsidR="009605FE">
        <w:t xml:space="preserve">phenotypic </w:t>
      </w:r>
      <w:r w:rsidR="004D2B10">
        <w:t>responses to environment</w:t>
      </w:r>
      <w:r w:rsidR="009605FE">
        <w:t>al variation</w:t>
      </w:r>
      <w:r w:rsidR="004D2B10">
        <w:t xml:space="preserve"> (Beaman et al. 2016).</w:t>
      </w:r>
      <w:r>
        <w:t xml:space="preserve">The interaction </w:t>
      </w:r>
      <w:r w:rsidR="004D2B10">
        <w:t xml:space="preserve">between </w:t>
      </w:r>
      <w:r>
        <w:t xml:space="preserve">early- and late life plasticity </w:t>
      </w:r>
      <w:r w:rsidR="004D2B10">
        <w:t xml:space="preserve">has been </w:t>
      </w:r>
      <w:r>
        <w:t xml:space="preserve">supported by a </w:t>
      </w:r>
      <w:r w:rsidR="009875DA">
        <w:t>few</w:t>
      </w:r>
      <w:r>
        <w:t xml:space="preserve"> studies that show developmental differences in </w:t>
      </w:r>
      <w:r w:rsidR="00A7085F">
        <w:t xml:space="preserve">plasticity </w:t>
      </w:r>
      <w:r w:rsidR="002C0AF0">
        <w:t>for</w:t>
      </w:r>
      <w:r w:rsidR="000B1ABA">
        <w:t xml:space="preserve"> </w:t>
      </w:r>
      <w:r>
        <w:t xml:space="preserve">a variety of traits </w:t>
      </w:r>
      <w:r w:rsidR="00316B38">
        <w:t>including</w:t>
      </w:r>
      <w:r>
        <w:t xml:space="preserve"> </w:t>
      </w:r>
      <w:r w:rsidR="00C571D3">
        <w:t>mitochondrial</w:t>
      </w:r>
      <w:r w:rsidR="00CD2128">
        <w:t xml:space="preserve"> function </w:t>
      </w:r>
      <w:r w:rsidR="00CD2128">
        <w:fldChar w:fldCharType="begin"/>
      </w:r>
      <w:r w:rsidR="00CD2128">
        <w:instrText xml:space="preserve"> ADDIN ZOTERO_ITEM CSL_CITATION {"citationID":"PFwqrlYE","properties":{"formattedCitation":"(Shama et al., 2014)","plainCitation":"(Shama et al., 2014)","noteIndex":0},"citationItems":[{"id":3283,"uris":["http://zotero.org/users/1379426/items/7NK2JVZJ"],"uri":["http://zotero.org/users/1379426/items/7NK2JVZJ"],"itemData":{"id":3283,"type":"article-journal","abstract":"Our study addresses the role of non-genetic and genetic inheritance in shaping the adaptive potential of populations under a warming ocean scenario. We used a combined experimental approach [transgenerational plasticity (TGP) and quantitative genetics] to partition the relative contribution of maternal vs. paternal (additive genetic) effects to offspring body size (a key component of fitness), and investigated a potential physiological mechanism (mitochondrial respiration capacities) underlying whole-organism growth/size responses. In very early stages of growth (up to 30 days), offspring body size of marine sticklebacks benefited from maternal TGP: offspring of mothers acclimated to 17 °C were larger when reared at 17 °C, and offspring of mothers acclimated to 21 °C were larger when reared at 21 °C. The benefits of maternal TGP on body size were stronger and persisted longer (up to 60 days) for offspring reared in the warmer (21 °C) environment, suggesting that maternal effects will be highly relevant for climate change scenarios in this system. Mitochondrial respiration capacities measured on mature offspring (F1 adults) matched the pattern of TGP for juvenile body size, providing an intuitive mechanistic basis for the maternal acclimation persisting into adulthood. Size differences between temperatures seen at early growth stages remained in the F1 adults, linking offspring body size to maternal inheritance of mitochondria. Lower maternal variance components in the warmer environment were mostly driven by mothers acclimated to ambient (colder) conditions, further supporting our tenet that maternal effects were stronger at elevated temperature. Importantly, all parent–offspring temperature combination groups showed genotype × environment (G × E) interactions, suggesting that reaction norms have the potential to evolve. To summarize, TGP and G × E interactions work in concert to mediate impacts of ocean warming on metabolic capacity and early growth of marine sticklebacks. TGP can buffer short-term detrimental effects of climate warming and may buy time for genetic adaptation to catch up, therefore markedly contributing to the evolutionary potential and persistence of populations under climate change.","container-title":"Functional Ecology","DOI":"10.1111/1365-2435.12280","ISSN":"1365-2435","issue":"6","language":"en","note":"_eprint: https://besjournals.onlinelibrary.wiley.com/doi/pdf/10.1111/1365-2435.12280","page":"1482-1493","source":"Wiley Online Library","title":"Transgenerational plasticity in marine sticklebacks: maternal effects mediate impacts of a warming ocean","title-short":"Transgenerational plasticity in marine sticklebacks","volume":"28","author":[{"family":"Shama","given":"Lisa N. S."},{"family":"Strobel","given":"Anneli"},{"family":"Mark","given":"Felix C."},{"family":"Wegner","given":"K. Mathias"}],"issued":{"date-parts":[["2014"]]}}}],"schema":"https://github.com/citation-style-language/schema/raw/master/csl-citation.json"} </w:instrText>
      </w:r>
      <w:r w:rsidR="00CD2128">
        <w:fldChar w:fldCharType="separate"/>
      </w:r>
      <w:r w:rsidR="00CD2128">
        <w:rPr>
          <w:noProof/>
        </w:rPr>
        <w:t>(Shama et al., 2014)</w:t>
      </w:r>
      <w:r w:rsidR="00CD2128">
        <w:fldChar w:fldCharType="end"/>
      </w:r>
      <w:r>
        <w:t xml:space="preserve">, </w:t>
      </w:r>
      <w:r w:rsidR="00CD2128">
        <w:t xml:space="preserve">metabolic rate </w:t>
      </w:r>
      <w:r w:rsidR="00CD2128">
        <w:fldChar w:fldCharType="begin"/>
      </w:r>
      <w:r w:rsidR="00513488">
        <w:instrText xml:space="preserve"> ADDIN ZOTERO_ITEM CSL_CITATION {"citationID":"klauS8BS","properties":{"formattedCitation":"(Seebacher et al., 2014)","plainCitation":"(Seebacher et al., 2014)","noteIndex":0},"citationItems":[{"id":"QFGujQR2/hMy6L6pW","uris":["http://zotero.org/users/1379426/items/LVDM22FM"],"uri":["http://zotero.org/users/1379426/items/LVDM22FM"],"itemData":{"id":"8zs1hmCj/9bvDXCFL","type":"article-journal","abstract":"Environmental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rsidR="00CD2128">
        <w:fldChar w:fldCharType="separate"/>
      </w:r>
      <w:r w:rsidR="00CD2128">
        <w:rPr>
          <w:noProof/>
        </w:rPr>
        <w:t>(Seebacher et al., 2014)</w:t>
      </w:r>
      <w:r w:rsidR="00CD2128">
        <w:fldChar w:fldCharType="end"/>
      </w:r>
      <w:r w:rsidR="00316B38">
        <w:t xml:space="preserve"> and</w:t>
      </w:r>
      <w:r>
        <w:t xml:space="preserve"> </w:t>
      </w:r>
      <w:r w:rsidR="00CD2128">
        <w:t xml:space="preserve">locomotor performance </w:t>
      </w:r>
      <w:r w:rsidR="00CD2128">
        <w:fldChar w:fldCharType="begin"/>
      </w:r>
      <w:r w:rsidR="00CD2128">
        <w:instrText xml:space="preserve"> ADDIN ZOTERO_ITEM CSL_CITATION {"citationID":"FlQP7cFt","properties":{"formattedCitation":"(Kazerouni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CD2128">
        <w:fldChar w:fldCharType="separate"/>
      </w:r>
      <w:r w:rsidR="00CD2128">
        <w:rPr>
          <w:noProof/>
        </w:rPr>
        <w:t>(Kazerouni et al., 2016)</w:t>
      </w:r>
      <w:r w:rsidR="00CD2128">
        <w:fldChar w:fldCharType="end"/>
      </w:r>
      <w:r>
        <w:t>. However, these studies</w:t>
      </w:r>
      <w:r w:rsidR="00181EFB">
        <w:t xml:space="preserve"> </w:t>
      </w:r>
      <w:r w:rsidR="00CD2128">
        <w:t>solely</w:t>
      </w:r>
      <w:r w:rsidR="00181EFB">
        <w:t xml:space="preserve"> focus on </w:t>
      </w:r>
      <w:r w:rsidR="004D2B10">
        <w:t xml:space="preserve">the </w:t>
      </w:r>
      <w:r w:rsidR="00181EFB">
        <w:t xml:space="preserve">developmental </w:t>
      </w:r>
      <w:r w:rsidR="00114FED">
        <w:t xml:space="preserve">effects </w:t>
      </w:r>
      <w:r w:rsidR="00181EFB">
        <w:t>o</w:t>
      </w:r>
      <w:r w:rsidR="00114FED">
        <w:t>n</w:t>
      </w:r>
      <w:r w:rsidR="00181EFB">
        <w:t xml:space="preserve"> acclimation, whereas the influence on phenotypic flexibility </w:t>
      </w:r>
      <w:r w:rsidR="00DE0259">
        <w:t xml:space="preserve">and variability of plastic responses </w:t>
      </w:r>
      <w:r w:rsidR="00181EFB">
        <w:t xml:space="preserve">is largely unknown. </w:t>
      </w:r>
    </w:p>
    <w:p w14:paraId="27F8ED14" w14:textId="77777777" w:rsidR="007E17DC" w:rsidRDefault="007E17DC" w:rsidP="008E1938">
      <w:pPr>
        <w:pStyle w:val="Thesisnormal"/>
      </w:pPr>
    </w:p>
    <w:p w14:paraId="43477956" w14:textId="25DA3D8D" w:rsidR="00CF7062" w:rsidRDefault="00CC76E9" w:rsidP="008E1938">
      <w:pPr>
        <w:pStyle w:val="Thesisnormal"/>
      </w:pPr>
      <w:r>
        <w:t xml:space="preserve">It has long </w:t>
      </w:r>
      <w:r w:rsidR="000B1ABA">
        <w:t xml:space="preserve">been </w:t>
      </w:r>
      <w:r>
        <w:t xml:space="preserve">recognised that individuals vary in their </w:t>
      </w:r>
      <w:r w:rsidR="00DB5FEF">
        <w:t>plasticity</w:t>
      </w:r>
      <w:r w:rsidR="00CF7062">
        <w:t>, with some</w:t>
      </w:r>
    </w:p>
    <w:p w14:paraId="689EE388" w14:textId="786BDAB9" w:rsidR="00CC76E9" w:rsidRDefault="00CF7062" w:rsidP="008E1938">
      <w:pPr>
        <w:pStyle w:val="Thesisnormal"/>
      </w:pPr>
      <w:r>
        <w:t>responding more flexibly than others</w:t>
      </w:r>
      <w:r w:rsidR="00A7085F">
        <w:t xml:space="preserve"> </w:t>
      </w:r>
      <w:r w:rsidR="00A7085F">
        <w:fldChar w:fldCharType="begin"/>
      </w:r>
      <w:r w:rsidR="00A7085F">
        <w:instrText xml:space="preserve"> ADDIN ZOTERO_ITEM CSL_CITATION {"citationID":"dplvttPB","properties":{"formattedCitation":"(Dingemanse &amp; Wolf, 2013; Nussey et al., 2007)","plainCitation":"(Dingemanse &amp; Wolf, 2013; Nussey et al., 2007)","noteIndex":0},"citationItems":[{"id":525,"uris":["http://zotero.org/users/1379426/items/BSPHN82I"],"uri":["http://zotero.org/users/1379426/items/BSPHN82I"],"itemData":{"id":525,"type":"article-journal","abstract":"Animal Behaviour, 85 (2013) 1031-1039. doi:10.1016/j.anbehav.2012.12.032","container-title":"Animal Behaviour","DOI":"10.1016/j.anbehav.2012.12.032","issue":"5","language":"English","page":"1031–1039","title":"Between-individual differences in behavioural plasticity within populations: causes and consequences","volume":"85","author":[{"family":"Dingemanse","given":"Niels J"},{"family":"Wolf","given":"Max"}],"issued":{"date-parts":[["2013",5]]}}},{"id":1272,"uris":["http://zotero.org/users/1379426/items/Q743B4WS"],"uri":["http://zotero.org/users/1379426/items/Q743B4WS"],"itemData":{"id":1272,"type":"article-journal","abstract":"The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rsidR="00A7085F">
        <w:fldChar w:fldCharType="separate"/>
      </w:r>
      <w:r w:rsidR="00A7085F">
        <w:rPr>
          <w:noProof/>
        </w:rPr>
        <w:t>(Dingemanse &amp; Wolf, 2013; Nussey et al., 2007)</w:t>
      </w:r>
      <w:r w:rsidR="00A7085F">
        <w:fldChar w:fldCharType="end"/>
      </w:r>
      <w:r>
        <w:t xml:space="preserve">. </w:t>
      </w:r>
      <w:r w:rsidR="001E49B9">
        <w:t>Consistent variation among individuals</w:t>
      </w:r>
      <w:r w:rsidR="00CC76E9">
        <w:t xml:space="preserve"> </w:t>
      </w:r>
      <w:r w:rsidR="00BC28F8">
        <w:t>may be heritable</w:t>
      </w:r>
      <w:r w:rsidR="004416C8">
        <w:t>,</w:t>
      </w:r>
      <w:r w:rsidR="00BC28F8">
        <w:t xml:space="preserve"> </w:t>
      </w:r>
      <w:r w:rsidR="00A7085F">
        <w:t>but</w:t>
      </w:r>
      <w:r w:rsidR="00BC28F8">
        <w:t xml:space="preserve"> importantly, provides </w:t>
      </w:r>
      <w:r w:rsidR="004416C8">
        <w:t xml:space="preserve">the </w:t>
      </w:r>
      <w:r w:rsidR="00E50E69">
        <w:t xml:space="preserve">phenotypic </w:t>
      </w:r>
      <w:r w:rsidR="00BC28F8">
        <w:t xml:space="preserve">substrate for selective forces to act </w:t>
      </w:r>
      <w:r w:rsidR="00EF12EF">
        <w:t xml:space="preserve">upon </w:t>
      </w:r>
      <w:r>
        <w:fldChar w:fldCharType="begin"/>
      </w:r>
      <w:r>
        <w:instrText xml:space="preserve"> ADDIN ZOTERO_ITEM CSL_CITATION {"citationID":"lpXub7XE","properties":{"formattedCitation":"(Araya-Ajoy &amp; Dingemanse, 2017; Nussey et al., 2007)","plainCitation":"(Araya-Ajoy &amp; Dingemanse, 2017; Nussey et al., 2007)","noteIndex":0},"citationItems":[{"id":1415,"uris":["http://zotero.org/users/1379426/items/5VJEEUYB"],"uri":["http://zotero.org/users/1379426/items/5VJEEUYB"],"itemData":{"id":1415,"type":"article-journal","abstract":"©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J"}],"issued":{"date-parts":[["2017",3]]}}},{"id":1272,"uris":["http://zotero.org/users/1379426/items/Q743B4WS"],"uri":["http://zotero.org/users/1379426/items/Q743B4WS"],"itemData":{"id":1272,"type":"article-journal","abstract":"The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biology","DOI":"10.1111/j.1420-9101.2007.01300.x","issue":"3","language":"English","note":"PMID: 17465894","page":"831–844","title":"The evolutionary ecology of individual phenotypic plasticity in wild populations.","volume":"20","author":[{"family":"Nussey","given":"D H"},{"family":"Wilson","given":"Alastair J."},{"family":"Brommer","given":"J E"}],"issued":{"date-parts":[["2007",5]]}}}],"schema":"https://github.com/citation-style-language/schema/raw/master/csl-citation.json"} </w:instrText>
      </w:r>
      <w:r>
        <w:fldChar w:fldCharType="separate"/>
      </w:r>
      <w:r>
        <w:rPr>
          <w:noProof/>
        </w:rPr>
        <w:t>(Araya-Ajoy &amp; Dingemanse, 2017; Nussey et al., 2007)</w:t>
      </w:r>
      <w:r>
        <w:fldChar w:fldCharType="end"/>
      </w:r>
      <w:r>
        <w:t xml:space="preserve">. </w:t>
      </w:r>
      <w:r w:rsidR="00BC28F8">
        <w:t>Developmental</w:t>
      </w:r>
      <w:r>
        <w:t xml:space="preserve"> environments</w:t>
      </w:r>
      <w:r w:rsidR="00BC28F8">
        <w:t>,</w:t>
      </w:r>
      <w:r>
        <w:t xml:space="preserve"> </w:t>
      </w:r>
      <w:r w:rsidR="00BC28F8">
        <w:t xml:space="preserve">however, </w:t>
      </w:r>
      <w:r>
        <w:t xml:space="preserve">can </w:t>
      </w:r>
      <w:r w:rsidR="0071653B">
        <w:t xml:space="preserve">influence variation </w:t>
      </w:r>
      <w:r w:rsidR="00EF12EF">
        <w:t xml:space="preserve">available for selection </w:t>
      </w:r>
      <w:r w:rsidR="00BA3DEA">
        <w:fldChar w:fldCharType="begin"/>
      </w:r>
      <w:r w:rsidR="00BA3DEA">
        <w:instrText xml:space="preserve"> ADDIN ZOTERO_ITEM CSL_CITATION {"citationID":"Yj8yjVQk","properties":{"formattedCitation":"(Sultan &amp; Stearns, 2005)","plainCitation":"(Sultan &amp; Stearns, 2005)","noteIndex":0},"citationItems":[{"id":4097,"uris":["http://zotero.org/users/1379426/items/MQECEKDE"],"uri":["http://zotero.org/users/1379426/items/MQECEKDE"],"itemData":{"id":4097,"type":"chapter","abstract":"Environmentally influenced variation in phenotypic expression or phenotypic plasticity is a fundamental property of organisms with consequences for developmental and ecological genetics, evolutionary biology, population and community ecology, conservation biology, and medicine. This chapter begins with definitions and distinctions that identify ways to conceive of the environment and of plasticity. It then discusses these issues: (1) What causes plasticity? What types of genetic architecture and signal transduction mechanisms underpin plastic responses to environment? (2) What is the nature of genetic variation for these responses? (3) How do plastic responses, expressed within a single generation, interact with the slowly changing developmental frameworks characteristic of entire clades? (4) What are the consequences of plasticity for populations and communities? The chapter aims to present a constructive guide to key issues of phenotypic variation, rather than a comprehensive review of a vast field.","container-title":"Variation","event-place":"Burlington","ISBN":"978-0-12-088777-4","language":"en","note":"DOI: 10.1016/B978-012088777-4/50016-8","page":"303-332","publisher":"Academic Press","publisher-place":"Burlington","source":"ScienceDirect","title":"CHAPTER 14 - Environmentally Contingent Variation: Phenotypic Plasticity and Norms of Reaction","title-short":"CHAPTER 14 - Environmentally Contingent Variation","URL":"http://www.sciencedirect.com/science/article/pii/B9780120887774500168","author":[{"family":"Sultan","given":"Sonia E."},{"family":"Stearns","given":"Stephen C."}],"editor":[{"family":"Hallgrímsson","given":"Benedikt"},{"family":"Hall","given":"Brian K."}],"accessed":{"date-parts":[["2020",10,23]]},"issued":{"date-parts":[["2005",1,1]]}}}],"schema":"https://github.com/citation-style-language/schema/raw/master/csl-citation.json"} </w:instrText>
      </w:r>
      <w:r w:rsidR="00BA3DEA">
        <w:fldChar w:fldCharType="separate"/>
      </w:r>
      <w:r w:rsidR="00BA3DEA">
        <w:rPr>
          <w:noProof/>
        </w:rPr>
        <w:t>(Sultan &amp; Stearns, 2005)</w:t>
      </w:r>
      <w:r w:rsidR="00BA3DEA">
        <w:fldChar w:fldCharType="end"/>
      </w:r>
      <w:r>
        <w:t xml:space="preserve">. </w:t>
      </w:r>
      <w:r w:rsidR="003A0561">
        <w:t xml:space="preserve">For example, zebra finches that experience nutritional stress </w:t>
      </w:r>
      <w:r w:rsidR="00BC28F8">
        <w:t>as nestlings</w:t>
      </w:r>
      <w:r w:rsidR="003A0561">
        <w:t xml:space="preserve"> </w:t>
      </w:r>
      <w:r w:rsidR="005A2F17">
        <w:t xml:space="preserve">weigh less and </w:t>
      </w:r>
      <w:r w:rsidR="003A0561">
        <w:t>ha</w:t>
      </w:r>
      <w:r w:rsidR="000B1ABA">
        <w:t>ve</w:t>
      </w:r>
      <w:r w:rsidR="003A0561">
        <w:t xml:space="preserve"> </w:t>
      </w:r>
      <w:r w:rsidR="005A2F17">
        <w:t xml:space="preserve">reduced </w:t>
      </w:r>
      <w:r w:rsidR="003A0561">
        <w:t xml:space="preserve">growth rates </w:t>
      </w:r>
      <w:r w:rsidR="000B1ABA">
        <w:t>contributing</w:t>
      </w:r>
      <w:r w:rsidR="00F646B6">
        <w:t xml:space="preserve"> to</w:t>
      </w:r>
      <w:r w:rsidR="00CA42E1">
        <w:t xml:space="preserve"> </w:t>
      </w:r>
      <w:r w:rsidR="00F646B6">
        <w:t>increases in</w:t>
      </w:r>
      <w:r w:rsidR="00CA42E1">
        <w:t xml:space="preserve"> consistent among individual differences in metabolism and behaviour </w:t>
      </w:r>
      <w:r w:rsidR="00CA42E1">
        <w:fldChar w:fldCharType="begin"/>
      </w:r>
      <w:r w:rsidR="00CA42E1">
        <w:instrText xml:space="preserve"> ADDIN ZOTERO_ITEM CSL_CITATION {"citationID":"kjOmSLHg","properties":{"formattedCitation":"(Careau,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A42E1">
        <w:fldChar w:fldCharType="separate"/>
      </w:r>
      <w:r w:rsidR="00CA42E1">
        <w:rPr>
          <w:noProof/>
        </w:rPr>
        <w:t>(Careau, Buttemer, et al., 2014)</w:t>
      </w:r>
      <w:r w:rsidR="00CA42E1">
        <w:fldChar w:fldCharType="end"/>
      </w:r>
      <w:r w:rsidR="005A2F17">
        <w:t xml:space="preserve">. </w:t>
      </w:r>
      <w:r w:rsidR="007E0124">
        <w:t xml:space="preserve">Consistent </w:t>
      </w:r>
      <w:r w:rsidR="00F646B6">
        <w:t xml:space="preserve">among individual </w:t>
      </w:r>
      <w:r w:rsidR="007E0124">
        <w:t xml:space="preserve">variation in plasticity </w:t>
      </w:r>
      <w:r w:rsidR="000B1ABA">
        <w:t xml:space="preserve">has also </w:t>
      </w:r>
      <w:r w:rsidR="007E0124">
        <w:t xml:space="preserve">been </w:t>
      </w:r>
      <w:r w:rsidR="00A7085F">
        <w:t xml:space="preserve">reported in </w:t>
      </w:r>
      <w:r w:rsidR="000B1ABA">
        <w:t>other</w:t>
      </w:r>
      <w:r w:rsidR="007E0124">
        <w:t xml:space="preserve"> </w:t>
      </w:r>
      <w:r w:rsidR="00F646B6">
        <w:t xml:space="preserve">labile </w:t>
      </w:r>
      <w:r w:rsidR="007E0124">
        <w:t xml:space="preserve">traits </w:t>
      </w:r>
      <w:r w:rsidR="00F646B6">
        <w:t xml:space="preserve">including aggressiveness in great tits </w:t>
      </w:r>
      <w:r w:rsidR="00F646B6">
        <w:fldChar w:fldCharType="begin"/>
      </w:r>
      <w:r w:rsidR="00F646B6">
        <w:instrText xml:space="preserve"> ADDIN ZOTERO_ITEM CSL_CITATION {"citationID":"JlR7FW4H","properties":{"formattedCitation":"(Araya-Ajoy &amp; Dingemanse, 2017)","plainCitation":"(Araya-Ajoy &amp; Dingemanse, 2017)","noteIndex":0},"citationItems":[{"id":1415,"uris":["http://zotero.org/users/1379426/items/5VJEEUYB"],"uri":["http://zotero.org/users/1379426/items/5VJEEUYB"],"itemData":{"id":1415,"type":"article-journal","abstract":"© 2016 The Authors. Journal of Animal Ecology © 2016 British Ecological Society Labile characters allow individuals to flexibly adjust their phenotype to changes in environmental conditions. There is growing evidence that individuals can differ both in average expression and level of plasticity in this type of character. Both of these aspects are studied in conjunction within a reaction norm framework. Theoreticians have investigated the factors promoting variation in reaction norm intercepts (average phenotype) and slopes (level of plasticity) of a key labile character: behaviour. A general prediction from their work is that selection will favour the evolution of repeatable individual variation in level of plasticity only under certain ecological conditions. While factors promoting individual repeatability of plasticity have thus been identified, empirical estimates of this phenomenon are largely lacking for wild populations. We assayed aggressiveness of individual male great tits (Parus major) twice during their egg-laying stage and twice during their egg-incubation stage to quantify each male's level of seasonal plasticity. This procedure was applied during six consecutive years; all males breeding in our plots during those years were assayed, resulting in repeated measures of individual reaction norms for any individual breeding in multiple years. We quantified among- and within-individual variation in reaction norm components, allowing us to estimate repeatability of seasonal plasticity. Using social pedigree information, we further partitioned reaction norm components into their additive genetic and permanent environmental counterparts. Cross-year individual repeatability for the intercepts (average aggressiveness) and slopes (level of seasonal plasticity) of the aggressiveness reaction norms were 0·574 and 0·516 respectively. The mean of the posterior distributions suggested modest heritabilities (h 2 = 0·260 for intercepts; h 2 = 0·266 for slopes), but these estimates were relatively uncertain. Males behaved more aggressively in areas with higher breeding densities, and became less aggressive and less plastic with increasing age; plasticity thus varied within individuals and was multidimensional in nature. This empirical study quantified cross-year individual repeatability, heritability and age-related reversible plasticity in behaviour. Acknowledging such patterns of multi-level variation is important not only for testing behavioural ecology theory concerning the evolution of repeatable differences in behavioural plasticity but also for predicting how reversible plasticity may evolve in natural populations.","container-title":"Journal of Animal Ecology","DOI":"10.1111/1365-2656.12621","issue":"2","language":"English","note":"PMID: 27973682","page":"227–238","title":"Repeatability, heritability, and age-dependence of seasonal plasticity in aggressiveness in a wild passerine bird","volume":"86","author":[{"family":"Araya-Ajoy","given":"Yimen G"},{"family":"Dingemanse","given":"Niels J"}],"issued":{"date-parts":[["2017",3]]}}}],"schema":"https://github.com/citation-style-language/schema/raw/master/csl-citation.json"} </w:instrText>
      </w:r>
      <w:r w:rsidR="00F646B6">
        <w:fldChar w:fldCharType="separate"/>
      </w:r>
      <w:r w:rsidR="00F646B6">
        <w:rPr>
          <w:noProof/>
        </w:rPr>
        <w:t>(Araya-Ajoy &amp; Dingemanse, 2017)</w:t>
      </w:r>
      <w:r w:rsidR="00F646B6">
        <w:fldChar w:fldCharType="end"/>
      </w:r>
      <w:r w:rsidR="00F646B6">
        <w:t>, explorative behaviour</w:t>
      </w:r>
      <w:r w:rsidR="007E0124">
        <w:t xml:space="preserve"> </w:t>
      </w:r>
      <w:r w:rsidR="00F646B6">
        <w:t xml:space="preserve">in chickadees </w:t>
      </w:r>
      <w:r w:rsidR="00F646B6">
        <w:fldChar w:fldCharType="begin"/>
      </w:r>
      <w:r w:rsidR="00F646B6">
        <w:instrText xml:space="preserve"> ADDIN ZOTERO_ITEM CSL_CITATION {"citationID":"8mfzV82n","properties":{"formattedCitation":"(Thompson et al., 2018)","plainCitation":"(Thompson et al., 2018)","noteIndex":0},"citationItems":[{"id":4112,"uris":["http://zotero.org/users/1379426/items/75ACNA8D"],"uri":["http://zotero.org/users/1379426/items/75ACNA8D"],"itemData":{"id":4112,"type":"article-journal","abstract":"We show that urban chickadees are faster explorers than forest chickadees. Fast explorers are expected to colonize urban areas more readily but, as of yet, thei","container-title":"Behavioral Ecology","DOI":"10.1093/beheco/ary103","ISSN":"1045-2249","issue":"6","journalAbbreviation":"Behav Ecol","language":"en","note":"publisher: Oxford Academic","page":"1415-1425","source":"academic.oup.com","title":"Urbanization and individual differences in exploration and plasticity","volume":"29","author":[{"family":"Thompson","given":"Megan Joy"},{"family":"Evans","given":"Julian Claude"},{"family":"Parsons","given":"Sheena"},{"family":"Morand-Ferron","given":"Julie"}],"issued":{"date-parts":[["2018",11,27]]}}}],"schema":"https://github.com/citation-style-language/schema/raw/master/csl-citation.json"} </w:instrText>
      </w:r>
      <w:r w:rsidR="00F646B6">
        <w:fldChar w:fldCharType="separate"/>
      </w:r>
      <w:r w:rsidR="00F646B6">
        <w:rPr>
          <w:noProof/>
        </w:rPr>
        <w:t>(Thompson et al., 2018)</w:t>
      </w:r>
      <w:r w:rsidR="00F646B6">
        <w:fldChar w:fldCharType="end"/>
      </w:r>
      <w:r w:rsidR="00F646B6">
        <w:t xml:space="preserve"> and metabolic rate in amphipods </w:t>
      </w:r>
      <w:r w:rsidR="00F646B6">
        <w:fldChar w:fldCharType="begin"/>
      </w:r>
      <w:r w:rsidR="00F646B6">
        <w:instrText xml:space="preserve"> ADDIN ZOTERO_ITEM CSL_CITATION {"citationID":"VVONu4ps","properties":{"formattedCitation":"(R\\uc0\\u233{}veillon et al., 2019)","plainCitation":"(Réveillon et al., 2019)","noteIndex":0},"citationItems":[{"id":733,"uris":["http://zotero.org/users/1379426/items/VZLJVJAS"],"uri":["http://zotero.org/users/1379426/items/VZLJVJAS"],"itemData":{"id":733,"type":"article-journal","container-title":"Oikos","DOI":"10.1111/oik.06392","language":"English","page":"935–8","title":"Repeatable inter-individual variation in the thermal sensitivity of metabolic rate","volume":"85","author":[{"family":"Réveillon","given":"Tom"},{"family":"Rota","given":"Thibaut"},{"family":"Chauvet","given":"Éric"},{"family":"Lecerf","given":"Antoine"},{"family":"Sentis","given":"Arnaud"}],"issued":{"date-parts":[["2019",7]]}}}],"schema":"https://github.com/citation-style-language/schema/raw/master/csl-citation.json"} </w:instrText>
      </w:r>
      <w:r w:rsidR="00F646B6">
        <w:fldChar w:fldCharType="separate"/>
      </w:r>
      <w:r w:rsidR="00F646B6" w:rsidRPr="00F646B6">
        <w:rPr>
          <w:rFonts w:cs="Times New Roman"/>
          <w:lang w:val="en-GB"/>
        </w:rPr>
        <w:t>(Réveillon et al., 2019)</w:t>
      </w:r>
      <w:r w:rsidR="00F646B6">
        <w:fldChar w:fldCharType="end"/>
      </w:r>
      <w:r w:rsidR="00F646B6">
        <w:t xml:space="preserve">. Whether developmental </w:t>
      </w:r>
      <w:r w:rsidR="004416C8">
        <w:t xml:space="preserve">environments </w:t>
      </w:r>
      <w:r w:rsidR="00F646B6">
        <w:t>affect consistent variation in plastic</w:t>
      </w:r>
      <w:r w:rsidR="00EF5E42">
        <w:t xml:space="preserve">ity </w:t>
      </w:r>
      <w:r w:rsidR="00BC28F8" w:rsidRPr="00114FED">
        <w:rPr>
          <w:i/>
          <w:iCs/>
        </w:rPr>
        <w:t>per se</w:t>
      </w:r>
      <w:r w:rsidR="00BC28F8">
        <w:t xml:space="preserve"> </w:t>
      </w:r>
      <w:r w:rsidR="00F646B6">
        <w:t xml:space="preserve">is still poorly understood. </w:t>
      </w:r>
      <w:r w:rsidR="007E0124">
        <w:t>I</w:t>
      </w:r>
      <w:r w:rsidR="007F12A1">
        <w:t>dentify</w:t>
      </w:r>
      <w:r w:rsidR="007E0124">
        <w:t>ing</w:t>
      </w:r>
      <w:r w:rsidR="00A7085F">
        <w:t xml:space="preserve"> the</w:t>
      </w:r>
      <w:r w:rsidR="00436C06">
        <w:t xml:space="preserve"> </w:t>
      </w:r>
      <w:r w:rsidR="007F12A1">
        <w:t xml:space="preserve">factors that </w:t>
      </w:r>
      <w:r w:rsidR="00BC28F8">
        <w:t xml:space="preserve">impact </w:t>
      </w:r>
      <w:r w:rsidR="006914B8">
        <w:t xml:space="preserve">repeatability </w:t>
      </w:r>
      <w:r w:rsidR="00706F4C">
        <w:t>is</w:t>
      </w:r>
      <w:r w:rsidR="007E0124">
        <w:t xml:space="preserve"> </w:t>
      </w:r>
      <w:r w:rsidR="000B1ABA">
        <w:t>necessary</w:t>
      </w:r>
      <w:r w:rsidR="00E50E69">
        <w:t xml:space="preserve"> </w:t>
      </w:r>
      <w:r w:rsidR="006B18D1">
        <w:t xml:space="preserve">for understanding the evolution of </w:t>
      </w:r>
      <w:r w:rsidR="0089663D">
        <w:t>plasticity</w:t>
      </w:r>
      <w:r w:rsidR="006914B8">
        <w:t xml:space="preserve"> </w:t>
      </w:r>
      <w:r w:rsidR="006B18D1">
        <w:t>in</w:t>
      </w:r>
      <w:r w:rsidR="00436C06">
        <w:t xml:space="preserve"> </w:t>
      </w:r>
      <w:r w:rsidR="00295B7B">
        <w:t xml:space="preserve">changing </w:t>
      </w:r>
      <w:r w:rsidR="00436C06">
        <w:t>environments</w:t>
      </w:r>
      <w:r w:rsidR="007E0124">
        <w:t xml:space="preserve">. </w:t>
      </w:r>
    </w:p>
    <w:p w14:paraId="6103F432" w14:textId="6FBC0FDB" w:rsidR="003D3C4F" w:rsidRDefault="003D3C4F" w:rsidP="008E1938">
      <w:pPr>
        <w:pStyle w:val="Thesisnormal"/>
      </w:pPr>
    </w:p>
    <w:p w14:paraId="0CBEE9A4" w14:textId="3749008B" w:rsidR="00190795" w:rsidRDefault="003D3C4F" w:rsidP="008E1938">
      <w:pPr>
        <w:pStyle w:val="Thesisnormal"/>
      </w:pPr>
      <w:r>
        <w:t xml:space="preserve">Energy metabolism is a key fitness related trait that is </w:t>
      </w:r>
      <w:r w:rsidR="00C65E51">
        <w:t xml:space="preserve">both </w:t>
      </w:r>
      <w:r w:rsidR="002D2615">
        <w:t xml:space="preserve">consistently different among individuals </w:t>
      </w:r>
      <w:r>
        <w:t>and highly labile</w:t>
      </w:r>
      <w:r w:rsidR="002D2615">
        <w:t xml:space="preserve"> within</w:t>
      </w:r>
      <w:r>
        <w:t xml:space="preserve"> </w:t>
      </w:r>
      <w:r w:rsidR="00FA39C5">
        <w:t xml:space="preserve">individuals </w:t>
      </w:r>
      <w:r>
        <w:fldChar w:fldCharType="begin"/>
      </w:r>
      <w:r w:rsidR="00B57797">
        <w:instrText xml:space="preserve"> ADDIN ZOTERO_ITEM CSL_CITATION {"citationID":"rB9mnclc","properties":{"formattedCitation":"(Nespolo &amp; Franco, 2007; Norin &amp; Metcalfe, 2019)","plainCitation":"(Nespolo &amp; Franco, 2007; Norin &amp; Metcalfe, 2019)","noteIndex":0},"citationItems":[{"id":1648,"uris":["http://zotero.org/users/1379426/items/XPIS7PJR"],"uri":["http://zotero.org/users/1379426/items/XPIS7PJR"],"itemData":{"id":1648,"type":"article-journal","abstract":"There were several errors published in J. Exp. Biol . 210 , [2000-2005][1]. [Table 1][2] included a number of mistakes and incorrectly cited references. Here, we present the corrected [Table 1][2]. View this table: Table 1. Literature search for repeatability studies in metabolic rate, sorted","container-title":"The Journal of experimental biology","DOI":"10.1242/jeb.013110","issue":"21","language":"English","page":"3877–3878","title":"Whole-animal metabolic rate is a repeatable trait: a meta-analysis","volume":"210","author":[{"family":"Nespolo","given":"R F"},{"family":"Franco","given":"M"}],"issued":{"date-parts":[["2007"]]}}},{"id":597,"uris":["http://zotero.org/users/1379426/items/FSWXBHVA"],"uri":["http://zotero.org/users/1379426/items/FSWXBHVA"],"itemData":{"id":597,"type":"article-journal","container-title":"Philosophical Transactions of the Royal Society B: Biological Sciences","DOI":"10.1098/rstb.2018.0180","issue":"1768","language":"English","page":"20180180–9","title":"Ecological and evolutionary consequences of metabolic rate plasticity in response to environmental change","volume":"374","author":[{"family":"Norin","given":"Tommy"},{"family":"Metcalfe","given":"Neil B"}],"issued":{"date-parts":[["2019",3]]}}}],"schema":"https://github.com/citation-style-language/schema/raw/master/csl-citation.json"} </w:instrText>
      </w:r>
      <w:r>
        <w:fldChar w:fldCharType="separate"/>
      </w:r>
      <w:r w:rsidR="00B57797">
        <w:rPr>
          <w:noProof/>
        </w:rPr>
        <w:t>(Nespolo &amp; Franco, 2007; Norin &amp; Metcalfe, 2019)</w:t>
      </w:r>
      <w:r>
        <w:fldChar w:fldCharType="end"/>
      </w:r>
      <w:r>
        <w:t xml:space="preserve">. </w:t>
      </w:r>
      <w:r w:rsidR="00B57797">
        <w:t xml:space="preserve">All organisms require energy </w:t>
      </w:r>
      <w:r w:rsidR="002D2615">
        <w:t>for</w:t>
      </w:r>
      <w:r w:rsidR="00B57797">
        <w:t xml:space="preserve"> </w:t>
      </w:r>
      <w:r w:rsidR="00316B38">
        <w:t>growth, maintenance and reproduction</w:t>
      </w:r>
      <w:r w:rsidR="00B57797">
        <w:t xml:space="preserve"> </w:t>
      </w:r>
      <w:r w:rsidR="00B57797">
        <w:fldChar w:fldCharType="begin"/>
      </w:r>
      <w:r w:rsidR="00B57797">
        <w:instrText xml:space="preserve"> ADDIN ZOTERO_ITEM CSL_CITATION {"citationID":"dib6d4bf","properties":{"formattedCitation":"(Careau, Killen, et al., 2014)","plainCitation":"(Careau, Killen, et al., 2014)","noteIndex":0},"citationItems":[{"id":2500,"uris":["http://zotero.org/users/1379426/items/7S7F68ET"],"uri":["http://zotero.org/users/1379426/items/7S7F68ET"],"itemData":{"id":2500,"type":"chapter","container-title":"Integrative Organismal Biology","edition":"1","language":"en","page":"17","publisher":"Wiley-Blackwell","source":"Zotero","title":"Adding Fuel To The “Fire Of Life”: Energy Budgets Across Levels Of Variation In Ectotherms And Endotherms","author":[{"family":"Careau","given":"Vincent"},{"family":"Killen","given":"Shaun S"},{"family":"Metcalfe","given":"Neil B"}],"issued":{"date-parts":[["2014",11,14]]}}}],"schema":"https://github.com/citation-style-language/schema/raw/master/csl-citation.json"} </w:instrText>
      </w:r>
      <w:r w:rsidR="00B57797">
        <w:fldChar w:fldCharType="separate"/>
      </w:r>
      <w:r w:rsidR="00B57797">
        <w:rPr>
          <w:noProof/>
        </w:rPr>
        <w:t>(Careau, Killen, et al., 2014)</w:t>
      </w:r>
      <w:r w:rsidR="00B57797">
        <w:fldChar w:fldCharType="end"/>
      </w:r>
      <w:r w:rsidR="00B57797">
        <w:t xml:space="preserve">. </w:t>
      </w:r>
      <w:r w:rsidR="00DB5FEF">
        <w:t>N</w:t>
      </w:r>
      <w:r w:rsidR="0040062C">
        <w:t>umerous studies</w:t>
      </w:r>
      <w:r w:rsidR="00190795">
        <w:t xml:space="preserve"> have </w:t>
      </w:r>
      <w:r w:rsidR="00C113FF">
        <w:t xml:space="preserve">investigated the </w:t>
      </w:r>
      <w:r w:rsidR="00C113FF">
        <w:lastRenderedPageBreak/>
        <w:t>influence of various</w:t>
      </w:r>
      <w:r w:rsidR="00190795">
        <w:t xml:space="preserve"> developmental </w:t>
      </w:r>
      <w:r w:rsidR="00E75E4D">
        <w:t xml:space="preserve">environments, </w:t>
      </w:r>
      <w:r w:rsidR="0040062C">
        <w:t xml:space="preserve">such as temperature </w:t>
      </w:r>
      <w:r w:rsidR="0040062C">
        <w:fldChar w:fldCharType="begin"/>
      </w:r>
      <w:r w:rsidR="00406CC8">
        <w:instrText xml:space="preserve"> ADDIN ZOTERO_ITEM CSL_CITATION {"citationID":"9kLeD0aP","properties":{"formattedCitation":"(Gangloff et al., 2015; Noble et al., 2018)","plainCitation":"(Gangloff et al., 2015; Noble et al., 2018)","noteIndex":0},"citationItems":[{"id":74,"uris":["http://zotero.org/users/1379426/items/W7HFBZC9"],"uri":["http://zotero.org/users/1379426/items/W7HFBZC9"],"itemData":{"id":74,"type":"article-journal","abstract":"AbstractInteractions at all levels of ecology are influenced by the rate at which energy is obtained, converted, and allocated. Trade-offs in energy allocation within individuals in turn form the basis for life-history theory. Here we describe tests of the influences of temperature, developmental environment, and genetic background on measures of growth efficiency and resting metabolic rate in an ectothermic vertebrate, the western terrestrial garter snake (Thamnophis elegans). After raising captive-born snakes from divergent life-history ecotypes on thermal regimes mimicking natural habitat differences (2 × 2 experimental design of ecotype and thermal environment), we measured oxygen consumption rate at temperatures spanning the activity range of this species. We found ecotypic differences in the reaction norms of snakes across the measured range of temperatures and a temperature-dependent allometric relationship between mass and metabolic rate predicted by the metabolic-level boundaries hypothesis. Addi...","container-title":"Physiological and Biochemical Zoology","DOI":"10.1086/682239","issue":"5","language":"English","note":"PMID: 26658251","page":"550–563","title":"Developmental and Immediate Thermal Environments Shape Energetic Trade-Offs, Growth Efficiency, and Metabolic Rate in Divergent Life-History Ecotypes of the Garter Snake Thamnophis elegans","volume":"88","author":[{"family":"Gangloff","given":"Eric J"},{"family":"Vleck","given":"David"},{"family":"Bronikowski","given":"Anne M"}],"issued":{"date-parts":[["2015"]]}}},{"id":4094,"uris":["http://zotero.org/users/1379426/items/YQD49T7T"],"uri":["http://zotero.org/users/1379426/items/YQD49T7T"],"itemData":{"id":4094,"type":"article-journal","abstract":"Early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40062C">
        <w:fldChar w:fldCharType="separate"/>
      </w:r>
      <w:r w:rsidR="00406CC8">
        <w:rPr>
          <w:noProof/>
        </w:rPr>
        <w:t>(Gangloff et al., 2015; Noble et al., 2018)</w:t>
      </w:r>
      <w:r w:rsidR="0040062C">
        <w:fldChar w:fldCharType="end"/>
      </w:r>
      <w:r w:rsidR="0040062C">
        <w:t xml:space="preserve">, UV exposure </w:t>
      </w:r>
      <w:r w:rsidR="0040062C">
        <w:fldChar w:fldCharType="begin"/>
      </w:r>
      <w:r w:rsidR="0040062C">
        <w:instrText xml:space="preserve"> ADDIN ZOTERO_ITEM CSL_CITATION {"citationID":"ZYjQYNY5","properties":{"formattedCitation":"(Kazerouni et al., 2016)","plainCitation":"(Kazerouni et al., 2016)","noteIndex":0},"citationItems":[{"id":3772,"uris":["http://zotero.org/users/1379426/items/ZNLW77NN"],"uri":["http://zotero.org/users/1379426/items/ZNLW77NN"],"itemData":{"id":3772,"type":"article-journal","abstract":"The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E."},{"family":"Seebacher","given":"Frank"}],"issued":{"date-parts":[["2016"]]}}}],"schema":"https://github.com/citation-style-language/schema/raw/master/csl-citation.json"} </w:instrText>
      </w:r>
      <w:r w:rsidR="0040062C">
        <w:fldChar w:fldCharType="separate"/>
      </w:r>
      <w:r w:rsidR="0040062C">
        <w:rPr>
          <w:noProof/>
        </w:rPr>
        <w:t>(Kazerouni et al., 2016)</w:t>
      </w:r>
      <w:r w:rsidR="0040062C">
        <w:fldChar w:fldCharType="end"/>
      </w:r>
      <w:r w:rsidR="0040062C">
        <w:t xml:space="preserve">, </w:t>
      </w:r>
      <w:r w:rsidR="00E75E4D">
        <w:t xml:space="preserve">and </w:t>
      </w:r>
      <w:r w:rsidR="00BC28F8">
        <w:t xml:space="preserve">dietary restriction </w:t>
      </w:r>
      <w:r w:rsidR="00C113FF">
        <w:fldChar w:fldCharType="begin"/>
      </w:r>
      <w:r w:rsidR="00C113FF">
        <w:instrText xml:space="preserve"> ADDIN ZOTERO_ITEM CSL_CITATION {"citationID":"GL295mMJ","properties":{"formattedCitation":"(Careau,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C113FF">
        <w:fldChar w:fldCharType="separate"/>
      </w:r>
      <w:r w:rsidR="00C113FF">
        <w:rPr>
          <w:noProof/>
        </w:rPr>
        <w:t>(Careau, Buttemer, et al., 2014)</w:t>
      </w:r>
      <w:r w:rsidR="00C113FF">
        <w:fldChar w:fldCharType="end"/>
      </w:r>
      <w:r w:rsidR="00C113FF">
        <w:t xml:space="preserve"> on</w:t>
      </w:r>
      <w:r w:rsidR="00190795">
        <w:t xml:space="preserve"> </w:t>
      </w:r>
      <w:r w:rsidR="0040062C">
        <w:t>metabolic rate</w:t>
      </w:r>
      <w:r w:rsidR="00645618">
        <w:t xml:space="preserve">, </w:t>
      </w:r>
      <w:r w:rsidR="00DB5FEF">
        <w:t xml:space="preserve">however, </w:t>
      </w:r>
      <w:r w:rsidR="00645618">
        <w:t xml:space="preserve">the </w:t>
      </w:r>
      <w:r w:rsidR="0046366E">
        <w:t>impacts on</w:t>
      </w:r>
      <w:r w:rsidR="00BC28F8">
        <w:t xml:space="preserve"> plasticity of metabolic rate</w:t>
      </w:r>
      <w:r w:rsidR="00645618">
        <w:t xml:space="preserve"> is not well established </w:t>
      </w:r>
      <w:r w:rsidR="00645618">
        <w:fldChar w:fldCharType="begin"/>
      </w:r>
      <w:r w:rsidR="00513488">
        <w:instrText xml:space="preserve"> ADDIN ZOTERO_ITEM CSL_CITATION {"citationID":"yNNaKK5p","properties":{"formattedCitation":"(but see Seebacher et al., 2014)","plainCitation":"(but see Seebacher et al., 2014)","noteIndex":0},"citationItems":[{"id":"QFGujQR2/hMy6L6pW","uris":["http://zotero.org/users/1379426/items/LVDM22FM"],"uri":["http://zotero.org/users/1379426/items/LVDM22FM"],"itemData":{"id":"VXdOaC0v/zzhAlOl2","type":"article-journal","abstract":"Environmental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G."}],"issued":{"date-parts":[["2014"]]}},"prefix":"but see "}],"schema":"https://github.com/citation-style-language/schema/raw/master/csl-citation.json"} </w:instrText>
      </w:r>
      <w:r w:rsidR="00645618">
        <w:fldChar w:fldCharType="separate"/>
      </w:r>
      <w:r w:rsidR="00645618">
        <w:rPr>
          <w:noProof/>
        </w:rPr>
        <w:t>(but see Seebacher et al., 2014)</w:t>
      </w:r>
      <w:r w:rsidR="00645618">
        <w:fldChar w:fldCharType="end"/>
      </w:r>
      <w:r w:rsidR="00645618">
        <w:t xml:space="preserve">. </w:t>
      </w:r>
      <w:r w:rsidR="0046366E">
        <w:t xml:space="preserve">Developmental cues could influence </w:t>
      </w:r>
      <w:r w:rsidR="00645618">
        <w:t>metabolic plasticity</w:t>
      </w:r>
      <w:r w:rsidR="006914B8">
        <w:t>,</w:t>
      </w:r>
      <w:r w:rsidR="00645618">
        <w:t xml:space="preserve"> </w:t>
      </w:r>
      <w:r w:rsidR="0001244F">
        <w:t xml:space="preserve">possibly </w:t>
      </w:r>
      <w:r w:rsidR="00BC28F8">
        <w:t xml:space="preserve">through </w:t>
      </w:r>
      <w:r w:rsidR="00645618">
        <w:t>modifications</w:t>
      </w:r>
      <w:r w:rsidR="00BC28F8">
        <w:t xml:space="preserve"> in </w:t>
      </w:r>
      <w:r w:rsidR="006E7955">
        <w:t xml:space="preserve">metabolic </w:t>
      </w:r>
      <w:r w:rsidR="00BC28F8">
        <w:t>enzyme</w:t>
      </w:r>
      <w:r w:rsidR="006E7955">
        <w:t>s</w:t>
      </w:r>
      <w:r w:rsidR="00BC28F8">
        <w:t xml:space="preserve"> </w:t>
      </w:r>
      <w:r w:rsidR="00645618">
        <w:t>or cellular membrane structure</w:t>
      </w:r>
      <w:r w:rsidR="00BC28F8">
        <w:t xml:space="preserve"> </w:t>
      </w:r>
      <w:r w:rsidR="0046366E">
        <w:t xml:space="preserve">that </w:t>
      </w:r>
      <w:r w:rsidR="00114FED">
        <w:t>influence</w:t>
      </w:r>
      <w:r w:rsidR="00645618">
        <w:t xml:space="preserve"> their function in different environments </w:t>
      </w:r>
      <w:r w:rsidR="00645618">
        <w:fldChar w:fldCharType="begin"/>
      </w:r>
      <w:r w:rsidR="00645618">
        <w:instrText xml:space="preserve"> ADDIN ZOTERO_ITEM CSL_CITATION {"citationID":"Ac2HhL8t","properties":{"formattedCitation":"(Angilletta Jr, 2016)","plainCitation":"(Angilletta Jr, 2016)","noteIndex":0},"citationItems":[{"id":1887,"uris":["http://zotero.org/users/1379426/items/FYCTXNKM"],"uri":["http://zotero.org/users/1379426/items/FYCTXNKM"],"itemData":{"id":1887,"type":"book","ISBN":"978-0-19-857087-5","note":"DOI: 10.1093/acprof:oso/9780198570875.001.1","publisher":"Oxford University Press","title":"Thermal Adaptation: A Theoretical and Empirical Synthesis","URL":"http://www.oxfordscholarship.com/view/10.1093/acprof:oso/9780198570875.001.1/acprof-9780198570875","author":[{"family":"Angilletta Jr","given":"Michael J"}],"issued":{"date-parts":[["2016",11]]}}}],"schema":"https://github.com/citation-style-language/schema/raw/master/csl-citation.json"} </w:instrText>
      </w:r>
      <w:r w:rsidR="00645618">
        <w:fldChar w:fldCharType="separate"/>
      </w:r>
      <w:r w:rsidR="00645618">
        <w:rPr>
          <w:noProof/>
        </w:rPr>
        <w:t>(Angilletta Jr, 2016)</w:t>
      </w:r>
      <w:r w:rsidR="00645618">
        <w:fldChar w:fldCharType="end"/>
      </w:r>
      <w:r w:rsidR="00645618">
        <w:t xml:space="preserve">. </w:t>
      </w:r>
      <w:r w:rsidR="006914B8">
        <w:t xml:space="preserve">Such </w:t>
      </w:r>
      <w:r w:rsidR="0046366E">
        <w:t xml:space="preserve">changes </w:t>
      </w:r>
      <w:r w:rsidR="00114FED">
        <w:t>impl</w:t>
      </w:r>
      <w:r w:rsidR="00801BE2">
        <w:t xml:space="preserve">y </w:t>
      </w:r>
      <w:r w:rsidR="00114FED">
        <w:t>that tolerance to environmental perturbations may be determined by the developmental environment a given cohort experiences. Furthermore, if repeatability of metabolic plasticity is also affected, then the capacity to respond to selection might also be specific to early life conditions. Understanding how early life environments shape</w:t>
      </w:r>
      <w:r w:rsidR="0089663D">
        <w:t xml:space="preserve"> metabolic</w:t>
      </w:r>
      <w:r w:rsidR="00114FED">
        <w:t xml:space="preserve"> </w:t>
      </w:r>
      <w:r w:rsidR="0089663D">
        <w:t>plasticity</w:t>
      </w:r>
      <w:r w:rsidR="00114FED">
        <w:t xml:space="preserve"> will be important for </w:t>
      </w:r>
      <w:r w:rsidR="00C93926">
        <w:t xml:space="preserve">ectotherms </w:t>
      </w:r>
      <w:r w:rsidR="00295B7B">
        <w:t>that develop in environments that fluctuate throughout their life.</w:t>
      </w:r>
    </w:p>
    <w:p w14:paraId="6AE7711F" w14:textId="4BEBA739" w:rsidR="00885D54" w:rsidRDefault="00885D54" w:rsidP="008E1938">
      <w:pPr>
        <w:pStyle w:val="Thesisnormal"/>
      </w:pPr>
    </w:p>
    <w:p w14:paraId="0A35C17E" w14:textId="2BCF2894" w:rsidR="00037AFB" w:rsidRPr="00562E58" w:rsidRDefault="004179F6" w:rsidP="008E1938">
      <w:pPr>
        <w:pStyle w:val="Thesisnormal"/>
      </w:pPr>
      <w:r w:rsidRPr="004179F6">
        <w:rPr>
          <w:rFonts w:eastAsia="Yu Mincho" w:cs="Times New Roman"/>
        </w:rPr>
        <w:t xml:space="preserve">Here we </w:t>
      </w:r>
      <w:r w:rsidR="00B35894">
        <w:rPr>
          <w:rFonts w:eastAsia="Yu Mincho" w:cs="Times New Roman"/>
        </w:rPr>
        <w:t xml:space="preserve">employed a ‘reaction norm approach’ to </w:t>
      </w:r>
      <w:r w:rsidRPr="004179F6">
        <w:rPr>
          <w:rFonts w:eastAsia="Yu Mincho" w:cs="Times New Roman"/>
        </w:rPr>
        <w:t>examin</w:t>
      </w:r>
      <w:r w:rsidR="004508CD">
        <w:rPr>
          <w:rFonts w:eastAsia="Yu Mincho" w:cs="Times New Roman"/>
        </w:rPr>
        <w:t>e</w:t>
      </w:r>
      <w:r w:rsidRPr="004179F6">
        <w:rPr>
          <w:rFonts w:eastAsia="Yu Mincho" w:cs="Times New Roman"/>
        </w:rPr>
        <w:t xml:space="preserve"> </w:t>
      </w:r>
      <w:r w:rsidR="009605FE">
        <w:rPr>
          <w:rFonts w:eastAsia="Yu Mincho" w:cs="Times New Roman"/>
        </w:rPr>
        <w:t>the impact of</w:t>
      </w:r>
      <w:r w:rsidR="009605FE" w:rsidRPr="004179F6">
        <w:rPr>
          <w:rFonts w:eastAsia="Yu Mincho" w:cs="Times New Roman"/>
        </w:rPr>
        <w:t xml:space="preserve"> </w:t>
      </w:r>
      <w:r w:rsidR="00EF3815" w:rsidRPr="00373A51">
        <w:rPr>
          <w:rFonts w:eastAsia="Calibri" w:cs="Times New Roman"/>
          <w:lang w:val="en-GB"/>
        </w:rPr>
        <w:t>developmental temperature</w:t>
      </w:r>
      <w:r w:rsidR="00EF3815" w:rsidRPr="004179F6">
        <w:rPr>
          <w:rFonts w:eastAsia="Yu Mincho" w:cs="Times New Roman"/>
        </w:rPr>
        <w:t xml:space="preserve"> </w:t>
      </w:r>
      <w:r w:rsidR="009605FE">
        <w:rPr>
          <w:rFonts w:eastAsia="Yu Mincho" w:cs="Times New Roman"/>
        </w:rPr>
        <w:t xml:space="preserve">on </w:t>
      </w:r>
      <w:r w:rsidR="00DE19F9">
        <w:rPr>
          <w:rFonts w:eastAsia="Yu Mincho" w:cs="Times New Roman"/>
        </w:rPr>
        <w:t>plasticity</w:t>
      </w:r>
      <w:r w:rsidR="00D94BFD">
        <w:rPr>
          <w:rFonts w:eastAsia="Yu Mincho" w:cs="Times New Roman"/>
        </w:rPr>
        <w:t xml:space="preserve"> of</w:t>
      </w:r>
      <w:r w:rsidR="00D94BFD" w:rsidRPr="00D94BFD">
        <w:rPr>
          <w:rFonts w:eastAsia="Yu Mincho" w:cs="Times New Roman"/>
        </w:rPr>
        <w:t xml:space="preserve"> </w:t>
      </w:r>
      <w:r w:rsidR="00D94BFD">
        <w:rPr>
          <w:rFonts w:eastAsia="Yu Mincho" w:cs="Times New Roman"/>
        </w:rPr>
        <w:t xml:space="preserve">metabolic rate </w:t>
      </w:r>
      <w:r w:rsidR="00EF3815" w:rsidRPr="00373A51">
        <w:rPr>
          <w:rFonts w:eastAsia="Calibri" w:cs="Times New Roman"/>
          <w:lang w:val="en-GB"/>
        </w:rPr>
        <w:t>in an oviparous skink (</w:t>
      </w:r>
      <w:proofErr w:type="spellStart"/>
      <w:r w:rsidR="00EF3815" w:rsidRPr="00373A51">
        <w:rPr>
          <w:rFonts w:eastAsia="Calibri" w:cs="Times New Roman"/>
          <w:i/>
          <w:iCs/>
          <w:lang w:val="en-GB"/>
        </w:rPr>
        <w:t>Lampropholis</w:t>
      </w:r>
      <w:proofErr w:type="spellEnd"/>
      <w:r w:rsidR="00EF3815" w:rsidRPr="00373A51">
        <w:rPr>
          <w:rFonts w:eastAsia="Calibri" w:cs="Times New Roman"/>
          <w:i/>
          <w:iCs/>
          <w:lang w:val="en-GB"/>
        </w:rPr>
        <w:t xml:space="preserve"> </w:t>
      </w:r>
      <w:proofErr w:type="spellStart"/>
      <w:r w:rsidR="00EF3815" w:rsidRPr="00373A51">
        <w:rPr>
          <w:rFonts w:eastAsia="Calibri" w:cs="Times New Roman"/>
          <w:i/>
          <w:iCs/>
          <w:lang w:val="en-GB"/>
        </w:rPr>
        <w:t>delicata</w:t>
      </w:r>
      <w:proofErr w:type="spellEnd"/>
      <w:r w:rsidR="00EF3815" w:rsidRPr="00373A51">
        <w:rPr>
          <w:rFonts w:eastAsia="Calibri" w:cs="Times New Roman"/>
          <w:lang w:val="en-GB"/>
        </w:rPr>
        <w:t>)</w:t>
      </w:r>
      <w:r w:rsidR="00B35894">
        <w:rPr>
          <w:rFonts w:eastAsia="Calibri" w:cs="Times New Roman"/>
          <w:lang w:val="en-GB"/>
        </w:rPr>
        <w:t xml:space="preserve"> </w:t>
      </w:r>
      <w:r w:rsidR="00B35894">
        <w:rPr>
          <w:rFonts w:eastAsia="Calibri" w:cs="Times New Roman"/>
          <w:lang w:val="en-GB"/>
        </w:rPr>
        <w:fldChar w:fldCharType="begin"/>
      </w:r>
      <w:r w:rsidR="006C07CD">
        <w:rPr>
          <w:rFonts w:eastAsia="Calibri" w:cs="Times New Roman"/>
          <w:lang w:val="en-GB"/>
        </w:rPr>
        <w:instrText xml:space="preserve"> ADDIN ZOTERO_ITEM CSL_CITATION {"citationID":"yrUOIFAx","properties":{"formattedCitation":"(Via et al., 1995)","plainCitation":"(Via et al., 1995)","noteIndex":0},"citationItems":[{"id":1788,"uris":["http://zotero.org/users/1379426/items/9FN6F2ZJ"],"uri":["http://zotero.org/users/1379426/items/9FN6F2ZJ"],"itemData":{"id":1788,"type":"article-journal","container-title":"Trends Ecology and Evolution","DOI":"10.1016/S0169-5347(00)89061-8","issue":"5","language":"English","page":"212–217","title":"Adaptive phenotypic plasticity: consensus and controversy","volume":"10","author":[{"family":"Via","given":"Sara"},{"family":"Gomulkiewicz","given":"Richard"},{"family":"De Jong","given":"Gerdien"},{"family":"Scheiner","given":"Samuel M"},{"family":"Schlichting","given":"Carl D"},{"family":"Van Tienderen","given":"Peter H"}],"issued":{"date-parts":[["1995",5]]}}}],"schema":"https://github.com/citation-style-language/schema/raw/master/csl-citation.json"} </w:instrText>
      </w:r>
      <w:r w:rsidR="00B35894">
        <w:rPr>
          <w:rFonts w:eastAsia="Calibri" w:cs="Times New Roman"/>
          <w:lang w:val="en-GB"/>
        </w:rPr>
        <w:fldChar w:fldCharType="separate"/>
      </w:r>
      <w:r w:rsidR="00B35894">
        <w:rPr>
          <w:rFonts w:eastAsia="Calibri" w:cs="Times New Roman"/>
          <w:noProof/>
          <w:lang w:val="en-GB"/>
        </w:rPr>
        <w:t>(Via et al., 1995)</w:t>
      </w:r>
      <w:r w:rsidR="00B35894">
        <w:rPr>
          <w:rFonts w:eastAsia="Calibri" w:cs="Times New Roman"/>
          <w:lang w:val="en-GB"/>
        </w:rPr>
        <w:fldChar w:fldCharType="end"/>
      </w:r>
      <w:r w:rsidR="00EF3815">
        <w:rPr>
          <w:rFonts w:eastAsia="Calibri" w:cs="Times New Roman"/>
          <w:lang w:val="en-GB"/>
        </w:rPr>
        <w:t xml:space="preserve">. Specifically, we </w:t>
      </w:r>
      <w:r w:rsidR="000268A4">
        <w:rPr>
          <w:rFonts w:eastAsia="Calibri" w:cs="Times New Roman"/>
          <w:lang w:val="en-GB"/>
        </w:rPr>
        <w:t>were</w:t>
      </w:r>
      <w:r w:rsidR="00EF3815">
        <w:rPr>
          <w:rFonts w:eastAsia="Calibri" w:cs="Times New Roman"/>
          <w:lang w:val="en-GB"/>
        </w:rPr>
        <w:t xml:space="preserve"> interested in </w:t>
      </w:r>
      <w:r w:rsidR="000631AE">
        <w:rPr>
          <w:rFonts w:eastAsia="Calibri" w:cs="Times New Roman"/>
          <w:lang w:val="en-GB"/>
        </w:rPr>
        <w:t xml:space="preserve">testing </w:t>
      </w:r>
      <w:r w:rsidR="00EF3815">
        <w:rPr>
          <w:rFonts w:eastAsia="Calibri" w:cs="Times New Roman"/>
          <w:lang w:val="en-GB"/>
        </w:rPr>
        <w:t xml:space="preserve">whether developmental temperature affects the </w:t>
      </w:r>
      <w:r w:rsidR="00B35894">
        <w:rPr>
          <w:rFonts w:eastAsia="Calibri" w:cs="Times New Roman"/>
          <w:lang w:val="en-GB"/>
        </w:rPr>
        <w:t xml:space="preserve">shape and repeatability of </w:t>
      </w:r>
      <w:r w:rsidR="000631AE">
        <w:rPr>
          <w:rFonts w:eastAsia="Calibri" w:cs="Times New Roman"/>
          <w:lang w:val="en-GB"/>
        </w:rPr>
        <w:t xml:space="preserve">metabolic </w:t>
      </w:r>
      <w:r w:rsidR="00EF3815">
        <w:rPr>
          <w:rFonts w:eastAsia="Calibri" w:cs="Times New Roman"/>
          <w:lang w:val="en-GB"/>
        </w:rPr>
        <w:t>thermal reaction norm</w:t>
      </w:r>
      <w:r w:rsidR="000631AE">
        <w:rPr>
          <w:rFonts w:eastAsia="Calibri" w:cs="Times New Roman"/>
          <w:lang w:val="en-GB"/>
        </w:rPr>
        <w:t>s</w:t>
      </w:r>
      <w:r w:rsidR="00B06BAF">
        <w:rPr>
          <w:rFonts w:eastAsia="Calibri" w:cs="Times New Roman"/>
          <w:lang w:val="en-GB"/>
        </w:rPr>
        <w:t>.</w:t>
      </w:r>
      <w:r w:rsidR="00562E58">
        <w:t xml:space="preserve"> </w:t>
      </w:r>
      <w:r w:rsidR="003C35DA">
        <w:rPr>
          <w:rFonts w:eastAsia="Calibri" w:cs="Times New Roman"/>
          <w:lang w:val="en-GB"/>
        </w:rPr>
        <w:t xml:space="preserve">Over </w:t>
      </w:r>
      <w:r w:rsidR="00EA334A">
        <w:rPr>
          <w:rFonts w:eastAsia="Calibri" w:cs="Times New Roman"/>
          <w:lang w:val="en-GB"/>
        </w:rPr>
        <w:t>3.5 months</w:t>
      </w:r>
      <w:r w:rsidR="003C35DA">
        <w:rPr>
          <w:rFonts w:eastAsia="Calibri" w:cs="Times New Roman"/>
          <w:lang w:val="en-GB"/>
        </w:rPr>
        <w:t>, we repeatedly measured routine metabolic rate at six temperatures for lizards (n</w:t>
      </w:r>
      <w:r w:rsidR="003C35DA" w:rsidRPr="003C35DA">
        <w:rPr>
          <w:rFonts w:eastAsia="Calibri" w:cs="Times New Roman"/>
          <w:vertAlign w:val="subscript"/>
          <w:lang w:val="en-GB"/>
        </w:rPr>
        <w:t>obs</w:t>
      </w:r>
      <w:r w:rsidR="003C35DA">
        <w:rPr>
          <w:rFonts w:eastAsia="Calibri" w:cs="Times New Roman"/>
          <w:lang w:val="en-GB"/>
        </w:rPr>
        <w:t xml:space="preserve"> = </w:t>
      </w:r>
      <w:r w:rsidR="00035EBA">
        <w:rPr>
          <w:rFonts w:eastAsia="Calibri" w:cs="Times New Roman"/>
          <w:lang w:val="en-GB"/>
        </w:rPr>
        <w:t>3</w:t>
      </w:r>
      <w:r w:rsidR="00BA2A30">
        <w:rPr>
          <w:rFonts w:eastAsia="Calibri" w:cs="Times New Roman"/>
          <w:lang w:val="en-GB"/>
        </w:rPr>
        <w:t>,</w:t>
      </w:r>
      <w:r w:rsidR="00035EBA">
        <w:rPr>
          <w:rFonts w:eastAsia="Calibri" w:cs="Times New Roman"/>
          <w:lang w:val="en-GB"/>
        </w:rPr>
        <w:t>818</w:t>
      </w:r>
      <w:r w:rsidR="003C35DA">
        <w:rPr>
          <w:rFonts w:eastAsia="Calibri" w:cs="Times New Roman"/>
          <w:lang w:val="en-GB"/>
        </w:rPr>
        <w:t xml:space="preserve">) that hatched from two incubation treatments </w:t>
      </w:r>
      <w:r w:rsidR="003C35DA" w:rsidRPr="00373A51">
        <w:rPr>
          <w:rFonts w:eastAsia="Calibri" w:cs="Times New Roman"/>
          <w:lang w:val="en-GB"/>
        </w:rPr>
        <w:t>(</w:t>
      </w:r>
      <w:proofErr w:type="spellStart"/>
      <w:r w:rsidR="003C35DA" w:rsidRPr="00373A51">
        <w:rPr>
          <w:rFonts w:eastAsia="Calibri" w:cs="Times New Roman"/>
          <w:lang w:val="en-GB"/>
        </w:rPr>
        <w:t>n</w:t>
      </w:r>
      <w:r w:rsidR="003C35DA" w:rsidRPr="00373A51">
        <w:rPr>
          <w:rFonts w:eastAsia="Calibri" w:cs="Times New Roman"/>
          <w:vertAlign w:val="subscript"/>
          <w:lang w:val="en-GB"/>
        </w:rPr>
        <w:t>hot</w:t>
      </w:r>
      <w:proofErr w:type="spellEnd"/>
      <w:r w:rsidR="003C35DA" w:rsidRPr="00373A51">
        <w:rPr>
          <w:rFonts w:eastAsia="Calibri" w:cs="Times New Roman"/>
          <w:vertAlign w:val="subscript"/>
          <w:lang w:val="en-GB"/>
        </w:rPr>
        <w:t xml:space="preserve"> </w:t>
      </w:r>
      <w:r w:rsidR="003C35DA" w:rsidRPr="00373A51">
        <w:rPr>
          <w:rFonts w:eastAsia="Calibri" w:cs="Times New Roman"/>
          <w:lang w:val="en-GB"/>
        </w:rPr>
        <w:t xml:space="preserve">= </w:t>
      </w:r>
      <w:r w:rsidR="003C35DA">
        <w:rPr>
          <w:rFonts w:eastAsia="Calibri" w:cs="Times New Roman"/>
          <w:lang w:val="en-GB"/>
        </w:rPr>
        <w:t>25</w:t>
      </w:r>
      <w:r w:rsidR="003C35DA" w:rsidRPr="00373A51">
        <w:rPr>
          <w:rFonts w:eastAsia="Calibri" w:cs="Times New Roman"/>
          <w:lang w:val="en-GB"/>
        </w:rPr>
        <w:t xml:space="preserve">, </w:t>
      </w:r>
      <w:proofErr w:type="spellStart"/>
      <w:r w:rsidR="003C35DA" w:rsidRPr="00373A51">
        <w:rPr>
          <w:rFonts w:eastAsia="Calibri" w:cs="Times New Roman"/>
          <w:lang w:val="en-GB"/>
        </w:rPr>
        <w:t>n</w:t>
      </w:r>
      <w:r w:rsidR="003C35DA" w:rsidRPr="00373A51">
        <w:rPr>
          <w:rFonts w:eastAsia="Calibri" w:cs="Times New Roman"/>
          <w:vertAlign w:val="subscript"/>
          <w:lang w:val="en-GB"/>
        </w:rPr>
        <w:t>cold</w:t>
      </w:r>
      <w:proofErr w:type="spellEnd"/>
      <w:r w:rsidR="003C35DA" w:rsidRPr="00373A51">
        <w:rPr>
          <w:rFonts w:eastAsia="Calibri" w:cs="Times New Roman"/>
          <w:lang w:val="en-GB"/>
        </w:rPr>
        <w:t xml:space="preserve"> = </w:t>
      </w:r>
      <w:r w:rsidR="003C35DA">
        <w:rPr>
          <w:rFonts w:eastAsia="Calibri" w:cs="Times New Roman"/>
          <w:lang w:val="en-GB"/>
        </w:rPr>
        <w:t>26</w:t>
      </w:r>
      <w:r w:rsidR="003C35DA" w:rsidRPr="00373A51">
        <w:rPr>
          <w:rFonts w:eastAsia="Calibri" w:cs="Times New Roman"/>
          <w:lang w:val="en-GB"/>
        </w:rPr>
        <w:t>)</w:t>
      </w:r>
      <w:r w:rsidR="004F1138">
        <w:rPr>
          <w:rFonts w:eastAsia="Calibri" w:cs="Times New Roman"/>
          <w:lang w:val="en-GB"/>
        </w:rPr>
        <w:t xml:space="preserve"> to address the following key questions</w:t>
      </w:r>
      <w:r w:rsidR="002E4C69">
        <w:rPr>
          <w:rFonts w:eastAsia="Calibri" w:cs="Times New Roman"/>
          <w:lang w:val="en-GB"/>
        </w:rPr>
        <w:t>:</w:t>
      </w:r>
      <w:r w:rsidR="004F1138">
        <w:rPr>
          <w:rFonts w:eastAsia="Calibri" w:cs="Times New Roman"/>
          <w:lang w:val="en-GB"/>
        </w:rPr>
        <w:t xml:space="preserve"> (1) </w:t>
      </w:r>
      <w:r w:rsidR="00B35894">
        <w:rPr>
          <w:rFonts w:eastAsia="Calibri" w:cs="Times New Roman"/>
          <w:lang w:val="en-GB"/>
        </w:rPr>
        <w:t>How does</w:t>
      </w:r>
      <w:r w:rsidR="004F1138">
        <w:rPr>
          <w:rFonts w:eastAsia="Calibri" w:cs="Times New Roman"/>
          <w:lang w:val="en-GB"/>
        </w:rPr>
        <w:t xml:space="preserve"> developmental temperature change</w:t>
      </w:r>
      <w:r w:rsidR="00B35894">
        <w:rPr>
          <w:rFonts w:eastAsia="Calibri" w:cs="Times New Roman"/>
          <w:lang w:val="en-GB"/>
        </w:rPr>
        <w:t xml:space="preserve"> </w:t>
      </w:r>
      <w:r w:rsidR="004F1138">
        <w:rPr>
          <w:rFonts w:eastAsia="Calibri" w:cs="Times New Roman"/>
          <w:lang w:val="en-GB"/>
        </w:rPr>
        <w:t xml:space="preserve">the </w:t>
      </w:r>
      <w:r w:rsidR="004508CD">
        <w:rPr>
          <w:rFonts w:eastAsia="Calibri" w:cs="Times New Roman"/>
          <w:lang w:val="en-GB"/>
        </w:rPr>
        <w:t>intercept</w:t>
      </w:r>
      <w:r w:rsidR="00B35894">
        <w:rPr>
          <w:rFonts w:eastAsia="Calibri" w:cs="Times New Roman"/>
          <w:lang w:val="en-GB"/>
        </w:rPr>
        <w:t xml:space="preserve"> and slope of the </w:t>
      </w:r>
      <w:r w:rsidR="004F1138">
        <w:rPr>
          <w:rFonts w:eastAsia="Calibri" w:cs="Times New Roman"/>
          <w:lang w:val="en-GB"/>
        </w:rPr>
        <w:t>thermal reaction norm</w:t>
      </w:r>
      <w:r w:rsidR="00705054">
        <w:rPr>
          <w:rFonts w:eastAsia="Calibri" w:cs="Times New Roman"/>
          <w:lang w:val="en-GB"/>
        </w:rPr>
        <w:t>?</w:t>
      </w:r>
      <w:r w:rsidR="007D6DCC">
        <w:rPr>
          <w:rFonts w:eastAsia="Calibri" w:cs="Times New Roman"/>
          <w:lang w:val="en-GB"/>
        </w:rPr>
        <w:t>;</w:t>
      </w:r>
      <w:r w:rsidR="004F1138">
        <w:rPr>
          <w:rFonts w:eastAsia="Calibri" w:cs="Times New Roman"/>
          <w:lang w:val="en-GB"/>
        </w:rPr>
        <w:t xml:space="preserve"> </w:t>
      </w:r>
      <w:r w:rsidR="007D6DCC">
        <w:rPr>
          <w:rFonts w:eastAsia="Calibri" w:cs="Times New Roman"/>
          <w:lang w:val="en-GB"/>
        </w:rPr>
        <w:t>(</w:t>
      </w:r>
      <w:r w:rsidR="003D3C4F">
        <w:rPr>
          <w:rFonts w:eastAsia="Calibri" w:cs="Times New Roman"/>
          <w:lang w:val="en-GB"/>
        </w:rPr>
        <w:t>2</w:t>
      </w:r>
      <w:r w:rsidR="007D6DCC">
        <w:rPr>
          <w:rFonts w:eastAsia="Calibri" w:cs="Times New Roman"/>
          <w:lang w:val="en-GB"/>
        </w:rPr>
        <w:t xml:space="preserve">) </w:t>
      </w:r>
      <w:r w:rsidR="00B35894">
        <w:rPr>
          <w:rFonts w:eastAsia="Calibri" w:cs="Times New Roman"/>
          <w:lang w:val="en-GB"/>
        </w:rPr>
        <w:t xml:space="preserve">How does </w:t>
      </w:r>
      <w:r w:rsidR="007D6DCC">
        <w:rPr>
          <w:rFonts w:eastAsia="Calibri" w:cs="Times New Roman"/>
          <w:lang w:val="en-GB"/>
        </w:rPr>
        <w:t xml:space="preserve">the </w:t>
      </w:r>
      <w:r w:rsidR="002E4C69">
        <w:rPr>
          <w:rFonts w:eastAsia="Calibri" w:cs="Times New Roman"/>
          <w:lang w:val="en-GB"/>
        </w:rPr>
        <w:t xml:space="preserve">repeatability of </w:t>
      </w:r>
      <w:r w:rsidR="00B35894">
        <w:rPr>
          <w:rFonts w:eastAsia="Calibri" w:cs="Times New Roman"/>
          <w:lang w:val="en-GB"/>
        </w:rPr>
        <w:t xml:space="preserve">metabolic plasticity (i.e. </w:t>
      </w:r>
      <w:r w:rsidR="002E4C69">
        <w:rPr>
          <w:rFonts w:eastAsia="Calibri" w:cs="Times New Roman"/>
          <w:lang w:val="en-GB"/>
        </w:rPr>
        <w:t>slope of the reaction norm</w:t>
      </w:r>
      <w:r w:rsidR="00B35894">
        <w:rPr>
          <w:rFonts w:eastAsia="Calibri" w:cs="Times New Roman"/>
          <w:lang w:val="en-GB"/>
        </w:rPr>
        <w:t>)</w:t>
      </w:r>
      <w:r w:rsidR="003D3C4F">
        <w:rPr>
          <w:rFonts w:eastAsia="Calibri" w:cs="Times New Roman"/>
          <w:lang w:val="en-GB"/>
        </w:rPr>
        <w:t xml:space="preserve"> </w:t>
      </w:r>
      <w:r w:rsidR="00B35894">
        <w:rPr>
          <w:rFonts w:eastAsia="Calibri" w:cs="Times New Roman"/>
          <w:lang w:val="en-GB"/>
        </w:rPr>
        <w:t>change with developmental temperatures</w:t>
      </w:r>
      <w:r w:rsidR="00705054">
        <w:rPr>
          <w:rFonts w:eastAsia="Calibri" w:cs="Times New Roman"/>
          <w:lang w:val="en-GB"/>
        </w:rPr>
        <w:t>?</w:t>
      </w:r>
      <w:r w:rsidR="004646DF">
        <w:rPr>
          <w:rFonts w:eastAsia="Calibri" w:cs="Times New Roman"/>
          <w:lang w:val="en-GB"/>
        </w:rPr>
        <w:t xml:space="preserve"> (</w:t>
      </w:r>
      <w:r w:rsidR="00486103">
        <w:rPr>
          <w:rFonts w:eastAsia="Calibri" w:cs="Times New Roman"/>
          <w:lang w:val="en-GB"/>
        </w:rPr>
        <w:t>3</w:t>
      </w:r>
      <w:r w:rsidR="004646DF">
        <w:rPr>
          <w:rFonts w:eastAsia="Calibri" w:cs="Times New Roman"/>
          <w:lang w:val="en-GB"/>
        </w:rPr>
        <w:t xml:space="preserve">) </w:t>
      </w:r>
      <w:r w:rsidR="00B35894">
        <w:rPr>
          <w:rFonts w:eastAsia="Calibri" w:cs="Times New Roman"/>
          <w:lang w:val="en-GB"/>
        </w:rPr>
        <w:t xml:space="preserve">Does developmental temperature </w:t>
      </w:r>
      <w:r w:rsidR="00486103">
        <w:rPr>
          <w:rFonts w:eastAsia="Calibri" w:cs="Times New Roman"/>
          <w:lang w:val="en-GB"/>
        </w:rPr>
        <w:t xml:space="preserve">treatments </w:t>
      </w:r>
      <w:r w:rsidR="00C81F71">
        <w:rPr>
          <w:rFonts w:eastAsia="Calibri" w:cs="Times New Roman"/>
          <w:lang w:val="en-GB"/>
        </w:rPr>
        <w:t>differ in their</w:t>
      </w:r>
      <w:r w:rsidR="00B35894">
        <w:rPr>
          <w:rFonts w:eastAsia="Calibri" w:cs="Times New Roman"/>
          <w:lang w:val="en-GB"/>
        </w:rPr>
        <w:t xml:space="preserve"> </w:t>
      </w:r>
      <w:r w:rsidR="003D3C4F">
        <w:rPr>
          <w:rFonts w:eastAsia="Calibri" w:cs="Times New Roman"/>
          <w:lang w:val="en-GB"/>
        </w:rPr>
        <w:t>repeatability</w:t>
      </w:r>
      <w:r w:rsidR="00B35894">
        <w:rPr>
          <w:rFonts w:eastAsia="Calibri" w:cs="Times New Roman"/>
          <w:lang w:val="en-GB"/>
        </w:rPr>
        <w:t xml:space="preserve"> of metabolic rate</w:t>
      </w:r>
      <w:r w:rsidR="00C81F71">
        <w:rPr>
          <w:rFonts w:eastAsia="Calibri" w:cs="Times New Roman"/>
          <w:lang w:val="en-GB"/>
        </w:rPr>
        <w:t xml:space="preserve"> </w:t>
      </w:r>
      <w:r w:rsidR="004508CD">
        <w:rPr>
          <w:rFonts w:eastAsia="Calibri" w:cs="Times New Roman"/>
          <w:lang w:val="en-GB"/>
        </w:rPr>
        <w:t xml:space="preserve">(intercept) </w:t>
      </w:r>
      <w:r w:rsidR="00C81F71">
        <w:rPr>
          <w:rFonts w:eastAsia="Calibri" w:cs="Times New Roman"/>
          <w:lang w:val="en-GB"/>
        </w:rPr>
        <w:t>at each acute temperature</w:t>
      </w:r>
      <w:r w:rsidR="00B939CB">
        <w:rPr>
          <w:rFonts w:eastAsia="Calibri" w:cs="Times New Roman"/>
          <w:lang w:val="en-GB"/>
        </w:rPr>
        <w:t xml:space="preserve"> (</w:t>
      </w:r>
      <w:proofErr w:type="gramStart"/>
      <w:r w:rsidR="00B939CB">
        <w:rPr>
          <w:rFonts w:eastAsia="Calibri" w:cs="Times New Roman"/>
          <w:lang w:val="en-GB"/>
        </w:rPr>
        <w:t>i.e.</w:t>
      </w:r>
      <w:proofErr w:type="gramEnd"/>
      <w:r w:rsidR="00B939CB">
        <w:rPr>
          <w:rFonts w:eastAsia="Calibri" w:cs="Times New Roman"/>
          <w:lang w:val="en-GB"/>
        </w:rPr>
        <w:t xml:space="preserve"> temperature-specific repeatability)</w:t>
      </w:r>
      <w:r w:rsidR="007D6DCC">
        <w:rPr>
          <w:rFonts w:eastAsia="Calibri" w:cs="Times New Roman"/>
          <w:lang w:val="en-GB"/>
        </w:rPr>
        <w:t xml:space="preserve">? </w:t>
      </w:r>
      <w:r w:rsidR="00E50E69">
        <w:rPr>
          <w:rFonts w:eastAsia="Calibri" w:cs="Times New Roman"/>
          <w:lang w:val="en-GB"/>
        </w:rPr>
        <w:t xml:space="preserve"> </w:t>
      </w:r>
      <w:r w:rsidR="00125B6F">
        <w:rPr>
          <w:rFonts w:eastAsia="Calibri" w:cs="Times New Roman"/>
          <w:lang w:val="en-GB"/>
        </w:rPr>
        <w:t xml:space="preserve">Our experimental approach will </w:t>
      </w:r>
      <w:r w:rsidR="00486103">
        <w:rPr>
          <w:rFonts w:eastAsia="Calibri" w:cs="Times New Roman"/>
          <w:lang w:val="en-GB"/>
        </w:rPr>
        <w:t xml:space="preserve">bring </w:t>
      </w:r>
      <w:r w:rsidR="00125B6F">
        <w:rPr>
          <w:rFonts w:eastAsia="Calibri" w:cs="Times New Roman"/>
          <w:lang w:val="en-GB"/>
        </w:rPr>
        <w:t>important insights o</w:t>
      </w:r>
      <w:r w:rsidR="003D3C4F">
        <w:rPr>
          <w:rFonts w:eastAsia="Calibri" w:cs="Times New Roman"/>
          <w:lang w:val="en-GB"/>
        </w:rPr>
        <w:t>n</w:t>
      </w:r>
      <w:r w:rsidR="00125B6F">
        <w:rPr>
          <w:rFonts w:eastAsia="Calibri" w:cs="Times New Roman"/>
          <w:lang w:val="en-GB"/>
        </w:rPr>
        <w:t xml:space="preserve"> how </w:t>
      </w:r>
      <w:r w:rsidR="00BE5CF8">
        <w:rPr>
          <w:rFonts w:eastAsia="Calibri" w:cs="Times New Roman"/>
          <w:lang w:val="en-GB"/>
        </w:rPr>
        <w:t>development</w:t>
      </w:r>
      <w:r w:rsidR="003D3C4F">
        <w:rPr>
          <w:rFonts w:eastAsia="Calibri" w:cs="Times New Roman"/>
          <w:lang w:val="en-GB"/>
        </w:rPr>
        <w:t xml:space="preserve"> </w:t>
      </w:r>
      <w:r w:rsidR="00997F1B">
        <w:rPr>
          <w:rFonts w:eastAsia="Calibri" w:cs="Times New Roman"/>
          <w:lang w:val="en-GB"/>
        </w:rPr>
        <w:t>environments</w:t>
      </w:r>
      <w:r w:rsidR="00486103">
        <w:rPr>
          <w:rFonts w:eastAsia="Calibri" w:cs="Times New Roman"/>
          <w:lang w:val="en-GB"/>
        </w:rPr>
        <w:t xml:space="preserve"> </w:t>
      </w:r>
      <w:r w:rsidR="003D3C4F">
        <w:rPr>
          <w:rFonts w:eastAsia="Calibri" w:cs="Times New Roman"/>
          <w:lang w:val="en-GB"/>
        </w:rPr>
        <w:t>mediate</w:t>
      </w:r>
      <w:r w:rsidR="00125B6F">
        <w:rPr>
          <w:rFonts w:eastAsia="Calibri" w:cs="Times New Roman"/>
          <w:lang w:val="en-GB"/>
        </w:rPr>
        <w:t xml:space="preserve"> the capacity for </w:t>
      </w:r>
      <w:r w:rsidR="00316B38">
        <w:rPr>
          <w:rFonts w:eastAsia="Calibri" w:cs="Times New Roman"/>
          <w:lang w:val="en-GB"/>
        </w:rPr>
        <w:t>ectotherms</w:t>
      </w:r>
      <w:r w:rsidR="003D3C4F">
        <w:rPr>
          <w:rFonts w:eastAsia="Calibri" w:cs="Times New Roman"/>
          <w:lang w:val="en-GB"/>
        </w:rPr>
        <w:t xml:space="preserve"> to</w:t>
      </w:r>
      <w:r w:rsidR="00BE5CF8">
        <w:rPr>
          <w:rFonts w:eastAsia="Calibri" w:cs="Times New Roman"/>
          <w:lang w:val="en-GB"/>
        </w:rPr>
        <w:t xml:space="preserve"> </w:t>
      </w:r>
      <w:r w:rsidR="003D3C4F">
        <w:rPr>
          <w:rFonts w:eastAsia="Calibri" w:cs="Times New Roman"/>
          <w:lang w:val="en-GB"/>
        </w:rPr>
        <w:t>respond</w:t>
      </w:r>
      <w:r w:rsidR="00BE5CF8">
        <w:rPr>
          <w:rFonts w:eastAsia="Calibri" w:cs="Times New Roman"/>
          <w:lang w:val="en-GB"/>
        </w:rPr>
        <w:t xml:space="preserve"> to </w:t>
      </w:r>
      <w:r w:rsidR="00BA1E61">
        <w:rPr>
          <w:rFonts w:eastAsia="Calibri" w:cs="Times New Roman"/>
          <w:lang w:val="en-GB"/>
        </w:rPr>
        <w:t xml:space="preserve">thermal </w:t>
      </w:r>
      <w:r w:rsidR="00D97A48">
        <w:rPr>
          <w:rFonts w:eastAsia="Calibri" w:cs="Times New Roman"/>
          <w:lang w:val="en-GB"/>
        </w:rPr>
        <w:t>variation</w:t>
      </w:r>
      <w:r w:rsidR="00BE5CF8">
        <w:rPr>
          <w:rFonts w:eastAsia="Calibri" w:cs="Times New Roman"/>
          <w:lang w:val="en-GB"/>
        </w:rPr>
        <w:t>.</w:t>
      </w:r>
    </w:p>
    <w:p w14:paraId="11E338AB" w14:textId="58C47A09" w:rsidR="00B178E1" w:rsidRDefault="00D17ED6" w:rsidP="008E1938">
      <w:pPr>
        <w:pStyle w:val="ThesisTitle"/>
      </w:pPr>
      <w:r>
        <w:t xml:space="preserve">Materials and </w:t>
      </w:r>
      <w:r w:rsidR="00B178E1">
        <w:t>Methods</w:t>
      </w:r>
    </w:p>
    <w:p w14:paraId="64E1F5AF" w14:textId="77777777" w:rsidR="009533C0" w:rsidRDefault="009533C0" w:rsidP="008E1938">
      <w:pPr>
        <w:pStyle w:val="Thesisnormal"/>
      </w:pPr>
    </w:p>
    <w:p w14:paraId="2EBA1AA7" w14:textId="6AB99AFE"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 xml:space="preserve">Lizard </w:t>
      </w:r>
      <w:r w:rsidR="00091EC6" w:rsidRPr="004179F6">
        <w:rPr>
          <w:i/>
          <w:color w:val="000000"/>
          <w:sz w:val="26"/>
          <w:szCs w:val="26"/>
          <w:lang w:val="en-GB"/>
        </w:rPr>
        <w:t xml:space="preserve">Collection </w:t>
      </w:r>
      <w:r w:rsidR="00F928A7">
        <w:rPr>
          <w:i/>
          <w:color w:val="000000"/>
          <w:sz w:val="26"/>
          <w:szCs w:val="26"/>
          <w:lang w:val="en-GB"/>
        </w:rPr>
        <w:t>a</w:t>
      </w:r>
      <w:r w:rsidR="00091EC6" w:rsidRPr="004179F6">
        <w:rPr>
          <w:i/>
          <w:color w:val="000000"/>
          <w:sz w:val="26"/>
          <w:szCs w:val="26"/>
          <w:lang w:val="en-GB"/>
        </w:rPr>
        <w:t>nd Husbandry</w:t>
      </w:r>
    </w:p>
    <w:p w14:paraId="349D4FBC" w14:textId="470B4EFF" w:rsidR="004179F6" w:rsidRPr="004179F6" w:rsidRDefault="0076610E" w:rsidP="008E1938">
      <w:pPr>
        <w:ind w:firstLine="720"/>
        <w:rPr>
          <w:rFonts w:eastAsia="Calibri"/>
          <w:lang w:val="en-GB"/>
        </w:rPr>
      </w:pPr>
      <w:r>
        <w:rPr>
          <w:rFonts w:eastAsia="Calibri"/>
          <w:lang w:val="en-GB"/>
        </w:rPr>
        <w:t>W</w:t>
      </w:r>
      <w:r w:rsidR="004179F6" w:rsidRPr="004179F6">
        <w:rPr>
          <w:rFonts w:eastAsia="Calibri"/>
          <w:lang w:val="en-GB"/>
        </w:rPr>
        <w:t xml:space="preserve">e established a breeding colony of adult </w:t>
      </w:r>
      <w:r w:rsidR="004179F6" w:rsidRPr="004179F6">
        <w:rPr>
          <w:rFonts w:eastAsia="Calibri"/>
          <w:i/>
          <w:lang w:val="en-GB"/>
        </w:rPr>
        <w:t xml:space="preserve">L. </w:t>
      </w:r>
      <w:proofErr w:type="spellStart"/>
      <w:r w:rsidR="004179F6" w:rsidRPr="004179F6">
        <w:rPr>
          <w:rFonts w:eastAsia="Calibri"/>
          <w:i/>
          <w:lang w:val="en-GB"/>
        </w:rPr>
        <w:t>delicata</w:t>
      </w:r>
      <w:proofErr w:type="spellEnd"/>
      <w:r w:rsidR="004179F6" w:rsidRPr="004179F6">
        <w:rPr>
          <w:rFonts w:eastAsia="Calibri"/>
          <w:lang w:val="en-GB"/>
        </w:rPr>
        <w:t xml:space="preserve"> (</w:t>
      </w:r>
      <w:proofErr w:type="spellStart"/>
      <w:r w:rsidR="004179F6" w:rsidRPr="004179F6">
        <w:rPr>
          <w:rFonts w:eastAsia="Calibri"/>
          <w:lang w:val="en-GB"/>
        </w:rPr>
        <w:t>n</w:t>
      </w:r>
      <w:r w:rsidR="004179F6" w:rsidRPr="004179F6">
        <w:rPr>
          <w:rFonts w:eastAsia="Calibri"/>
          <w:vertAlign w:val="subscript"/>
          <w:lang w:val="en-GB"/>
        </w:rPr>
        <w:t>females</w:t>
      </w:r>
      <w:proofErr w:type="spellEnd"/>
      <w:r w:rsidR="004179F6" w:rsidRPr="004179F6">
        <w:rPr>
          <w:rFonts w:eastAsia="Calibri"/>
          <w:lang w:val="en-GB"/>
        </w:rPr>
        <w:t xml:space="preserve"> = </w:t>
      </w:r>
      <w:proofErr w:type="gramStart"/>
      <w:r w:rsidR="004179F6" w:rsidRPr="004179F6">
        <w:rPr>
          <w:rFonts w:eastAsia="Calibri"/>
          <w:lang w:val="en-GB"/>
        </w:rPr>
        <w:t xml:space="preserve">144,  </w:t>
      </w:r>
      <w:proofErr w:type="spellStart"/>
      <w:r w:rsidR="004179F6" w:rsidRPr="004179F6">
        <w:rPr>
          <w:rFonts w:eastAsia="Calibri"/>
          <w:lang w:val="en-GB"/>
        </w:rPr>
        <w:t>n</w:t>
      </w:r>
      <w:r w:rsidR="004179F6" w:rsidRPr="004179F6">
        <w:rPr>
          <w:rFonts w:eastAsia="Calibri"/>
          <w:vertAlign w:val="subscript"/>
          <w:lang w:val="en-GB"/>
        </w:rPr>
        <w:t>males</w:t>
      </w:r>
      <w:proofErr w:type="spellEnd"/>
      <w:proofErr w:type="gramEnd"/>
      <w:r w:rsidR="004179F6" w:rsidRPr="004179F6">
        <w:rPr>
          <w:rFonts w:eastAsia="Calibri"/>
          <w:lang w:val="en-GB"/>
        </w:rPr>
        <w:t xml:space="preserve"> = 50) using wild individuals collected across five sites throughout the Sydney region between 28 August and 8 September 2015. </w:t>
      </w:r>
      <w:r w:rsidR="00E0472B">
        <w:rPr>
          <w:rFonts w:eastAsia="Calibri"/>
          <w:lang w:val="en-GB"/>
        </w:rPr>
        <w:t>T</w:t>
      </w:r>
      <w:r w:rsidR="004179F6" w:rsidRPr="004179F6">
        <w:rPr>
          <w:rFonts w:eastAsia="Calibri"/>
          <w:lang w:val="en-GB"/>
        </w:rPr>
        <w:t xml:space="preserve">hree females </w:t>
      </w:r>
      <w:r w:rsidR="00E0472B">
        <w:rPr>
          <w:rFonts w:eastAsia="Calibri"/>
          <w:lang w:val="en-GB"/>
        </w:rPr>
        <w:t>were housed with a</w:t>
      </w:r>
      <w:r w:rsidR="004179F6" w:rsidRPr="004179F6">
        <w:rPr>
          <w:rFonts w:eastAsia="Calibri"/>
          <w:lang w:val="en-GB"/>
        </w:rPr>
        <w:t xml:space="preserve"> single male in opaque plastic enclosures measuring 35cm </w:t>
      </w:r>
      <m:oMath>
        <m:r>
          <w:rPr>
            <w:rFonts w:ascii="Cambria Math" w:eastAsia="Calibri" w:hAnsi="Cambria Math"/>
            <w:lang w:val="en-GB"/>
          </w:rPr>
          <m:t>×</m:t>
        </m:r>
      </m:oMath>
      <w:r w:rsidR="004179F6" w:rsidRPr="004179F6">
        <w:rPr>
          <w:rFonts w:eastAsia="Calibri"/>
          <w:lang w:val="en-GB"/>
        </w:rPr>
        <w:t xml:space="preserve"> 25cm </w:t>
      </w:r>
      <m:oMath>
        <m:r>
          <w:rPr>
            <w:rFonts w:ascii="Cambria Math" w:eastAsia="Calibri" w:hAnsi="Cambria Math"/>
            <w:lang w:val="en-GB"/>
          </w:rPr>
          <m:t xml:space="preserve">× </m:t>
        </m:r>
      </m:oMath>
      <w:r w:rsidR="004179F6" w:rsidRPr="004179F6">
        <w:rPr>
          <w:rFonts w:eastAsia="Calibri"/>
          <w:lang w:val="en-GB"/>
        </w:rPr>
        <w:t xml:space="preserve">15cm (L </w:t>
      </w:r>
      <m:oMath>
        <m:r>
          <w:rPr>
            <w:rFonts w:ascii="Cambria Math" w:eastAsia="Calibri" w:hAnsi="Cambria Math"/>
            <w:lang w:val="en-GB"/>
          </w:rPr>
          <m:t>×</m:t>
        </m:r>
      </m:oMath>
      <w:r w:rsidR="004179F6" w:rsidRPr="004179F6">
        <w:rPr>
          <w:rFonts w:eastAsia="Calibri"/>
          <w:lang w:val="en-GB"/>
        </w:rPr>
        <w:t xml:space="preserve"> W </w:t>
      </w:r>
      <m:oMath>
        <m:r>
          <w:rPr>
            <w:rFonts w:ascii="Cambria Math" w:eastAsia="Calibri" w:hAnsi="Cambria Math"/>
            <w:lang w:val="en-GB"/>
          </w:rPr>
          <m:t>×</m:t>
        </m:r>
      </m:oMath>
      <w:r w:rsidR="004179F6" w:rsidRPr="004179F6">
        <w:rPr>
          <w:rFonts w:eastAsia="Calibri"/>
          <w:lang w:val="en-GB"/>
        </w:rPr>
        <w:t xml:space="preserve"> H). Enclosures were kept under UV lights (12L:12D) in a </w:t>
      </w:r>
      <w:r w:rsidR="00E0472B" w:rsidRPr="004179F6">
        <w:rPr>
          <w:rFonts w:eastAsia="Calibri"/>
          <w:lang w:val="en-GB"/>
        </w:rPr>
        <w:t>temperature-controlled</w:t>
      </w:r>
      <w:r w:rsidR="004179F6" w:rsidRPr="004179F6">
        <w:rPr>
          <w:rFonts w:eastAsia="Calibri"/>
          <w:lang w:val="en-GB"/>
        </w:rPr>
        <w:t xml:space="preserve"> room set to 24ºC. Lizards </w:t>
      </w:r>
      <w:r w:rsidR="001F2499">
        <w:rPr>
          <w:rFonts w:eastAsia="Calibri"/>
          <w:lang w:val="en-GB"/>
        </w:rPr>
        <w:t>had</w:t>
      </w:r>
      <w:r w:rsidR="004179F6" w:rsidRPr="004179F6">
        <w:rPr>
          <w:rFonts w:eastAsia="Calibri"/>
          <w:lang w:val="en-GB"/>
        </w:rPr>
        <w:t xml:space="preserve"> access to a heat lamp that elevated temperatures</w:t>
      </w:r>
      <w:r w:rsidR="00E0472B">
        <w:rPr>
          <w:rFonts w:eastAsia="Calibri"/>
          <w:lang w:val="en-GB"/>
        </w:rPr>
        <w:t xml:space="preserve"> on </w:t>
      </w:r>
      <w:r>
        <w:rPr>
          <w:rFonts w:eastAsia="Calibri"/>
          <w:lang w:val="en-GB"/>
        </w:rPr>
        <w:t xml:space="preserve">one </w:t>
      </w:r>
      <w:r w:rsidR="00E0472B">
        <w:rPr>
          <w:rFonts w:eastAsia="Calibri"/>
          <w:lang w:val="en-GB"/>
        </w:rPr>
        <w:t>side of the enclosure</w:t>
      </w:r>
      <w:r w:rsidR="004179F6" w:rsidRPr="004179F6">
        <w:rPr>
          <w:rFonts w:eastAsia="Calibri"/>
          <w:lang w:val="en-GB"/>
        </w:rPr>
        <w:t xml:space="preserve"> to</w:t>
      </w:r>
      <w:r w:rsidR="00FD3405">
        <w:rPr>
          <w:rFonts w:eastAsia="Calibri"/>
          <w:lang w:val="en-GB"/>
        </w:rPr>
        <w:t xml:space="preserve"> </w:t>
      </w:r>
      <w:r w:rsidR="004179F6" w:rsidRPr="004179F6">
        <w:rPr>
          <w:rFonts w:eastAsia="Calibri"/>
          <w:lang w:val="en-GB"/>
        </w:rPr>
        <w:t xml:space="preserve">32 ºC. Each enclosure was lined with newspaper and lizards had constant access to water and tree bark </w:t>
      </w:r>
      <w:r>
        <w:rPr>
          <w:rFonts w:eastAsia="Calibri"/>
          <w:lang w:val="en-GB"/>
        </w:rPr>
        <w:t xml:space="preserve">was used </w:t>
      </w:r>
      <w:r w:rsidR="004179F6" w:rsidRPr="004179F6">
        <w:rPr>
          <w:rFonts w:eastAsia="Calibri"/>
          <w:lang w:val="en-GB"/>
        </w:rPr>
        <w:t xml:space="preserve">as refuge. Adult lizards were fed medium sized crickets </w:t>
      </w:r>
      <w:r w:rsidR="004179F6" w:rsidRPr="004179F6">
        <w:rPr>
          <w:rFonts w:eastAsia="Calibri"/>
          <w:i/>
          <w:iCs/>
          <w:lang w:val="en-GB"/>
        </w:rPr>
        <w:t>ad libitum</w:t>
      </w:r>
      <w:r w:rsidR="004179F6" w:rsidRPr="004179F6">
        <w:rPr>
          <w:rFonts w:eastAsia="Calibri"/>
          <w:lang w:val="en-GB"/>
        </w:rPr>
        <w:t xml:space="preserve"> (</w:t>
      </w:r>
      <w:r w:rsidR="004179F6" w:rsidRPr="004179F6">
        <w:rPr>
          <w:rFonts w:eastAsia="Calibri"/>
          <w:i/>
          <w:lang w:val="en-GB"/>
        </w:rPr>
        <w:t>Acheta domestica</w:t>
      </w:r>
      <w:r w:rsidR="004179F6" w:rsidRPr="004179F6">
        <w:rPr>
          <w:rFonts w:eastAsia="Calibri"/>
          <w:lang w:val="en-GB"/>
        </w:rPr>
        <w:t xml:space="preserve">) dusted with calcium powder and multi-vitamin every two days. From the beginning of </w:t>
      </w:r>
      <w:r>
        <w:rPr>
          <w:rFonts w:eastAsia="Calibri"/>
          <w:lang w:val="en-GB"/>
        </w:rPr>
        <w:t xml:space="preserve">the </w:t>
      </w:r>
      <w:r w:rsidR="004179F6" w:rsidRPr="004179F6">
        <w:rPr>
          <w:rFonts w:eastAsia="Calibri"/>
          <w:lang w:val="en-GB"/>
        </w:rPr>
        <w:t xml:space="preserve">egg laying season (October of each year), we replaced </w:t>
      </w:r>
      <w:r w:rsidR="001F2499">
        <w:rPr>
          <w:rFonts w:eastAsia="Calibri"/>
          <w:lang w:val="en-GB"/>
        </w:rPr>
        <w:t xml:space="preserve">the </w:t>
      </w:r>
      <w:r w:rsidR="001F2499" w:rsidRPr="004179F6">
        <w:rPr>
          <w:rFonts w:eastAsia="Calibri"/>
          <w:lang w:val="en-GB"/>
        </w:rPr>
        <w:t>newspaper</w:t>
      </w:r>
      <w:r w:rsidR="004179F6" w:rsidRPr="004179F6">
        <w:rPr>
          <w:rFonts w:eastAsia="Calibri"/>
          <w:lang w:val="en-GB"/>
        </w:rPr>
        <w:t xml:space="preserve"> lining with garden potting mix and placed an opaque plastic box (12 cm </w:t>
      </w:r>
      <m:oMath>
        <m:r>
          <w:rPr>
            <w:rFonts w:ascii="Cambria Math" w:eastAsia="Calibri" w:hAnsi="Cambria Math"/>
            <w:lang w:val="en-GB"/>
          </w:rPr>
          <m:t>×</m:t>
        </m:r>
      </m:oMath>
      <w:r w:rsidR="004179F6" w:rsidRPr="004179F6">
        <w:rPr>
          <w:rFonts w:eastAsia="Calibri"/>
          <w:lang w:val="en-GB"/>
        </w:rPr>
        <w:t xml:space="preserve"> 17.5 cm </w:t>
      </w:r>
      <m:oMath>
        <m:r>
          <w:rPr>
            <w:rFonts w:ascii="Cambria Math" w:eastAsia="Calibri" w:hAnsi="Cambria Math"/>
            <w:lang w:val="en-GB"/>
          </w:rPr>
          <m:t xml:space="preserve">× </m:t>
        </m:r>
      </m:oMath>
      <w:r w:rsidR="004179F6" w:rsidRPr="004179F6">
        <w:rPr>
          <w:rFonts w:eastAsia="Calibri"/>
          <w:lang w:val="en-GB"/>
        </w:rPr>
        <w:t>4.3 cm) containing moistened vermiculite in each enclosure for females to oviposit their eggs. During this time, enclosures</w:t>
      </w:r>
      <w:r w:rsidR="001F2499">
        <w:rPr>
          <w:rFonts w:eastAsia="Calibri"/>
          <w:lang w:val="en-GB"/>
        </w:rPr>
        <w:t xml:space="preserve"> and vermiculite boxes</w:t>
      </w:r>
      <w:r w:rsidR="004179F6" w:rsidRPr="004179F6">
        <w:rPr>
          <w:rFonts w:eastAsia="Calibri"/>
          <w:lang w:val="en-GB"/>
        </w:rPr>
        <w:t xml:space="preserve"> were sprayed gently with water every </w:t>
      </w:r>
      <w:r w:rsidR="00FD3405">
        <w:rPr>
          <w:rFonts w:eastAsia="Calibri"/>
          <w:lang w:val="en-GB"/>
        </w:rPr>
        <w:t>other</w:t>
      </w:r>
      <w:r w:rsidR="004179F6" w:rsidRPr="004179F6">
        <w:rPr>
          <w:rFonts w:eastAsia="Calibri"/>
          <w:lang w:val="en-GB"/>
        </w:rPr>
        <w:t xml:space="preserve"> day to maintain a relatively humid environment. From October to November, </w:t>
      </w:r>
      <w:r w:rsidR="001F2499">
        <w:rPr>
          <w:rFonts w:eastAsia="Calibri"/>
          <w:lang w:val="en-GB"/>
        </w:rPr>
        <w:t xml:space="preserve">vermiculite </w:t>
      </w:r>
      <w:r w:rsidR="004179F6" w:rsidRPr="004179F6">
        <w:rPr>
          <w:rFonts w:eastAsia="Calibri"/>
          <w:lang w:val="en-GB"/>
        </w:rPr>
        <w:t>boxes were checked every day</w:t>
      </w:r>
      <w:r w:rsidR="001F2499">
        <w:rPr>
          <w:rFonts w:eastAsia="Calibri"/>
          <w:lang w:val="en-GB"/>
        </w:rPr>
        <w:t xml:space="preserve"> for eggs</w:t>
      </w:r>
      <w:r w:rsidR="004179F6" w:rsidRPr="004179F6">
        <w:rPr>
          <w:rFonts w:eastAsia="Calibri"/>
          <w:lang w:val="en-GB"/>
        </w:rPr>
        <w:t xml:space="preserve">. Animal collection was approved by the New South Wales National Parks and Wildlife Service (SL101549) and all procedures were </w:t>
      </w:r>
      <w:r w:rsidR="004179F6" w:rsidRPr="004179F6">
        <w:rPr>
          <w:rFonts w:eastAsia="Calibri"/>
          <w:lang w:val="en-GB"/>
        </w:rPr>
        <w:lastRenderedPageBreak/>
        <w:t>approved by the Macquarie University Ethics committee (ARA 2015/015) and University of New South Wales Animal Care and Ethics committee (ACEC 15/51A).</w:t>
      </w:r>
    </w:p>
    <w:p w14:paraId="1208BBB0" w14:textId="77777777" w:rsidR="004179F6" w:rsidRPr="004179F6" w:rsidRDefault="004179F6" w:rsidP="008E1938">
      <w:pPr>
        <w:rPr>
          <w:rFonts w:ascii="Times" w:hAnsi="Times"/>
        </w:rPr>
      </w:pPr>
    </w:p>
    <w:p w14:paraId="741500FD" w14:textId="77777777" w:rsidR="004179F6" w:rsidRPr="004179F6" w:rsidRDefault="004179F6" w:rsidP="008E1938">
      <w:pPr>
        <w:keepNext/>
        <w:keepLines/>
        <w:spacing w:before="40"/>
        <w:outlineLvl w:val="1"/>
        <w:rPr>
          <w:i/>
          <w:color w:val="000000"/>
          <w:sz w:val="26"/>
          <w:szCs w:val="26"/>
          <w:lang w:val="en-GB"/>
        </w:rPr>
      </w:pPr>
      <w:r w:rsidRPr="004179F6">
        <w:rPr>
          <w:i/>
          <w:color w:val="000000"/>
          <w:sz w:val="26"/>
          <w:szCs w:val="26"/>
          <w:lang w:val="en-GB"/>
        </w:rPr>
        <w:t>Developmental Temperature Manipulations</w:t>
      </w:r>
    </w:p>
    <w:p w14:paraId="64D3D0A3" w14:textId="137C83E9" w:rsidR="004179F6" w:rsidRPr="004179F6" w:rsidRDefault="004179F6" w:rsidP="008E1938">
      <w:pPr>
        <w:ind w:firstLine="720"/>
        <w:rPr>
          <w:rFonts w:eastAsia="Calibri"/>
          <w:lang w:val="en-GB"/>
        </w:rPr>
      </w:pPr>
      <w:r w:rsidRPr="004179F6">
        <w:rPr>
          <w:rFonts w:eastAsia="Calibri"/>
          <w:lang w:val="en-GB"/>
        </w:rPr>
        <w:t xml:space="preserve">Eggs were collected </w:t>
      </w:r>
      <w:r w:rsidRPr="00C821EE">
        <w:rPr>
          <w:rFonts w:eastAsia="Calibri"/>
          <w:lang w:val="en-GB"/>
        </w:rPr>
        <w:t xml:space="preserve">over </w:t>
      </w:r>
      <w:r w:rsidR="00D0249C" w:rsidRPr="00C821EE">
        <w:rPr>
          <w:rFonts w:eastAsia="Calibri"/>
          <w:lang w:val="en-GB"/>
        </w:rPr>
        <w:t xml:space="preserve">October </w:t>
      </w:r>
      <w:r w:rsidRPr="00C821EE">
        <w:rPr>
          <w:rFonts w:eastAsia="Calibri"/>
          <w:lang w:val="en-GB"/>
        </w:rPr>
        <w:t>201</w:t>
      </w:r>
      <w:r w:rsidR="00C821EE" w:rsidRPr="00C821EE">
        <w:rPr>
          <w:rFonts w:eastAsia="Calibri"/>
          <w:lang w:val="en-GB"/>
        </w:rPr>
        <w:t>7</w:t>
      </w:r>
      <w:r w:rsidR="00D0249C" w:rsidRPr="00C821EE">
        <w:rPr>
          <w:rFonts w:eastAsia="Calibri"/>
          <w:lang w:val="en-GB"/>
        </w:rPr>
        <w:t xml:space="preserve"> </w:t>
      </w:r>
      <w:r w:rsidRPr="00C821EE">
        <w:rPr>
          <w:rFonts w:eastAsia="Calibri"/>
          <w:lang w:val="en-GB"/>
        </w:rPr>
        <w:t>–</w:t>
      </w:r>
      <w:r w:rsidR="00D0249C" w:rsidRPr="00C821EE">
        <w:rPr>
          <w:rFonts w:eastAsia="Calibri"/>
          <w:lang w:val="en-GB"/>
        </w:rPr>
        <w:t xml:space="preserve"> March </w:t>
      </w:r>
      <w:r w:rsidRPr="00C821EE">
        <w:rPr>
          <w:rFonts w:eastAsia="Calibri"/>
          <w:lang w:val="en-GB"/>
        </w:rPr>
        <w:t>201</w:t>
      </w:r>
      <w:r w:rsidR="00C821EE" w:rsidRPr="00C821EE">
        <w:rPr>
          <w:rFonts w:eastAsia="Calibri"/>
          <w:lang w:val="en-GB"/>
        </w:rPr>
        <w:t>8</w:t>
      </w:r>
      <w:r w:rsidRPr="00C821EE">
        <w:rPr>
          <w:rFonts w:eastAsia="Calibri"/>
          <w:lang w:val="en-GB"/>
        </w:rPr>
        <w:t>.</w:t>
      </w:r>
      <w:r w:rsidRPr="004179F6">
        <w:rPr>
          <w:rFonts w:eastAsia="Calibri"/>
          <w:lang w:val="en-GB"/>
        </w:rPr>
        <w:t xml:space="preserve"> </w:t>
      </w:r>
      <w:r w:rsidR="00FD3405">
        <w:rPr>
          <w:rFonts w:eastAsia="Calibri"/>
          <w:lang w:val="en-GB"/>
        </w:rPr>
        <w:t>When</w:t>
      </w:r>
      <w:r w:rsidRPr="004179F6">
        <w:rPr>
          <w:rFonts w:eastAsia="Calibri"/>
          <w:lang w:val="en-GB"/>
        </w:rPr>
        <w:t xml:space="preserve"> eggs were </w:t>
      </w:r>
      <w:r w:rsidR="00FD3405">
        <w:rPr>
          <w:rFonts w:eastAsia="Calibri"/>
          <w:lang w:val="en-GB"/>
        </w:rPr>
        <w:t>discovered</w:t>
      </w:r>
      <w:r w:rsidRPr="004179F6">
        <w:rPr>
          <w:rFonts w:eastAsia="Calibri"/>
          <w:lang w:val="en-GB"/>
        </w:rPr>
        <w:t>,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w:t>
      </w:r>
      <w:r w:rsidR="001F2499">
        <w:rPr>
          <w:rFonts w:eastAsia="Calibri"/>
          <w:lang w:val="en-GB"/>
        </w:rPr>
        <w:t xml:space="preserve">r and </w:t>
      </w:r>
      <w:r w:rsidRPr="004179F6">
        <w:rPr>
          <w:rFonts w:eastAsia="Calibri"/>
          <w:lang w:val="en-GB"/>
        </w:rPr>
        <w:t>covered using cling wrap</w:t>
      </w:r>
      <w:r w:rsidR="001F2499">
        <w:rPr>
          <w:rFonts w:eastAsia="Calibri"/>
          <w:lang w:val="en-GB"/>
        </w:rPr>
        <w:t xml:space="preserve"> which was secured</w:t>
      </w:r>
      <w:r w:rsidRPr="004179F6">
        <w:rPr>
          <w:rFonts w:eastAsia="Calibri"/>
          <w:lang w:val="en-GB"/>
        </w:rPr>
        <w:t xml:space="preserve"> </w:t>
      </w:r>
      <w:r w:rsidR="00FD3405">
        <w:rPr>
          <w:rFonts w:eastAsia="Calibri"/>
          <w:lang w:val="en-GB"/>
        </w:rPr>
        <w:t>by</w:t>
      </w:r>
      <w:r w:rsidRPr="004179F6">
        <w:rPr>
          <w:rFonts w:eastAsia="Calibri"/>
          <w:lang w:val="en-GB"/>
        </w:rPr>
        <w:t xml:space="preserve"> an elastic band. </w:t>
      </w:r>
      <w:r w:rsidR="00FD3405">
        <w:rPr>
          <w:rFonts w:eastAsia="Calibri"/>
          <w:lang w:val="en-GB"/>
        </w:rPr>
        <w:t>Eggs from e</w:t>
      </w:r>
      <w:r w:rsidRPr="004179F6">
        <w:rPr>
          <w:rFonts w:eastAsia="Calibri"/>
          <w:lang w:val="en-GB"/>
        </w:rPr>
        <w:t xml:space="preserve">ach clutch </w:t>
      </w:r>
      <w:r w:rsidR="00FD3405">
        <w:rPr>
          <w:rFonts w:eastAsia="Calibri"/>
          <w:lang w:val="en-GB"/>
        </w:rPr>
        <w:t>were</w:t>
      </w:r>
      <w:r w:rsidRPr="004179F6">
        <w:rPr>
          <w:rFonts w:eastAsia="Calibri"/>
          <w:lang w:val="en-GB"/>
        </w:rPr>
        <w:t xml:space="preserve"> pseudo-randomly assigned to one of two </w:t>
      </w:r>
      <w:r w:rsidR="001F2499">
        <w:rPr>
          <w:rFonts w:eastAsia="Calibri"/>
          <w:lang w:val="en-GB"/>
        </w:rPr>
        <w:t xml:space="preserve">fluctuating </w:t>
      </w:r>
      <w:r w:rsidR="00FD3405">
        <w:rPr>
          <w:rFonts w:eastAsia="Calibri"/>
          <w:lang w:val="en-GB"/>
        </w:rPr>
        <w:t>incubation</w:t>
      </w:r>
      <w:r w:rsidRPr="004179F6">
        <w:rPr>
          <w:rFonts w:eastAsia="Calibri"/>
          <w:lang w:val="en-GB"/>
        </w:rPr>
        <w:t xml:space="preserve"> temperature treatments. We used two incubators to precisely control the temperature of eggs (</w:t>
      </w:r>
      <w:proofErr w:type="spellStart"/>
      <w:r w:rsidRPr="004179F6">
        <w:rPr>
          <w:rFonts w:eastAsia="Calibri"/>
          <w:lang w:val="en-GB"/>
        </w:rPr>
        <w:t>LabWit</w:t>
      </w:r>
      <w:proofErr w:type="spellEnd"/>
      <w:r w:rsidRPr="004179F6">
        <w:rPr>
          <w:rFonts w:eastAsia="Calibri"/>
          <w:lang w:val="en-GB"/>
        </w:rPr>
        <w:t>, ZXSD-R1090). The ‘hot’ treatment was exposed to a mean temperature of 29ºC whereas the ‘cold’ treatment was exposed to a mean temperature of 23ºC</w:t>
      </w:r>
      <w:r w:rsidR="001F2499">
        <w:rPr>
          <w:rFonts w:eastAsia="Calibri"/>
          <w:lang w:val="en-GB"/>
        </w:rPr>
        <w:t>. B</w:t>
      </w:r>
      <w:r w:rsidRPr="004179F6">
        <w:rPr>
          <w:rFonts w:eastAsia="Calibri"/>
          <w:lang w:val="en-GB"/>
        </w:rPr>
        <w:t xml:space="preserve">oth incubators fluctuated +/- 3ºC </w:t>
      </w:r>
      <w:r w:rsidR="001F2499">
        <w:rPr>
          <w:rFonts w:eastAsia="Calibri"/>
          <w:lang w:val="en-GB"/>
        </w:rPr>
        <w:t xml:space="preserve">the mean temperature </w:t>
      </w:r>
      <w:r w:rsidRPr="004179F6">
        <w:rPr>
          <w:rFonts w:eastAsia="Calibri"/>
          <w:lang w:val="en-GB"/>
        </w:rPr>
        <w:t xml:space="preserve">over a </w:t>
      </w:r>
      <w:r w:rsidR="001F2499" w:rsidRPr="004179F6">
        <w:rPr>
          <w:rFonts w:eastAsia="Calibri"/>
          <w:lang w:val="en-GB"/>
        </w:rPr>
        <w:t>24-hour</w:t>
      </w:r>
      <w:r w:rsidRPr="004179F6">
        <w:rPr>
          <w:rFonts w:eastAsia="Calibri"/>
          <w:lang w:val="en-GB"/>
        </w:rPr>
        <w:t xml:space="preserve"> period. These treatments represent the temperature extremes of natural nest sites of </w:t>
      </w:r>
      <w:r w:rsidRPr="004179F6">
        <w:rPr>
          <w:rFonts w:eastAsia="Calibri"/>
          <w:i/>
          <w:iCs/>
          <w:lang w:val="en-GB"/>
        </w:rPr>
        <w:t xml:space="preserve">L. </w:t>
      </w:r>
      <w:proofErr w:type="spellStart"/>
      <w:r w:rsidRPr="004179F6">
        <w:rPr>
          <w:rFonts w:eastAsia="Calibri"/>
          <w:i/>
          <w:iCs/>
          <w:lang w:val="en-GB"/>
        </w:rPr>
        <w:t>delicata</w:t>
      </w:r>
      <w:proofErr w:type="spellEnd"/>
      <w:r w:rsidRPr="004179F6">
        <w:rPr>
          <w:rFonts w:eastAsia="Calibri"/>
          <w:lang w:val="en-GB"/>
        </w:rPr>
        <w:t xml:space="preserve"> </w:t>
      </w:r>
      <w:r w:rsidRPr="004179F6">
        <w:rPr>
          <w:rFonts w:eastAsia="Calibri"/>
          <w:lang w:val="en-GB"/>
        </w:rPr>
        <w:fldChar w:fldCharType="begin"/>
      </w:r>
      <w:r w:rsidRPr="004179F6">
        <w:rPr>
          <w:rFonts w:eastAsia="Calibri"/>
          <w:lang w:val="en-GB"/>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4179F6">
        <w:rPr>
          <w:rFonts w:eastAsia="Calibri"/>
          <w:lang w:val="en-GB"/>
        </w:rPr>
        <w:fldChar w:fldCharType="separate"/>
      </w:r>
      <w:r w:rsidRPr="004179F6">
        <w:rPr>
          <w:rFonts w:eastAsia="Calibri"/>
          <w:noProof/>
          <w:lang w:val="en-GB"/>
        </w:rPr>
        <w:t>(Cheetham et al., 2011)</w:t>
      </w:r>
      <w:r w:rsidRPr="004179F6">
        <w:rPr>
          <w:rFonts w:eastAsia="Calibri"/>
          <w:lang w:val="en-GB"/>
        </w:rPr>
        <w:fldChar w:fldCharType="end"/>
      </w:r>
      <w:r w:rsidRPr="004179F6">
        <w:rPr>
          <w:rFonts w:eastAsia="Calibri"/>
          <w:lang w:val="en-GB"/>
        </w:rPr>
        <w:t xml:space="preserve">. Egg cups were rotated within each incubator weekly to avoid uneven heat circulation within incubators. Incubators were also checked daily for hatchlings. On average, the incubation </w:t>
      </w:r>
      <w:r w:rsidR="00646F09">
        <w:rPr>
          <w:rFonts w:eastAsia="Calibri"/>
          <w:lang w:val="en-GB"/>
        </w:rPr>
        <w:t>duration</w:t>
      </w:r>
      <w:r w:rsidR="00646F09" w:rsidRPr="004179F6">
        <w:rPr>
          <w:rFonts w:eastAsia="Calibri"/>
          <w:lang w:val="en-GB"/>
        </w:rPr>
        <w:t xml:space="preserve"> </w:t>
      </w:r>
      <w:r w:rsidRPr="004179F6">
        <w:rPr>
          <w:rFonts w:eastAsia="Calibri"/>
          <w:lang w:val="en-GB"/>
        </w:rPr>
        <w:t xml:space="preserve">for the ‘hot’ treatment was </w:t>
      </w:r>
      <w:r w:rsidR="00AC0097">
        <w:rPr>
          <w:rFonts w:eastAsia="Calibri"/>
          <w:lang w:val="en-GB"/>
        </w:rPr>
        <w:t>30</w:t>
      </w:r>
      <w:r w:rsidRPr="008A188E">
        <w:rPr>
          <w:rFonts w:eastAsia="Calibri"/>
          <w:lang w:val="en-GB"/>
        </w:rPr>
        <w:t xml:space="preserve"> days (SD = </w:t>
      </w:r>
      <w:r w:rsidR="00AC0097">
        <w:rPr>
          <w:rFonts w:eastAsia="Calibri"/>
          <w:lang w:val="en-GB"/>
        </w:rPr>
        <w:t>1.40</w:t>
      </w:r>
      <w:r w:rsidRPr="008A188E">
        <w:rPr>
          <w:rFonts w:eastAsia="Calibri"/>
          <w:lang w:val="en-GB"/>
        </w:rPr>
        <w:t xml:space="preserve">, range = </w:t>
      </w:r>
      <w:r w:rsidR="00AC0097">
        <w:rPr>
          <w:rFonts w:eastAsia="Calibri"/>
          <w:lang w:val="en-GB"/>
        </w:rPr>
        <w:t>27</w:t>
      </w:r>
      <w:r w:rsidRPr="008A188E">
        <w:rPr>
          <w:rFonts w:eastAsia="Calibri"/>
          <w:lang w:val="en-GB"/>
        </w:rPr>
        <w:t xml:space="preserve"> - </w:t>
      </w:r>
      <w:r w:rsidR="00AC0097">
        <w:rPr>
          <w:rFonts w:eastAsia="Calibri"/>
          <w:lang w:val="en-GB"/>
        </w:rPr>
        <w:t>33</w:t>
      </w:r>
      <w:r w:rsidRPr="008A188E">
        <w:rPr>
          <w:rFonts w:eastAsia="Calibri"/>
          <w:lang w:val="en-GB"/>
        </w:rPr>
        <w:t xml:space="preserve">) days and </w:t>
      </w:r>
      <w:r w:rsidR="00AC0097">
        <w:rPr>
          <w:rFonts w:eastAsia="Calibri"/>
          <w:lang w:val="en-GB"/>
        </w:rPr>
        <w:t>47.7</w:t>
      </w:r>
      <w:r w:rsidRPr="008A188E">
        <w:rPr>
          <w:rFonts w:eastAsia="Calibri"/>
          <w:lang w:val="en-GB"/>
        </w:rPr>
        <w:t xml:space="preserve">days (SD = </w:t>
      </w:r>
      <w:r w:rsidR="00AC0097">
        <w:rPr>
          <w:rFonts w:eastAsia="Calibri"/>
          <w:lang w:val="en-GB"/>
        </w:rPr>
        <w:t>5.90</w:t>
      </w:r>
      <w:r w:rsidRPr="008A188E">
        <w:rPr>
          <w:rFonts w:eastAsia="Calibri"/>
          <w:lang w:val="en-GB"/>
        </w:rPr>
        <w:t xml:space="preserve">, range = </w:t>
      </w:r>
      <w:r w:rsidR="00AC0097">
        <w:rPr>
          <w:rFonts w:eastAsia="Calibri"/>
          <w:lang w:val="en-GB"/>
        </w:rPr>
        <w:t>25</w:t>
      </w:r>
      <w:r w:rsidRPr="008A188E">
        <w:rPr>
          <w:rFonts w:eastAsia="Calibri"/>
          <w:lang w:val="en-GB"/>
        </w:rPr>
        <w:t xml:space="preserve"> - </w:t>
      </w:r>
      <w:r w:rsidR="00AC0097">
        <w:rPr>
          <w:rFonts w:eastAsia="Calibri"/>
          <w:lang w:val="en-GB"/>
        </w:rPr>
        <w:t>53</w:t>
      </w:r>
      <w:r w:rsidRPr="008A188E">
        <w:rPr>
          <w:rFonts w:eastAsia="Calibri"/>
          <w:lang w:val="en-GB"/>
        </w:rPr>
        <w:t>) for the ‘cold’ treatment</w:t>
      </w:r>
      <w:r w:rsidR="00AC0097">
        <w:rPr>
          <w:rFonts w:eastAsia="Calibri"/>
          <w:lang w:val="en-GB"/>
        </w:rPr>
        <w:t xml:space="preserve">. </w:t>
      </w:r>
    </w:p>
    <w:p w14:paraId="5F672059" w14:textId="1250E96D" w:rsidR="00037F1D" w:rsidRDefault="00037F1D" w:rsidP="008E1938">
      <w:pPr>
        <w:pStyle w:val="Thesisnormal"/>
      </w:pPr>
    </w:p>
    <w:p w14:paraId="66804BF3" w14:textId="717FA3A6" w:rsidR="009313D4" w:rsidRPr="00F12BB8" w:rsidRDefault="00091EC6" w:rsidP="008E1938">
      <w:pPr>
        <w:keepNext/>
        <w:keepLines/>
        <w:spacing w:before="40"/>
        <w:contextualSpacing/>
        <w:outlineLvl w:val="1"/>
        <w:rPr>
          <w:rFonts w:eastAsia="Yu Gothic Light"/>
          <w:i/>
          <w:color w:val="000000"/>
          <w:sz w:val="26"/>
          <w:szCs w:val="26"/>
        </w:rPr>
      </w:pPr>
      <w:r>
        <w:rPr>
          <w:rFonts w:eastAsia="Yu Gothic Light"/>
          <w:i/>
          <w:color w:val="000000"/>
          <w:sz w:val="26"/>
          <w:szCs w:val="26"/>
        </w:rPr>
        <w:t xml:space="preserve">Planned Missing Data </w:t>
      </w:r>
      <w:r w:rsidR="008D7CFF">
        <w:rPr>
          <w:rFonts w:eastAsia="Yu Gothic Light"/>
          <w:i/>
          <w:color w:val="000000"/>
          <w:sz w:val="26"/>
          <w:szCs w:val="26"/>
        </w:rPr>
        <w:t>and</w:t>
      </w:r>
      <w:r w:rsidRPr="009313D4">
        <w:rPr>
          <w:rFonts w:eastAsia="Yu Gothic Light"/>
          <w:i/>
          <w:color w:val="000000"/>
          <w:sz w:val="26"/>
          <w:szCs w:val="26"/>
        </w:rPr>
        <w:t xml:space="preserve"> Metabolic Rate </w:t>
      </w:r>
      <w:r w:rsidR="0091626A" w:rsidRPr="009313D4">
        <w:rPr>
          <w:rFonts w:eastAsia="Yu Gothic Light"/>
          <w:i/>
          <w:color w:val="000000"/>
          <w:sz w:val="26"/>
          <w:szCs w:val="26"/>
        </w:rPr>
        <w:t>at</w:t>
      </w:r>
      <w:r w:rsidRPr="009313D4">
        <w:rPr>
          <w:rFonts w:eastAsia="Yu Gothic Light"/>
          <w:i/>
          <w:color w:val="000000"/>
          <w:sz w:val="26"/>
          <w:szCs w:val="26"/>
        </w:rPr>
        <w:t xml:space="preserve"> Different Temperatures</w:t>
      </w:r>
    </w:p>
    <w:p w14:paraId="665CC8EC" w14:textId="1BF6A3FA" w:rsidR="00C75C6F" w:rsidRDefault="004179F6" w:rsidP="008E1938">
      <w:pPr>
        <w:ind w:firstLine="720"/>
        <w:contextualSpacing/>
        <w:rPr>
          <w:rFonts w:eastAsia="Yu Mincho"/>
        </w:rPr>
      </w:pPr>
      <w:r>
        <w:rPr>
          <w:rFonts w:eastAsia="Yu Mincho"/>
        </w:rPr>
        <w:t xml:space="preserve">Metabolic measurements </w:t>
      </w:r>
      <w:r w:rsidR="00BA2D68">
        <w:rPr>
          <w:rFonts w:eastAsia="Yu Mincho"/>
        </w:rPr>
        <w:t>commenced</w:t>
      </w:r>
      <w:r>
        <w:rPr>
          <w:rFonts w:eastAsia="Yu Mincho"/>
        </w:rPr>
        <w:t xml:space="preserve"> </w:t>
      </w:r>
      <w:r w:rsidRPr="00C75C6F">
        <w:rPr>
          <w:rFonts w:eastAsia="Yu Mincho"/>
        </w:rPr>
        <w:t xml:space="preserve">in April 2018 </w:t>
      </w:r>
      <w:r w:rsidR="00BA2D68">
        <w:rPr>
          <w:rFonts w:eastAsia="Yu Mincho"/>
        </w:rPr>
        <w:t xml:space="preserve">and </w:t>
      </w:r>
      <w:r w:rsidR="0076610E">
        <w:rPr>
          <w:rFonts w:eastAsia="Yu Mincho"/>
        </w:rPr>
        <w:t>continued until</w:t>
      </w:r>
      <w:r w:rsidR="00BA2D68">
        <w:rPr>
          <w:rFonts w:eastAsia="Yu Mincho"/>
        </w:rPr>
        <w:t xml:space="preserve"> </w:t>
      </w:r>
      <w:r w:rsidR="005006C7">
        <w:rPr>
          <w:rFonts w:eastAsia="Yu Mincho"/>
        </w:rPr>
        <w:t>August</w:t>
      </w:r>
      <w:r w:rsidRPr="00C75C6F">
        <w:rPr>
          <w:rFonts w:eastAsia="Yu Mincho"/>
        </w:rPr>
        <w:t xml:space="preserve"> </w:t>
      </w:r>
      <w:r w:rsidRPr="00036854">
        <w:rPr>
          <w:rFonts w:eastAsia="Yu Mincho"/>
        </w:rPr>
        <w:t>2018</w:t>
      </w:r>
      <w:r w:rsidR="00BA2D68" w:rsidRPr="00036854">
        <w:rPr>
          <w:rFonts w:eastAsia="Yu Mincho"/>
        </w:rPr>
        <w:t>.</w:t>
      </w:r>
      <w:r w:rsidR="001F2499" w:rsidRPr="00036854">
        <w:rPr>
          <w:rFonts w:eastAsia="Yu Mincho"/>
        </w:rPr>
        <w:t xml:space="preserve"> </w:t>
      </w:r>
      <w:r w:rsidR="00BA2D68" w:rsidRPr="00036854">
        <w:rPr>
          <w:rFonts w:eastAsia="Yu Mincho"/>
        </w:rPr>
        <w:t xml:space="preserve">At the </w:t>
      </w:r>
      <w:r w:rsidR="005006C7">
        <w:rPr>
          <w:rFonts w:eastAsia="Yu Mincho"/>
        </w:rPr>
        <w:t>beginning</w:t>
      </w:r>
      <w:r w:rsidR="00BA2D68" w:rsidRPr="00036854">
        <w:rPr>
          <w:rFonts w:eastAsia="Yu Mincho"/>
        </w:rPr>
        <w:t xml:space="preserve"> of measurements, </w:t>
      </w:r>
      <w:r w:rsidR="001F2499" w:rsidRPr="00036854">
        <w:rPr>
          <w:rFonts w:eastAsia="Yu Mincho"/>
        </w:rPr>
        <w:t xml:space="preserve">hatchlings were </w:t>
      </w:r>
      <w:r w:rsidR="00BA2D68" w:rsidRPr="00036854">
        <w:rPr>
          <w:rFonts w:eastAsia="Yu Mincho"/>
        </w:rPr>
        <w:t xml:space="preserve">on average 88.68 days old </w:t>
      </w:r>
      <w:r w:rsidR="001F2499" w:rsidRPr="00036854">
        <w:rPr>
          <w:rFonts w:eastAsia="Yu Mincho"/>
        </w:rPr>
        <w:t>(</w:t>
      </w:r>
      <w:r w:rsidR="00BA2D68" w:rsidRPr="00036854">
        <w:rPr>
          <w:rFonts w:eastAsia="Yu Mincho"/>
        </w:rPr>
        <w:t>SD = 23.75, range = 26 - 131</w:t>
      </w:r>
      <w:r w:rsidR="001F2499" w:rsidRPr="00036854">
        <w:rPr>
          <w:rFonts w:eastAsia="Yu Mincho"/>
        </w:rPr>
        <w:t>)</w:t>
      </w:r>
      <w:r w:rsidRPr="00036854">
        <w:rPr>
          <w:rFonts w:eastAsia="Yu Mincho"/>
        </w:rPr>
        <w:t xml:space="preserve">. </w:t>
      </w:r>
      <w:r w:rsidR="0091626A">
        <w:rPr>
          <w:rFonts w:eastAsia="Yu Mincho"/>
        </w:rPr>
        <w:t xml:space="preserve">We used </w:t>
      </w:r>
      <w:r w:rsidR="0091626A" w:rsidRPr="009313D4">
        <w:rPr>
          <w:rFonts w:eastAsia="Yu Mincho"/>
        </w:rPr>
        <w:t>closed-system respirometry</w:t>
      </w:r>
      <w:r w:rsidR="0091626A">
        <w:rPr>
          <w:rFonts w:eastAsia="Yu Mincho"/>
        </w:rPr>
        <w:t xml:space="preserve"> instead of flow-through respirometry</w:t>
      </w:r>
      <w:r w:rsidR="0091626A" w:rsidRPr="00036854">
        <w:rPr>
          <w:rFonts w:eastAsia="Yu Mincho"/>
        </w:rPr>
        <w:t xml:space="preserve"> </w:t>
      </w:r>
      <w:r w:rsidR="0091626A">
        <w:rPr>
          <w:rFonts w:eastAsia="Yu Mincho"/>
        </w:rPr>
        <w:t xml:space="preserve">because it was more logistically feasible </w:t>
      </w:r>
      <w:r w:rsidR="00B66225">
        <w:rPr>
          <w:rFonts w:eastAsia="Yu Mincho"/>
        </w:rPr>
        <w:t>given our need to</w:t>
      </w:r>
      <w:r w:rsidR="0076610E">
        <w:rPr>
          <w:rFonts w:eastAsia="Yu Mincho"/>
        </w:rPr>
        <w:t xml:space="preserve"> </w:t>
      </w:r>
      <w:r w:rsidR="0091626A">
        <w:rPr>
          <w:rFonts w:eastAsia="Yu Mincho"/>
        </w:rPr>
        <w:t>measure</w:t>
      </w:r>
      <w:r w:rsidR="0076610E">
        <w:rPr>
          <w:rFonts w:eastAsia="Yu Mincho"/>
        </w:rPr>
        <w:t xml:space="preserve"> </w:t>
      </w:r>
      <w:r w:rsidR="0091626A">
        <w:rPr>
          <w:rFonts w:eastAsia="Yu Mincho"/>
        </w:rPr>
        <w:t>a large number of hatchlings at</w:t>
      </w:r>
      <w:r w:rsidR="0076610E">
        <w:rPr>
          <w:rFonts w:eastAsia="Yu Mincho"/>
        </w:rPr>
        <w:t xml:space="preserve"> </w:t>
      </w:r>
      <w:r w:rsidR="0091626A">
        <w:rPr>
          <w:rFonts w:eastAsia="Yu Mincho"/>
        </w:rPr>
        <w:t>a range of</w:t>
      </w:r>
      <w:r w:rsidR="0076610E">
        <w:rPr>
          <w:rFonts w:eastAsia="Yu Mincho"/>
        </w:rPr>
        <w:t xml:space="preserve"> temperatures</w:t>
      </w:r>
      <w:r w:rsidR="00C75C6F">
        <w:rPr>
          <w:rFonts w:eastAsia="Yu Mincho"/>
        </w:rPr>
        <w:t>. We quantified</w:t>
      </w:r>
      <w:r w:rsidR="009313D4" w:rsidRPr="009313D4">
        <w:rPr>
          <w:rFonts w:eastAsia="Yu Mincho"/>
        </w:rPr>
        <w:t xml:space="preserve"> routine metabolic rate (hereafter referred to as metabolic rate [MR]) </w:t>
      </w:r>
      <w:r>
        <w:rPr>
          <w:rFonts w:eastAsia="Yu Mincho"/>
        </w:rPr>
        <w:t>as</w:t>
      </w:r>
      <w:r w:rsidR="009313D4" w:rsidRPr="009313D4">
        <w:rPr>
          <w:rFonts w:eastAsia="Yu Mincho"/>
        </w:rPr>
        <w:t xml:space="preserve"> our measurements </w:t>
      </w:r>
      <w:r w:rsidR="0076610E">
        <w:rPr>
          <w:rFonts w:eastAsia="Yu Mincho"/>
        </w:rPr>
        <w:t xml:space="preserve">likely </w:t>
      </w:r>
      <w:r w:rsidR="009313D4" w:rsidRPr="009313D4">
        <w:rPr>
          <w:rFonts w:eastAsia="Yu Mincho"/>
        </w:rPr>
        <w:t xml:space="preserve">included the energetic costs of random </w:t>
      </w:r>
      <w:r w:rsidR="001F2499">
        <w:rPr>
          <w:rFonts w:eastAsia="Yu Mincho"/>
        </w:rPr>
        <w:t>movements</w:t>
      </w:r>
      <w:r w:rsidR="009313D4" w:rsidRPr="009313D4">
        <w:rPr>
          <w:rFonts w:eastAsia="Yu Mincho"/>
        </w:rPr>
        <w:t xml:space="preserve"> </w:t>
      </w:r>
      <w:r w:rsidR="009313D4" w:rsidRPr="009313D4">
        <w:rPr>
          <w:rFonts w:eastAsia="Calibri"/>
          <w:lang w:val="en-GB"/>
        </w:rPr>
        <w:t xml:space="preserve">(Withers 1992; </w:t>
      </w:r>
      <w:proofErr w:type="spellStart"/>
      <w:r w:rsidR="009313D4" w:rsidRPr="009313D4">
        <w:rPr>
          <w:rFonts w:eastAsia="Calibri"/>
          <w:lang w:val="en-GB"/>
        </w:rPr>
        <w:t>Mathot</w:t>
      </w:r>
      <w:proofErr w:type="spellEnd"/>
      <w:r w:rsidR="009313D4" w:rsidRPr="009313D4">
        <w:rPr>
          <w:rFonts w:eastAsia="Calibri"/>
          <w:lang w:val="en-GB"/>
        </w:rPr>
        <w:t xml:space="preserve"> &amp; </w:t>
      </w:r>
      <w:proofErr w:type="spellStart"/>
      <w:r w:rsidR="009313D4" w:rsidRPr="009313D4">
        <w:rPr>
          <w:rFonts w:eastAsia="Calibri"/>
          <w:lang w:val="en-GB"/>
        </w:rPr>
        <w:t>Dingemanse</w:t>
      </w:r>
      <w:proofErr w:type="spellEnd"/>
      <w:r w:rsidR="009313D4" w:rsidRPr="009313D4">
        <w:rPr>
          <w:rFonts w:eastAsia="Calibri"/>
          <w:lang w:val="en-GB"/>
        </w:rPr>
        <w:t xml:space="preserve"> 2015).</w:t>
      </w:r>
      <w:r w:rsidR="009313D4" w:rsidRPr="009313D4">
        <w:rPr>
          <w:rFonts w:eastAsia="Yu Mincho"/>
        </w:rPr>
        <w:t xml:space="preserve"> MR was measured as the volume of CO</w:t>
      </w:r>
      <w:r w:rsidR="009313D4" w:rsidRPr="009313D4">
        <w:rPr>
          <w:rFonts w:eastAsia="Yu Mincho"/>
          <w:vertAlign w:val="subscript"/>
        </w:rPr>
        <w:t xml:space="preserve">2 </w:t>
      </w:r>
      <w:r w:rsidR="009313D4" w:rsidRPr="009313D4">
        <w:rPr>
          <w:rFonts w:eastAsia="Yu Mincho"/>
        </w:rPr>
        <w:t>production per unit time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oMath>
      <w:r w:rsidR="009313D4" w:rsidRPr="009313D4">
        <w:rPr>
          <w:rFonts w:eastAsia="Yu Mincho"/>
        </w:rPr>
        <w:t xml:space="preserve"> mL min</w:t>
      </w:r>
      <w:r w:rsidR="009313D4" w:rsidRPr="009313D4">
        <w:rPr>
          <w:rFonts w:eastAsia="Yu Mincho"/>
          <w:vertAlign w:val="superscript"/>
        </w:rPr>
        <w:t>-1</w:t>
      </w:r>
      <w:r w:rsidR="009313D4" w:rsidRPr="009313D4">
        <w:rPr>
          <w:rFonts w:eastAsia="Yu Mincho"/>
        </w:rPr>
        <w:t xml:space="preserve">) </w:t>
      </w:r>
      <w:r w:rsidR="00C75C6F">
        <w:rPr>
          <w:rFonts w:eastAsia="Yu Mincho"/>
        </w:rPr>
        <w:t>as</w:t>
      </w:r>
      <w:r w:rsidR="009313D4" w:rsidRPr="009313D4">
        <w:rPr>
          <w:rFonts w:eastAsia="Yu Mincho"/>
        </w:rPr>
        <w:t xml:space="preserve"> CO</w:t>
      </w:r>
      <w:r w:rsidR="009313D4" w:rsidRPr="009313D4">
        <w:rPr>
          <w:rFonts w:eastAsia="Yu Mincho"/>
          <w:vertAlign w:val="subscript"/>
        </w:rPr>
        <w:t>2</w:t>
      </w:r>
      <w:r w:rsidR="009313D4" w:rsidRPr="009313D4">
        <w:rPr>
          <w:rFonts w:eastAsia="Yu Mincho"/>
        </w:rPr>
        <w:t xml:space="preserve"> production </w:t>
      </w:r>
      <w:r w:rsidR="00536D2E" w:rsidRPr="009313D4">
        <w:rPr>
          <w:rFonts w:eastAsia="Yu Mincho"/>
        </w:rPr>
        <w:t xml:space="preserve">is less susceptible to fluctuations in water </w:t>
      </w:r>
      <w:r w:rsidR="00536D2E" w:rsidRPr="00222D02">
        <w:rPr>
          <w:rFonts w:eastAsia="Yu Mincho"/>
        </w:rPr>
        <w:t>vapour</w:t>
      </w:r>
      <w:r w:rsidR="00536D2E" w:rsidRPr="009313D4">
        <w:rPr>
          <w:rFonts w:eastAsia="Yu Mincho"/>
        </w:rPr>
        <w:t xml:space="preserve"> </w:t>
      </w:r>
      <w:r w:rsidR="00536D2E">
        <w:rPr>
          <w:rFonts w:eastAsia="Yu Mincho"/>
        </w:rPr>
        <w:t>and</w:t>
      </w:r>
      <w:r w:rsidR="009313D4" w:rsidRPr="009313D4">
        <w:rPr>
          <w:rFonts w:eastAsia="Yu Mincho"/>
        </w:rPr>
        <w:t xml:space="preserve"> more </w:t>
      </w:r>
      <w:r w:rsidR="005006C7">
        <w:rPr>
          <w:rFonts w:eastAsia="Yu Mincho"/>
        </w:rPr>
        <w:t>feasible to detect</w:t>
      </w:r>
      <w:r w:rsidR="009313D4" w:rsidRPr="009313D4">
        <w:rPr>
          <w:rFonts w:eastAsia="Yu Mincho"/>
        </w:rPr>
        <w:t xml:space="preserve"> in smaller organisms</w:t>
      </w:r>
      <w:r w:rsidR="006C07CD">
        <w:rPr>
          <w:rFonts w:eastAsia="Yu Mincho"/>
        </w:rPr>
        <w:t xml:space="preserve"> </w:t>
      </w:r>
      <w:r w:rsidR="006C07CD">
        <w:rPr>
          <w:rFonts w:eastAsia="Yu Mincho"/>
        </w:rPr>
        <w:fldChar w:fldCharType="begin"/>
      </w:r>
      <w:r w:rsidR="006C07CD">
        <w:rPr>
          <w:rFonts w:eastAsia="Yu Mincho"/>
        </w:rPr>
        <w:instrText xml:space="preserve"> ADDIN ZOTERO_ITEM CSL_CITATION {"citationID":"AwLyHdFD","properties":{"formattedCitation":"(Lighton, 2008; Tomlinson et al., 2018)","plainCitation":"(Lighton, 2008; Tomlinson et al., 2018)","noteIndex":0},"citationItems":[{"id":1184,"uris":["http://zotero.org/users/1379426/items/IM3BWNWQ"],"uri":["http://zotero.org/users/1379426/items/IM3BWNWQ"],"itemData":{"id":1184,"type":"book","event-place":"New York, USW","publisher":"Oxford University Press","publisher-place":"New York, USW","title":"Measuring Metabolic Rates","URL":"http://lib1.org/_ads/3EED2019EAFFF7F28C9845D24BED9606","author":[{"family":"Lighton","given":"John R B"}],"issued":{"date-parts":[["2008",8]]}}},{"id":4236,"uris":["http://zotero.org/users/1379426/items/FB72E4II"],"uri":["http://zotero.org/users/1379426/items/FB72E4II"],"itemData":{"id":4236,"type":"article-journal","abstract":"We explore a recent, innovative variation of closed-system respirometry for terrestrial organisms, whereby oxygen partial pressure (PO2) is repeatedly measured fluorometrically in a constant-volume chamber over multiple time points. We outline a protocol that aligns this technology with the broader literature on aerial respirometry, including the calculations required to accurately convert O2 depletion to metabolic rate (MR). We identify a series of assumptions, and sources of error associated with this technique, including thresholds where O2 depletion becomes limiting, that impart errors to the calculation and interpretation of MR. Using these adjusted calculations, we found that the resting MR of five species of angiosperm seeds ranged from 0.011 to 0.640 ml g−1 h−1, consistent with published seed MR values. This innovative methodology greatly expands the lower size limit of terrestrial organisms that can be measured, and offers the potential for measuring MR changes over time as a result of physiological processes of the organism.","container-title":"The Journal of Experimental Biology","DOI":"10.1242/jeb.172874","ISSN":"0022-0949, 1477-9145","issue":"7","journalAbbreviation":"J Exp Biol","language":"en","page":"jeb172874","source":"DOI.org (Crossref)","title":"Measuring metabolic rates of small terrestrial organisms by fluorescence-based closed-system respirometry","volume":"221","author":[{"family":"Tomlinson","given":"Sean"},{"family":"Dalziell","given":"Emma L."},{"family":"Withers","given":"Philip C."},{"family":"Lewandrowski","given":"Wolfgang"},{"family":"Dixon","given":"Kingsley W."},{"family":"Merritt","given":"David J."}],"issued":{"date-parts":[["2018",4,1]]}}}],"schema":"https://github.com/citation-style-language/schema/raw/master/csl-citation.json"} </w:instrText>
      </w:r>
      <w:r w:rsidR="006C07CD">
        <w:rPr>
          <w:rFonts w:eastAsia="Yu Mincho"/>
        </w:rPr>
        <w:fldChar w:fldCharType="separate"/>
      </w:r>
      <w:r w:rsidR="006C07CD">
        <w:rPr>
          <w:rFonts w:eastAsia="Yu Mincho"/>
          <w:noProof/>
        </w:rPr>
        <w:t>(Lighton, 2008; Tomlinson et al., 2018)</w:t>
      </w:r>
      <w:r w:rsidR="006C07CD">
        <w:rPr>
          <w:rFonts w:eastAsia="Yu Mincho"/>
        </w:rPr>
        <w:fldChar w:fldCharType="end"/>
      </w:r>
      <w:r w:rsidR="009313D4" w:rsidRPr="00222D02">
        <w:rPr>
          <w:rFonts w:eastAsia="Yu Mincho"/>
        </w:rPr>
        <w:t xml:space="preserve">. </w:t>
      </w:r>
      <w:r w:rsidR="00C75C6F" w:rsidRPr="00222D02">
        <w:rPr>
          <w:rFonts w:eastAsia="Yu Mincho"/>
        </w:rPr>
        <w:t>Nonetheless,</w:t>
      </w:r>
      <w:r w:rsidR="009313D4" w:rsidRPr="00222D02">
        <w:rPr>
          <w:rFonts w:eastAsia="Yu Mincho"/>
        </w:rPr>
        <w:t xml:space="preserve"> CO</w:t>
      </w:r>
      <w:r w:rsidR="009313D4" w:rsidRPr="00222D02">
        <w:rPr>
          <w:rFonts w:eastAsia="Yu Mincho"/>
          <w:vertAlign w:val="subscript"/>
        </w:rPr>
        <w:t>2</w:t>
      </w:r>
      <w:r w:rsidR="009313D4" w:rsidRPr="00222D02">
        <w:rPr>
          <w:rFonts w:eastAsia="Yu Mincho"/>
        </w:rPr>
        <w:t xml:space="preserve"> production was strongly correlated with O</w:t>
      </w:r>
      <w:r w:rsidR="009313D4" w:rsidRPr="00222D02">
        <w:rPr>
          <w:rFonts w:eastAsia="Yu Mincho"/>
          <w:vertAlign w:val="subscript"/>
        </w:rPr>
        <w:t>2</w:t>
      </w:r>
      <w:r w:rsidR="009313D4" w:rsidRPr="00222D02">
        <w:rPr>
          <w:rFonts w:eastAsia="Yu Mincho"/>
        </w:rPr>
        <w:t xml:space="preserve"> consumption (</w:t>
      </w:r>
      <w:r w:rsidR="009313D4" w:rsidRPr="00222D02">
        <w:rPr>
          <w:rFonts w:eastAsia="Yu Mincho"/>
          <w:i/>
          <w:iCs/>
        </w:rPr>
        <w:t>r</w:t>
      </w:r>
      <w:r w:rsidR="009313D4" w:rsidRPr="00222D02">
        <w:rPr>
          <w:rFonts w:eastAsia="Yu Mincho"/>
        </w:rPr>
        <w:t xml:space="preserve"> =0.</w:t>
      </w:r>
      <w:r w:rsidR="00222D02" w:rsidRPr="00222D02">
        <w:rPr>
          <w:rFonts w:eastAsia="Yu Mincho"/>
        </w:rPr>
        <w:t>81</w:t>
      </w:r>
      <w:r w:rsidR="009313D4" w:rsidRPr="00222D02">
        <w:rPr>
          <w:rFonts w:eastAsia="Yu Mincho"/>
        </w:rPr>
        <w:t xml:space="preserve">, p </w:t>
      </w:r>
      <w:r w:rsidR="005B1FD1">
        <w:rPr>
          <w:rFonts w:eastAsia="Yu Mincho"/>
        </w:rPr>
        <w:t xml:space="preserve"> </w:t>
      </w:r>
      <w:r w:rsidR="009313D4" w:rsidRPr="00222D02">
        <w:rPr>
          <w:rFonts w:eastAsia="Yu Mincho"/>
        </w:rPr>
        <w:t xml:space="preserve"> &lt;</w:t>
      </w:r>
      <w:r w:rsidR="005B1FD1">
        <w:rPr>
          <w:rFonts w:eastAsia="Yu Mincho"/>
        </w:rPr>
        <w:t xml:space="preserve"> </w:t>
      </w:r>
      <w:r w:rsidR="009313D4" w:rsidRPr="00222D02">
        <w:rPr>
          <w:rFonts w:eastAsia="Yu Mincho"/>
        </w:rPr>
        <w:t>0.05</w:t>
      </w:r>
      <w:r w:rsidR="009313D4" w:rsidRPr="005B1FD1">
        <w:rPr>
          <w:rFonts w:eastAsia="Yu Mincho"/>
        </w:rPr>
        <w:t>])</w:t>
      </w:r>
      <w:r w:rsidR="0076610E" w:rsidRPr="005B1FD1">
        <w:rPr>
          <w:rFonts w:eastAsia="Yu Mincho"/>
        </w:rPr>
        <w:t xml:space="preserve"> with RQ values </w:t>
      </w:r>
      <w:r w:rsidR="00FE368F" w:rsidRPr="005B1FD1">
        <w:rPr>
          <w:rFonts w:eastAsia="Yu Mincho"/>
        </w:rPr>
        <w:t>averag</w:t>
      </w:r>
      <w:r w:rsidR="00FE368F">
        <w:rPr>
          <w:rFonts w:eastAsia="Yu Mincho"/>
        </w:rPr>
        <w:t>ed</w:t>
      </w:r>
      <w:r w:rsidR="00FE368F" w:rsidRPr="005B1FD1">
        <w:rPr>
          <w:rFonts w:eastAsia="Yu Mincho"/>
        </w:rPr>
        <w:t xml:space="preserve"> </w:t>
      </w:r>
      <w:r w:rsidR="0076610E" w:rsidRPr="005B1FD1">
        <w:rPr>
          <w:rFonts w:eastAsia="Yu Mincho"/>
        </w:rPr>
        <w:t>0.7</w:t>
      </w:r>
      <w:r w:rsidR="005B1FD1" w:rsidRPr="005B1FD1">
        <w:rPr>
          <w:rFonts w:eastAsia="Yu Mincho"/>
        </w:rPr>
        <w:t>7</w:t>
      </w:r>
      <w:r w:rsidR="009525C4">
        <w:rPr>
          <w:rFonts w:eastAsia="Yu Mincho"/>
        </w:rPr>
        <w:t xml:space="preserve"> (SD = 0.41)</w:t>
      </w:r>
      <w:r w:rsidR="005B1FD1">
        <w:rPr>
          <w:rFonts w:eastAsia="Yu Mincho"/>
        </w:rPr>
        <w:t>.</w:t>
      </w:r>
      <w:r w:rsidR="009313D4" w:rsidRPr="005B1FD1">
        <w:rPr>
          <w:rFonts w:eastAsia="Yu Mincho"/>
        </w:rPr>
        <w:t xml:space="preserve"> Due</w:t>
      </w:r>
      <w:r w:rsidR="009313D4" w:rsidRPr="009313D4">
        <w:rPr>
          <w:rFonts w:eastAsia="Yu Mincho"/>
        </w:rPr>
        <w:t xml:space="preserve"> to logistical </w:t>
      </w:r>
      <w:r w:rsidR="009313D4" w:rsidRPr="00222D02">
        <w:rPr>
          <w:rFonts w:eastAsia="Yu Mincho"/>
        </w:rPr>
        <w:t>constraints, lizards were randomly assigned to one of two blocks for MR measurements (block 1: n =</w:t>
      </w:r>
      <w:r w:rsidR="00222D02" w:rsidRPr="00222D02">
        <w:rPr>
          <w:rFonts w:eastAsia="Yu Mincho"/>
        </w:rPr>
        <w:t>26</w:t>
      </w:r>
      <w:r w:rsidR="009313D4" w:rsidRPr="00222D02">
        <w:rPr>
          <w:rFonts w:eastAsia="Yu Mincho"/>
        </w:rPr>
        <w:t xml:space="preserve">, block 2: n = </w:t>
      </w:r>
      <w:r w:rsidR="00222D02" w:rsidRPr="00222D02">
        <w:rPr>
          <w:rFonts w:eastAsia="Yu Mincho"/>
        </w:rPr>
        <w:t>25</w:t>
      </w:r>
      <w:r w:rsidR="009313D4" w:rsidRPr="00222D02">
        <w:rPr>
          <w:rFonts w:eastAsia="Yu Mincho"/>
        </w:rPr>
        <w:t xml:space="preserve">). </w:t>
      </w:r>
      <w:r w:rsidR="006A5E5E" w:rsidRPr="00222D02">
        <w:rPr>
          <w:rFonts w:eastAsia="Yu Mincho"/>
        </w:rPr>
        <w:t>We sampled lizards once a week for two-weeks consecutively and then allowed them to rest for one week before the next week of measurements. Each week of measurements</w:t>
      </w:r>
      <w:r w:rsidR="006A5E5E">
        <w:rPr>
          <w:rFonts w:eastAsia="Yu Mincho"/>
        </w:rPr>
        <w:t xml:space="preserve"> was considered a sampling session </w:t>
      </w:r>
      <w:r w:rsidR="006A5E5E" w:rsidRPr="00C75C6F">
        <w:rPr>
          <w:rFonts w:eastAsia="Yu Mincho"/>
        </w:rPr>
        <w:t>(ten sampling sessions in total</w:t>
      </w:r>
      <w:r w:rsidR="006A5E5E">
        <w:rPr>
          <w:rFonts w:eastAsia="Yu Mincho"/>
        </w:rPr>
        <w:t xml:space="preserve"> over the course of 14 weeks</w:t>
      </w:r>
      <w:r w:rsidR="006A5E5E" w:rsidRPr="009313D4">
        <w:rPr>
          <w:rFonts w:eastAsia="Yu Mincho"/>
        </w:rPr>
        <w:t xml:space="preserve">). </w:t>
      </w:r>
      <w:r w:rsidR="009313D4" w:rsidRPr="009313D4">
        <w:rPr>
          <w:rFonts w:eastAsia="Yu Mincho"/>
        </w:rPr>
        <w:t xml:space="preserve">We used </w:t>
      </w:r>
      <w:r w:rsidR="005B061E">
        <w:rPr>
          <w:rFonts w:eastAsia="Yu Mincho"/>
        </w:rPr>
        <w:t xml:space="preserve">the same </w:t>
      </w:r>
      <w:r w:rsidR="009313D4" w:rsidRPr="009313D4">
        <w:rPr>
          <w:rFonts w:eastAsia="Yu Mincho"/>
        </w:rPr>
        <w:t>incubators</w:t>
      </w:r>
      <w:r w:rsidR="00C75C6F">
        <w:rPr>
          <w:rFonts w:eastAsia="Yu Mincho"/>
        </w:rPr>
        <w:t xml:space="preserve"> described above</w:t>
      </w:r>
      <w:r w:rsidR="009313D4" w:rsidRPr="009313D4">
        <w:rPr>
          <w:rFonts w:eastAsia="Yu Mincho"/>
        </w:rPr>
        <w:t xml:space="preserve"> to precisely control </w:t>
      </w:r>
      <w:r w:rsidR="005B061E">
        <w:rPr>
          <w:rFonts w:eastAsia="Yu Mincho"/>
        </w:rPr>
        <w:t xml:space="preserve">the </w:t>
      </w:r>
      <w:r w:rsidR="009313D4" w:rsidRPr="009313D4">
        <w:rPr>
          <w:rFonts w:eastAsia="Yu Mincho"/>
        </w:rPr>
        <w:t xml:space="preserve">temperature at which </w:t>
      </w:r>
      <w:r w:rsidR="00C75C6F">
        <w:rPr>
          <w:rFonts w:eastAsia="Yu Mincho"/>
        </w:rPr>
        <w:t xml:space="preserve">MR </w:t>
      </w:r>
      <w:r w:rsidR="009313D4" w:rsidRPr="009313D4">
        <w:rPr>
          <w:rFonts w:eastAsia="Yu Mincho"/>
        </w:rPr>
        <w:t xml:space="preserve">measurements were taken (+/- 1ºC). </w:t>
      </w:r>
    </w:p>
    <w:p w14:paraId="786D0AEA" w14:textId="259B7436" w:rsidR="009313D4" w:rsidRPr="009313D4" w:rsidRDefault="0076610E" w:rsidP="008E1938">
      <w:pPr>
        <w:ind w:firstLine="720"/>
        <w:contextualSpacing/>
        <w:rPr>
          <w:rFonts w:eastAsia="Yu Mincho"/>
        </w:rPr>
      </w:pPr>
      <w:r>
        <w:rPr>
          <w:rFonts w:eastAsia="Yu Mincho"/>
          <w:color w:val="000000" w:themeColor="text1"/>
        </w:rPr>
        <w:t>Metabolic rate</w:t>
      </w:r>
      <w:r w:rsidRPr="00C47CBB">
        <w:rPr>
          <w:rFonts w:eastAsia="Yu Mincho"/>
          <w:color w:val="000000" w:themeColor="text1"/>
        </w:rPr>
        <w:t xml:space="preserve"> </w:t>
      </w:r>
      <w:r w:rsidR="00D4463A" w:rsidRPr="00C47CBB">
        <w:rPr>
          <w:rFonts w:eastAsia="Yu Mincho"/>
          <w:color w:val="000000" w:themeColor="text1"/>
        </w:rPr>
        <w:t>was measured</w:t>
      </w:r>
      <w:r w:rsidR="006A5E5E" w:rsidRPr="00C47CBB">
        <w:rPr>
          <w:rFonts w:eastAsia="Yu Mincho"/>
          <w:color w:val="000000" w:themeColor="text1"/>
        </w:rPr>
        <w:t xml:space="preserve"> at </w:t>
      </w:r>
      <w:r w:rsidR="006A5E5E" w:rsidRPr="00C47CBB">
        <w:rPr>
          <w:color w:val="000000" w:themeColor="text1"/>
        </w:rPr>
        <w:t>24ºC, 26ºC</w:t>
      </w:r>
      <w:r w:rsidR="002E4C69">
        <w:rPr>
          <w:color w:val="000000" w:themeColor="text1"/>
        </w:rPr>
        <w:t>, 28ºC, 30ºC, 32ºC and 34ºC in a randomised order</w:t>
      </w:r>
      <w:r w:rsidR="005006C7">
        <w:rPr>
          <w:color w:val="000000" w:themeColor="text1"/>
        </w:rPr>
        <w:t>.</w:t>
      </w:r>
      <w:r w:rsidR="002E4C69">
        <w:rPr>
          <w:color w:val="000000" w:themeColor="text1"/>
        </w:rPr>
        <w:t xml:space="preserve"> </w:t>
      </w:r>
      <w:r w:rsidR="005006C7">
        <w:rPr>
          <w:color w:val="000000" w:themeColor="text1"/>
        </w:rPr>
        <w:t>H</w:t>
      </w:r>
      <w:r w:rsidR="002E4C69">
        <w:rPr>
          <w:color w:val="000000" w:themeColor="text1"/>
        </w:rPr>
        <w:t xml:space="preserve">owever, at each sampling session we </w:t>
      </w:r>
      <w:r w:rsidR="005006C7">
        <w:rPr>
          <w:color w:val="000000" w:themeColor="text1"/>
        </w:rPr>
        <w:t>intentionall</w:t>
      </w:r>
      <w:r w:rsidR="00536D2E">
        <w:rPr>
          <w:color w:val="000000" w:themeColor="text1"/>
        </w:rPr>
        <w:t>y</w:t>
      </w:r>
      <w:r w:rsidR="002E4C69">
        <w:rPr>
          <w:color w:val="000000" w:themeColor="text1"/>
        </w:rPr>
        <w:t xml:space="preserve"> missed measurements at two </w:t>
      </w:r>
      <w:r w:rsidR="00536D2E">
        <w:rPr>
          <w:color w:val="000000" w:themeColor="text1"/>
        </w:rPr>
        <w:t xml:space="preserve">randomly selected </w:t>
      </w:r>
      <w:r w:rsidR="002E4C69">
        <w:rPr>
          <w:color w:val="000000" w:themeColor="text1"/>
        </w:rPr>
        <w:t xml:space="preserve">temperatures </w:t>
      </w:r>
      <w:r w:rsidR="00214A79">
        <w:rPr>
          <w:color w:val="000000" w:themeColor="text1"/>
        </w:rPr>
        <w:t>using</w:t>
      </w:r>
      <w:r>
        <w:rPr>
          <w:color w:val="000000" w:themeColor="text1"/>
        </w:rPr>
        <w:t xml:space="preserve"> a planned missing data design</w:t>
      </w:r>
      <w:r w:rsidR="00A6605B">
        <w:rPr>
          <w:color w:val="000000" w:themeColor="text1"/>
        </w:rPr>
        <w:t xml:space="preserve"> </w:t>
      </w:r>
      <w:r w:rsidR="00A6605B">
        <w:rPr>
          <w:color w:val="000000" w:themeColor="text1"/>
        </w:rPr>
        <w:fldChar w:fldCharType="begin"/>
      </w:r>
      <w:r w:rsidR="00513488">
        <w:rPr>
          <w:color w:val="000000" w:themeColor="text1"/>
        </w:rPr>
        <w:instrText xml:space="preserve"> ADDIN ZOTERO_ITEM CSL_CITATION {"citationID":"2s8AeXW4","properties":{"formattedCitation":"(Nakagawa, 2015; Noble &amp; Nakagawa, 2018)","plainCitation":"(Nakagawa, 2015; Noble &amp; Nakagawa, 2018)","noteIndex":0},"citationItems":[{"id":2436,"uris":["http://zotero.org/users/1379426/items/8KYF7IS6"],"uri":["http://zotero.org/users/1379426/items/8KYF7IS6"],"itemData":{"id":2436,"type":"chapter","container-title":"Ecological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J"}],"issued":{"date-parts":[["2015"]]}}},{"id":1893,"uris":["http://zotero.org/users/1379426/items/UDFSPWFL"],"uri":["http://zotero.org/users/1379426/items/UDFSPWFL"],"itemData":{"id":1893,"type":"article-journal","container-title":"bioRxiv 247064","DOI":"10.1101/247064","page":"257–32","title":"Planned missing data design: stronger inferences, increased research efficiency and improved animal welfare in ecology and evolution","volume":"8","author":[{"family":"Noble","given":"Daniel W A"},{"family":"Nakagawa","given":"Shinichi"}],"issued":{"date-parts":[["2018",1]]}}}],"schema":"https://github.com/citation-style-language/schema/raw/master/csl-citation.json"} </w:instrText>
      </w:r>
      <w:r w:rsidR="00A6605B">
        <w:rPr>
          <w:color w:val="000000" w:themeColor="text1"/>
        </w:rPr>
        <w:fldChar w:fldCharType="separate"/>
      </w:r>
      <w:r w:rsidR="00A6605B">
        <w:rPr>
          <w:noProof/>
          <w:color w:val="000000" w:themeColor="text1"/>
        </w:rPr>
        <w:t>(Nakagawa, 2015; Noble &amp; Nakagawa, 2018)</w:t>
      </w:r>
      <w:r w:rsidR="00A6605B">
        <w:rPr>
          <w:color w:val="000000" w:themeColor="text1"/>
        </w:rPr>
        <w:fldChar w:fldCharType="end"/>
      </w:r>
      <w:r w:rsidR="00536D2E">
        <w:rPr>
          <w:color w:val="000000" w:themeColor="text1"/>
        </w:rPr>
        <w:t>. M</w:t>
      </w:r>
      <w:r>
        <w:rPr>
          <w:color w:val="000000" w:themeColor="text1"/>
        </w:rPr>
        <w:t xml:space="preserve">issing data </w:t>
      </w:r>
      <w:r w:rsidR="00536D2E">
        <w:rPr>
          <w:color w:val="000000" w:themeColor="text1"/>
        </w:rPr>
        <w:t>was</w:t>
      </w:r>
      <w:r>
        <w:rPr>
          <w:color w:val="000000" w:themeColor="text1"/>
        </w:rPr>
        <w:t xml:space="preserve"> </w:t>
      </w:r>
      <w:r w:rsidR="002E4C69">
        <w:rPr>
          <w:color w:val="000000" w:themeColor="text1"/>
        </w:rPr>
        <w:t>imputed</w:t>
      </w:r>
      <w:r w:rsidR="00536D2E">
        <w:rPr>
          <w:color w:val="000000" w:themeColor="text1"/>
        </w:rPr>
        <w:t xml:space="preserve"> </w:t>
      </w:r>
      <w:r w:rsidR="002E4C69">
        <w:rPr>
          <w:color w:val="000000" w:themeColor="text1"/>
        </w:rPr>
        <w:t>during analysis</w:t>
      </w:r>
      <w:r w:rsidR="005006C7">
        <w:rPr>
          <w:color w:val="000000" w:themeColor="text1"/>
        </w:rPr>
        <w:t xml:space="preserve"> (see </w:t>
      </w:r>
      <w:r w:rsidR="005006C7">
        <w:rPr>
          <w:rFonts w:eastAsia="Yu Mincho"/>
        </w:rPr>
        <w:t>Statistical analysis</w:t>
      </w:r>
      <w:r w:rsidR="005006C7">
        <w:rPr>
          <w:color w:val="000000" w:themeColor="text1"/>
        </w:rPr>
        <w:t>)</w:t>
      </w:r>
      <w:r w:rsidR="002E4C69">
        <w:rPr>
          <w:color w:val="000000" w:themeColor="text1"/>
        </w:rPr>
        <w:t xml:space="preserve">. </w:t>
      </w:r>
      <w:r w:rsidR="008D7CFF">
        <w:rPr>
          <w:color w:val="000000" w:themeColor="text1"/>
        </w:rPr>
        <w:t xml:space="preserve">At ~06:00, lizards were gently encouraged </w:t>
      </w:r>
      <w:r w:rsidR="008D7CFF">
        <w:rPr>
          <w:color w:val="000000" w:themeColor="text1"/>
        </w:rPr>
        <w:lastRenderedPageBreak/>
        <w:t>into an opaque respiratory chamber and then weighed. After which, chambers were placed inside preheated incubators set at the</w:t>
      </w:r>
      <w:r w:rsidR="009313D4" w:rsidRPr="009313D4">
        <w:rPr>
          <w:rFonts w:eastAsia="Yu Mincho"/>
        </w:rPr>
        <w:t xml:space="preserve"> randomised temperature for 30 minutes</w:t>
      </w:r>
      <w:r>
        <w:rPr>
          <w:rFonts w:eastAsia="Yu Mincho"/>
        </w:rPr>
        <w:t xml:space="preserve"> to allow body temperatures to equilibrate</w:t>
      </w:r>
      <w:r w:rsidR="009313D4" w:rsidRPr="009313D4">
        <w:rPr>
          <w:rFonts w:eastAsia="Yu Mincho"/>
        </w:rPr>
        <w:t>. The lids of the chambers were left ajar during this time to minimise CO</w:t>
      </w:r>
      <w:r w:rsidR="009313D4" w:rsidRPr="009313D4">
        <w:rPr>
          <w:rFonts w:eastAsia="Yu Mincho"/>
          <w:vertAlign w:val="subscript"/>
        </w:rPr>
        <w:t xml:space="preserve">2 </w:t>
      </w:r>
      <w:r w:rsidR="009313D4" w:rsidRPr="009313D4">
        <w:rPr>
          <w:rFonts w:eastAsia="Yu Mincho"/>
        </w:rPr>
        <w:t>build up. After 30 minutes, each chamber was flushed with fresh air and sealed. A 3 mL ‘control/baseline’ air sample was immediately taken via a two-way valve to account for any residual CO</w:t>
      </w:r>
      <w:r w:rsidR="009313D4" w:rsidRPr="009313D4">
        <w:rPr>
          <w:rFonts w:eastAsia="Yu Mincho"/>
          <w:vertAlign w:val="subscript"/>
        </w:rPr>
        <w:t>2</w:t>
      </w:r>
      <w:r w:rsidR="009313D4" w:rsidRPr="009313D4">
        <w:rPr>
          <w:rFonts w:eastAsia="Yu Mincho"/>
        </w:rPr>
        <w:t xml:space="preserve"> that was not flushed from the chambers. The chambers were left in the incubator at the set temperature for lizards to respire for 90 minutes. After this time, two</w:t>
      </w:r>
      <w:r w:rsidR="00B51B97">
        <w:rPr>
          <w:rFonts w:eastAsia="Yu Mincho"/>
        </w:rPr>
        <w:t xml:space="preserve"> replicate</w:t>
      </w:r>
      <w:r w:rsidR="009313D4" w:rsidRPr="009313D4">
        <w:rPr>
          <w:rFonts w:eastAsia="Yu Mincho"/>
        </w:rPr>
        <w:t xml:space="preserve"> air samples</w:t>
      </w:r>
      <w:r w:rsidR="00B51B97">
        <w:rPr>
          <w:rFonts w:eastAsia="Yu Mincho"/>
        </w:rPr>
        <w:t xml:space="preserve"> (</w:t>
      </w:r>
      <w:r w:rsidR="00B51B97" w:rsidRPr="009313D4">
        <w:rPr>
          <w:rFonts w:eastAsia="Yu Mincho"/>
        </w:rPr>
        <w:t>3mL</w:t>
      </w:r>
      <w:r w:rsidR="00B51B97">
        <w:rPr>
          <w:rFonts w:eastAsia="Yu Mincho"/>
        </w:rPr>
        <w:t>)</w:t>
      </w:r>
      <w:r w:rsidR="009313D4" w:rsidRPr="009313D4">
        <w:rPr>
          <w:rFonts w:eastAsia="Yu Mincho"/>
        </w:rPr>
        <w:t xml:space="preserve"> were taken from each chamber</w:t>
      </w:r>
      <w:r w:rsidR="00B51B97">
        <w:rPr>
          <w:rFonts w:eastAsia="Yu Mincho"/>
        </w:rPr>
        <w:t xml:space="preserve"> in order to estimate </w:t>
      </w:r>
      <w:r w:rsidR="0003094E">
        <w:rPr>
          <w:rFonts w:eastAsia="Yu Mincho"/>
        </w:rPr>
        <w:t xml:space="preserve">the change in </w:t>
      </w:r>
      <w:r w:rsidR="0003094E" w:rsidRPr="009313D4">
        <w:rPr>
          <w:rFonts w:eastAsia="Yu Mincho"/>
        </w:rPr>
        <w:t>CO</w:t>
      </w:r>
      <w:r w:rsidR="0003094E" w:rsidRPr="009313D4">
        <w:rPr>
          <w:rFonts w:eastAsia="Yu Mincho"/>
          <w:vertAlign w:val="subscript"/>
        </w:rPr>
        <w:t>2</w:t>
      </w:r>
      <w:r w:rsidR="0003094E">
        <w:rPr>
          <w:rFonts w:eastAsia="Yu Mincho"/>
          <w:vertAlign w:val="subscript"/>
        </w:rPr>
        <w:t>.</w:t>
      </w:r>
      <w:r w:rsidR="0003094E">
        <w:rPr>
          <w:rFonts w:eastAsia="Yu Mincho"/>
        </w:rPr>
        <w:t xml:space="preserve"> Two samples were taken so we could explicitly estimate</w:t>
      </w:r>
      <w:r w:rsidR="0003094E">
        <w:rPr>
          <w:rFonts w:eastAsia="Yu Mincho"/>
          <w:vertAlign w:val="subscript"/>
        </w:rPr>
        <w:t xml:space="preserve"> </w:t>
      </w:r>
      <w:r w:rsidR="00B51B97">
        <w:rPr>
          <w:rFonts w:eastAsia="Yu Mincho"/>
        </w:rPr>
        <w:t>measurement error (see Statistical analysis</w:t>
      </w:r>
      <w:r w:rsidR="00E13034">
        <w:rPr>
          <w:rFonts w:eastAsia="Yu Mincho"/>
        </w:rPr>
        <w:t xml:space="preserve">, </w:t>
      </w:r>
      <w:r w:rsidR="00E13034">
        <w:rPr>
          <w:noProof/>
        </w:rPr>
        <w:t>Ponzi et al., 2018</w:t>
      </w:r>
      <w:r w:rsidR="00B51B97">
        <w:rPr>
          <w:rFonts w:eastAsia="Yu Mincho"/>
        </w:rPr>
        <w:t xml:space="preserve">). </w:t>
      </w:r>
      <w:r w:rsidR="009313D4" w:rsidRPr="009313D4">
        <w:rPr>
          <w:rFonts w:eastAsia="Yu Mincho"/>
        </w:rPr>
        <w:t xml:space="preserve">Chambers were then reopened and flushed with fresh air before </w:t>
      </w:r>
      <w:r w:rsidR="009D50EC">
        <w:rPr>
          <w:rFonts w:eastAsia="Yu Mincho"/>
        </w:rPr>
        <w:t xml:space="preserve">being </w:t>
      </w:r>
      <w:r w:rsidR="009313D4" w:rsidRPr="009313D4">
        <w:rPr>
          <w:rFonts w:eastAsia="Yu Mincho"/>
        </w:rPr>
        <w:t>placed back into the incubator for the second measurement temperature (2 temperatures / day) following the same procedure</w:t>
      </w:r>
      <w:r w:rsidR="004B0A45">
        <w:rPr>
          <w:rFonts w:eastAsia="Yu Mincho"/>
        </w:rPr>
        <w:t xml:space="preserve"> approximately two </w:t>
      </w:r>
      <w:r w:rsidR="009F1F59">
        <w:rPr>
          <w:rFonts w:eastAsia="Yu Mincho"/>
        </w:rPr>
        <w:t>hours later.</w:t>
      </w:r>
    </w:p>
    <w:p w14:paraId="0A48A427" w14:textId="4BB66C9E" w:rsidR="009313D4" w:rsidRPr="009313D4" w:rsidRDefault="009313D4" w:rsidP="008E1938">
      <w:pPr>
        <w:ind w:firstLine="720"/>
        <w:contextualSpacing/>
        <w:rPr>
          <w:rFonts w:eastAsia="Yu Mincho"/>
        </w:rPr>
      </w:pPr>
      <w:r w:rsidRPr="009313D4">
        <w:rPr>
          <w:rFonts w:eastAsia="Yu Mincho"/>
        </w:rPr>
        <w:t>All air samples were injected into the inlet line of a Sables System FMS (Las Vegas NV, USA) with the flow rate set to 200 mL min</w:t>
      </w:r>
      <w:r w:rsidRPr="009313D4">
        <w:rPr>
          <w:rFonts w:eastAsia="Yu Mincho"/>
          <w:vertAlign w:val="superscript"/>
        </w:rPr>
        <w:t>-1</w:t>
      </w:r>
      <w:r w:rsidRPr="009313D4">
        <w:rPr>
          <w:rFonts w:eastAsia="Yu Mincho"/>
        </w:rPr>
        <w:t xml:space="preserve"> to measure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oMath>
      <w:r w:rsidRPr="009313D4">
        <w:rPr>
          <w:rFonts w:eastAsia="Yu Mincho"/>
        </w:rPr>
        <w:t xml:space="preserve"> and </w:t>
      </w:r>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O</m:t>
                </m:r>
              </m:e>
              <m:sub>
                <m:r>
                  <w:rPr>
                    <w:rFonts w:ascii="Cambria Math" w:eastAsia="Yu Mincho" w:hAnsi="Cambria Math"/>
                  </w:rPr>
                  <m:t>2</m:t>
                </m:r>
              </m:sub>
            </m:sSub>
          </m:sub>
        </m:sSub>
      </m:oMath>
      <w:r w:rsidRPr="009313D4">
        <w:rPr>
          <w:rFonts w:eastAsia="Yu Mincho"/>
          <w:i/>
        </w:rPr>
        <w:t>.</w:t>
      </w:r>
      <w:r w:rsidRPr="009313D4">
        <w:rPr>
          <w:rFonts w:eastAsia="Yu Mincho"/>
        </w:rPr>
        <w:t xml:space="preserve"> Water vapour was scrubbed from the inlet air with </w:t>
      </w:r>
      <w:proofErr w:type="spellStart"/>
      <w:r w:rsidRPr="009313D4">
        <w:rPr>
          <w:rFonts w:eastAsia="Yu Mincho"/>
        </w:rPr>
        <w:t>Drierite</w:t>
      </w:r>
      <w:proofErr w:type="spellEnd"/>
      <w:r w:rsidRPr="009313D4">
        <w:rPr>
          <w:rFonts w:eastAsia="Yu Mincho"/>
        </w:rPr>
        <w:t>. Output peaks were processed using the R package ‘</w:t>
      </w:r>
      <w:proofErr w:type="spellStart"/>
      <w:r w:rsidRPr="004C139D">
        <w:rPr>
          <w:rFonts w:eastAsia="Yu Mincho"/>
          <w:i/>
          <w:iCs/>
        </w:rPr>
        <w:t>metabR</w:t>
      </w:r>
      <w:proofErr w:type="spellEnd"/>
      <w:r w:rsidRPr="004C139D">
        <w:rPr>
          <w:rFonts w:eastAsia="Yu Mincho"/>
          <w:i/>
          <w:iCs/>
        </w:rPr>
        <w:t>’</w:t>
      </w:r>
      <w:r w:rsidRPr="009313D4">
        <w:rPr>
          <w:rFonts w:eastAsia="Yu Mincho"/>
        </w:rPr>
        <w:t xml:space="preserve"> (</w:t>
      </w:r>
      <w:hyperlink r:id="rId7" w:history="1">
        <w:r w:rsidRPr="009313D4">
          <w:rPr>
            <w:rFonts w:eastAsia="Yu Mincho" w:cs="Arial"/>
            <w:color w:val="0000FF"/>
            <w:u w:val="single"/>
          </w:rPr>
          <w:t>https://github.com/daniel1noble/metabR</w:t>
        </w:r>
      </w:hyperlink>
      <w:r w:rsidRPr="009313D4">
        <w:rPr>
          <w:rFonts w:eastAsia="Yu Mincho"/>
        </w:rPr>
        <w:t>). The rate of CO</w:t>
      </w:r>
      <w:r w:rsidRPr="009313D4">
        <w:rPr>
          <w:rFonts w:eastAsia="Yu Mincho"/>
          <w:vertAlign w:val="subscript"/>
        </w:rPr>
        <w:t>2</w:t>
      </w:r>
      <w:r w:rsidRPr="009313D4">
        <w:rPr>
          <w:rFonts w:eastAsia="Yu Mincho"/>
        </w:rPr>
        <w:t xml:space="preserve"> produced by an individual was calculated following </w:t>
      </w:r>
      <w:r w:rsidRPr="009313D4">
        <w:rPr>
          <w:rFonts w:eastAsia="Calibri"/>
          <w:lang w:val="en-US"/>
        </w:rPr>
        <w:fldChar w:fldCharType="begin" w:fldLock="1"/>
      </w:r>
      <w:r w:rsidRPr="009313D4">
        <w:rPr>
          <w:rFonts w:eastAsia="Calibri"/>
          <w:lang w:val="en-US"/>
        </w:rPr>
        <w:instrText xml:space="preserve"> ADDIN PAPERS2_CITATIONS &lt;citation&gt;&lt;priority&gt;41&lt;/priority&gt;&lt;uuid&gt;B404D342-3597-47B3-95AE-40E59AA683F8&lt;/uuid&gt;&lt;publications&gt;&lt;publication&gt;&lt;subtype&gt;0&lt;/subtype&gt;&lt;place&gt;New York, USW&lt;/place&gt;&lt;publisher&gt;Oxford University Press&lt;/publisher&gt;&lt;title&gt;Measuring Metabolic Rates&lt;/title&gt;&lt;url&gt;http://lib1.org/_ads/3EED2019EAFFF7F28C9845D24BED9606&lt;/url&gt;&lt;publication_date&gt;99200808131200000000222000&lt;/publication_date&gt;&lt;uuid&gt;59F9685E-8308-4878-971A-1EA537A0D411&lt;/uuid&gt;&lt;type&gt;0&lt;/type&gt;&lt;citekey&gt;Lighton:2008uf&lt;/citekey&gt;&lt;startpage&gt;1&lt;/startpage&gt;&lt;endpage&gt;216&lt;/endpage&gt;&lt;authors&gt;&lt;author&gt;&lt;lastName&gt;Lighton&lt;/lastName&gt;&lt;firstName&gt;John&lt;/firstName&gt;&lt;middleNames&gt;R B&lt;/middleNames&gt;&lt;/author&gt;&lt;/authors&gt;&lt;/publication&gt;&lt;/publications&gt;&lt;cites&gt;&lt;/cites&gt;&lt;/citation&gt;</w:instrText>
      </w:r>
      <w:r w:rsidRPr="009313D4">
        <w:rPr>
          <w:rFonts w:eastAsia="Calibri"/>
          <w:lang w:val="en-US"/>
        </w:rPr>
        <w:fldChar w:fldCharType="separate"/>
      </w:r>
      <w:r w:rsidR="001B01CC">
        <w:rPr>
          <w:rFonts w:eastAsia="Calibri" w:cs="Arial"/>
          <w:lang w:val="en-US"/>
        </w:rPr>
        <w:t>(Core Team, 2013)</w:t>
      </w:r>
      <w:r w:rsidRPr="009313D4">
        <w:rPr>
          <w:rFonts w:eastAsia="Calibri"/>
          <w:lang w:val="en-US"/>
        </w:rPr>
        <w:fldChar w:fldCharType="end"/>
      </w:r>
      <w:r w:rsidRPr="009313D4">
        <w:rPr>
          <w:rFonts w:eastAsia="Yu Mincho"/>
        </w:rPr>
        <w:t xml:space="preserve">: </w:t>
      </w:r>
    </w:p>
    <w:p w14:paraId="1FCE2A70" w14:textId="77777777" w:rsidR="009313D4" w:rsidRPr="009313D4" w:rsidRDefault="009313D4" w:rsidP="008E1938">
      <w:pPr>
        <w:contextualSpacing/>
        <w:jc w:val="both"/>
        <w:rPr>
          <w:rFonts w:eastAsia="Yu Mincho"/>
        </w:rPr>
      </w:pPr>
      <w:r w:rsidRPr="009313D4">
        <w:rPr>
          <w:rFonts w:eastAsia="Yu Mincho"/>
        </w:rPr>
        <w:t>Equation: 1</w:t>
      </w:r>
    </w:p>
    <w:p w14:paraId="433EBBFE" w14:textId="77777777" w:rsidR="009313D4" w:rsidRPr="009313D4" w:rsidRDefault="00F346F9" w:rsidP="008E1938">
      <w:pPr>
        <w:ind w:firstLine="720"/>
        <w:contextualSpacing/>
        <w:rPr>
          <w:rFonts w:eastAsia="Yu Mincho"/>
        </w:rPr>
      </w:pPr>
      <m:oMathPara>
        <m:oMath>
          <m:sSub>
            <m:sSubPr>
              <m:ctrlPr>
                <w:rPr>
                  <w:rFonts w:ascii="Cambria Math" w:eastAsia="Yu Mincho" w:hAnsi="Cambria Math"/>
                  <w:i/>
                </w:rPr>
              </m:ctrlPr>
            </m:sSubPr>
            <m:e>
              <m:acc>
                <m:accPr>
                  <m:chr m:val="̇"/>
                  <m:ctrlPr>
                    <w:rPr>
                      <w:rFonts w:ascii="Cambria Math" w:eastAsia="Yu Mincho" w:hAnsi="Cambria Math"/>
                      <w:i/>
                    </w:rPr>
                  </m:ctrlPr>
                </m:accPr>
                <m:e>
                  <m:r>
                    <w:rPr>
                      <w:rFonts w:ascii="Cambria Math" w:eastAsia="Yu Mincho" w:hAnsi="Cambria Math"/>
                    </w:rPr>
                    <m:t>V</m:t>
                  </m:r>
                </m:e>
              </m:acc>
            </m:e>
            <m:sub>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sub>
          </m:sSub>
          <m:sSup>
            <m:sSupPr>
              <m:ctrlPr>
                <w:rPr>
                  <w:rFonts w:ascii="Cambria Math" w:eastAsia="Yu Mincho" w:hAnsi="Cambria Math"/>
                  <w:vertAlign w:val="superscript"/>
                </w:rPr>
              </m:ctrlPr>
            </m:sSupPr>
            <m:e>
              <m:r>
                <m:rPr>
                  <m:sty m:val="p"/>
                </m:rPr>
                <w:rPr>
                  <w:rFonts w:ascii="Cambria Math" w:eastAsia="Yu Mincho" w:hAnsi="Cambria Math"/>
                </w:rPr>
                <m:t>mL</m:t>
              </m:r>
              <m:r>
                <m:rPr>
                  <m:sty m:val="p"/>
                </m:rPr>
                <w:rPr>
                  <w:rFonts w:ascii="Cambria Math" w:eastAsia="Yu Mincho" w:hAnsi="Cambria Math"/>
                  <w:vertAlign w:val="superscript"/>
                </w:rPr>
                <m:t xml:space="preserve"> </m:t>
              </m:r>
              <m:r>
                <w:rPr>
                  <w:rFonts w:ascii="Cambria Math" w:eastAsia="Yu Mincho" w:hAnsi="Cambria Math"/>
                  <w:vertAlign w:val="superscript"/>
                </w:rPr>
                <m:t>min</m:t>
              </m:r>
            </m:e>
            <m:sup>
              <m:r>
                <w:rPr>
                  <w:rFonts w:ascii="Cambria Math" w:eastAsia="Yu Mincho" w:hAnsi="Cambria Math"/>
                  <w:vertAlign w:val="superscript"/>
                </w:rPr>
                <m:t>-1</m:t>
              </m:r>
            </m:sup>
          </m:sSup>
          <m:r>
            <w:rPr>
              <w:rFonts w:ascii="Cambria Math" w:eastAsia="Yu Mincho" w:hAnsi="Cambria Math"/>
            </w:rPr>
            <m:t>=</m:t>
          </m:r>
          <m:f>
            <m:fPr>
              <m:ctrlPr>
                <w:rPr>
                  <w:rFonts w:ascii="Cambria Math" w:eastAsia="Yu Mincho" w:hAnsi="Cambria Math"/>
                  <w:i/>
                </w:rPr>
              </m:ctrlPr>
            </m:fPr>
            <m:num>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CO</m:t>
                  </m:r>
                </m:e>
                <m:sub>
                  <m:r>
                    <w:rPr>
                      <w:rFonts w:ascii="Cambria Math" w:eastAsia="Yu Mincho" w:hAnsi="Cambria Math"/>
                    </w:rPr>
                    <m:t>2</m:t>
                  </m:r>
                </m:sub>
              </m:sSub>
              <m:r>
                <w:rPr>
                  <w:rFonts w:ascii="Cambria Math" w:eastAsia="Yu Mincho" w:hAnsi="Cambria Math"/>
                </w:rPr>
                <m:t xml:space="preserve"> × </m:t>
              </m:r>
              <m:sSub>
                <m:sSubPr>
                  <m:ctrlPr>
                    <w:rPr>
                      <w:rFonts w:ascii="Cambria Math" w:eastAsia="Yu Mincho" w:hAnsi="Cambria Math"/>
                      <w:i/>
                    </w:rPr>
                  </m:ctrlPr>
                </m:sSubPr>
                <m:e>
                  <m:r>
                    <w:rPr>
                      <w:rFonts w:ascii="Cambria Math" w:eastAsia="Yu Mincho" w:hAnsi="Cambria Math"/>
                    </w:rPr>
                    <m:t>(V</m:t>
                  </m:r>
                </m:e>
                <m:sub>
                  <m:r>
                    <w:rPr>
                      <w:rFonts w:ascii="Cambria Math" w:eastAsia="Yu Mincho" w:hAnsi="Cambria Math"/>
                    </w:rPr>
                    <m:t>chamber</m:t>
                  </m:r>
                </m:sub>
              </m:sSub>
              <m:r>
                <w:rPr>
                  <w:rFonts w:ascii="Cambria Math" w:eastAsia="Yu Mincho" w:hAnsi="Cambria Math"/>
                </w:rPr>
                <m:t>-</m:t>
              </m:r>
              <m:sSub>
                <m:sSubPr>
                  <m:ctrlPr>
                    <w:rPr>
                      <w:rFonts w:ascii="Cambria Math" w:eastAsia="Yu Mincho" w:hAnsi="Cambria Math"/>
                      <w:i/>
                    </w:rPr>
                  </m:ctrlPr>
                </m:sSubPr>
                <m:e>
                  <m:r>
                    <w:rPr>
                      <w:rFonts w:ascii="Cambria Math" w:eastAsia="Yu Mincho" w:hAnsi="Cambria Math"/>
                    </w:rPr>
                    <m:t>V</m:t>
                  </m:r>
                </m:e>
                <m:sub>
                  <m:r>
                    <w:rPr>
                      <w:rFonts w:ascii="Cambria Math" w:eastAsia="Yu Mincho" w:hAnsi="Cambria Math"/>
                    </w:rPr>
                    <m:t>lizard</m:t>
                  </m:r>
                </m:sub>
              </m:sSub>
              <m:r>
                <w:rPr>
                  <w:rFonts w:ascii="Cambria Math" w:eastAsia="Yu Mincho" w:hAnsi="Cambria Math"/>
                </w:rPr>
                <m:t>)</m:t>
              </m:r>
            </m:num>
            <m:den>
              <m:r>
                <w:rPr>
                  <w:rFonts w:ascii="Cambria Math" w:eastAsia="Yu Mincho" w:hAnsi="Cambria Math"/>
                </w:rPr>
                <m:t>t</m:t>
              </m:r>
            </m:den>
          </m:f>
        </m:oMath>
      </m:oMathPara>
    </w:p>
    <w:p w14:paraId="4B9B268C" w14:textId="6DD42448" w:rsidR="009533C0" w:rsidRDefault="009313D4" w:rsidP="008E1938">
      <w:pPr>
        <w:contextualSpacing/>
        <w:rPr>
          <w:rFonts w:eastAsia="Yu Mincho"/>
        </w:rPr>
      </w:pPr>
      <w:r w:rsidRPr="009313D4">
        <w:rPr>
          <w:rFonts w:eastAsia="Yu Mincho"/>
        </w:rPr>
        <w:t>where %CO</w:t>
      </w:r>
      <w:r w:rsidRPr="009313D4">
        <w:rPr>
          <w:rFonts w:eastAsia="Yu Mincho"/>
          <w:vertAlign w:val="subscript"/>
        </w:rPr>
        <w:t>2</w:t>
      </w:r>
      <w:r w:rsidRPr="009313D4">
        <w:rPr>
          <w:rFonts w:eastAsia="Yu Mincho"/>
        </w:rPr>
        <w:t xml:space="preserve"> is the maximum percentage of CO</w:t>
      </w:r>
      <w:r w:rsidRPr="009313D4">
        <w:rPr>
          <w:rFonts w:eastAsia="Yu Mincho"/>
          <w:vertAlign w:val="subscript"/>
        </w:rPr>
        <w:t xml:space="preserve">2 </w:t>
      </w:r>
      <w:r w:rsidRPr="009313D4">
        <w:rPr>
          <w:rFonts w:eastAsia="Yu Mincho"/>
        </w:rPr>
        <w:t>in air sample above baseline, which was corrected by subtracting any ‘residual’ CO</w:t>
      </w:r>
      <w:r w:rsidRPr="009313D4">
        <w:rPr>
          <w:rFonts w:eastAsia="Yu Mincho"/>
          <w:vertAlign w:val="subscript"/>
        </w:rPr>
        <w:t>2</w:t>
      </w:r>
      <w:r w:rsidRPr="009313D4">
        <w:rPr>
          <w:rFonts w:eastAsia="Yu Mincho"/>
        </w:rPr>
        <w:t xml:space="preserve"> from the initial flush from the larger of the two air samples; </w:t>
      </w:r>
      <w:proofErr w:type="spellStart"/>
      <w:r w:rsidRPr="009313D4">
        <w:rPr>
          <w:rFonts w:eastAsia="Yu Mincho"/>
        </w:rPr>
        <w:t>V</w:t>
      </w:r>
      <w:r w:rsidRPr="009313D4">
        <w:rPr>
          <w:rFonts w:eastAsia="Yu Mincho"/>
          <w:vertAlign w:val="subscript"/>
        </w:rPr>
        <w:t>chamber</w:t>
      </w:r>
      <w:proofErr w:type="spellEnd"/>
      <w:r w:rsidRPr="009313D4">
        <w:rPr>
          <w:rFonts w:eastAsia="Yu Mincho"/>
          <w:vertAlign w:val="subscript"/>
        </w:rPr>
        <w:t xml:space="preserve"> </w:t>
      </w:r>
      <w:r w:rsidRPr="009313D4">
        <w:rPr>
          <w:rFonts w:eastAsia="Yu Mincho"/>
        </w:rPr>
        <w:t>is the volume of the chamber (</w:t>
      </w:r>
      <w:r>
        <w:rPr>
          <w:rFonts w:eastAsia="Yu Mincho"/>
        </w:rPr>
        <w:t>70</w:t>
      </w:r>
      <w:r w:rsidRPr="009313D4">
        <w:rPr>
          <w:rFonts w:eastAsia="Yu Mincho"/>
        </w:rPr>
        <w:t xml:space="preserve"> mL); </w:t>
      </w:r>
      <w:proofErr w:type="spellStart"/>
      <w:r w:rsidRPr="009313D4">
        <w:rPr>
          <w:rFonts w:eastAsia="Yu Mincho"/>
        </w:rPr>
        <w:t>V</w:t>
      </w:r>
      <w:r w:rsidRPr="009313D4">
        <w:rPr>
          <w:rFonts w:eastAsia="Yu Mincho"/>
          <w:vertAlign w:val="subscript"/>
        </w:rPr>
        <w:t>lizard</w:t>
      </w:r>
      <w:proofErr w:type="spellEnd"/>
      <w:r w:rsidRPr="009313D4">
        <w:rPr>
          <w:rFonts w:eastAsia="Yu Mincho"/>
        </w:rPr>
        <w:t xml:space="preserve"> is the volume of the lizard, assuming that the mass of the lizard is the same as its volume, and </w:t>
      </w:r>
      <w:r w:rsidRPr="009313D4">
        <w:rPr>
          <w:rFonts w:eastAsia="Yu Mincho"/>
          <w:i/>
        </w:rPr>
        <w:t>t</w:t>
      </w:r>
      <w:r w:rsidRPr="009313D4">
        <w:rPr>
          <w:rFonts w:eastAsia="Yu Mincho"/>
        </w:rPr>
        <w:t xml:space="preserve"> is the duration of time in minutes after where the chamber has been sealed and the first air sample was taken (90 minutes).</w:t>
      </w:r>
    </w:p>
    <w:p w14:paraId="73D8885F" w14:textId="58FC9E0E" w:rsidR="00B902D9" w:rsidRDefault="00B178E1" w:rsidP="008E1938">
      <w:pPr>
        <w:pStyle w:val="Thesissectionheading"/>
      </w:pPr>
      <w:r w:rsidRPr="00B178E1">
        <w:t>Statistical analysis</w:t>
      </w:r>
    </w:p>
    <w:p w14:paraId="63A0CD87" w14:textId="55444953" w:rsidR="00F7067E" w:rsidRDefault="00DE7706" w:rsidP="00F7067E">
      <w:pPr>
        <w:pStyle w:val="BodyText"/>
        <w:ind w:firstLine="720"/>
      </w:pPr>
      <w:r>
        <w:t xml:space="preserve">We fitted </w:t>
      </w:r>
      <w:r w:rsidR="00094D17">
        <w:t xml:space="preserve">Bayesian </w:t>
      </w:r>
      <w:r>
        <w:t xml:space="preserve">linear mixed </w:t>
      </w:r>
      <w:r w:rsidR="00991D17">
        <w:t xml:space="preserve">effect </w:t>
      </w:r>
      <w:r>
        <w:t>models</w:t>
      </w:r>
      <w:r w:rsidR="004C139D" w:rsidRPr="004C139D">
        <w:t xml:space="preserve"> </w:t>
      </w:r>
      <w:r w:rsidR="004C139D">
        <w:t xml:space="preserve">in </w:t>
      </w:r>
      <w:r w:rsidR="004C139D" w:rsidRPr="000C66D7">
        <w:rPr>
          <w:i/>
          <w:iCs/>
        </w:rPr>
        <w:t>R</w:t>
      </w:r>
      <w:r w:rsidR="004C139D">
        <w:rPr>
          <w:i/>
          <w:iCs/>
        </w:rPr>
        <w:t xml:space="preserve"> </w:t>
      </w:r>
      <w:r w:rsidR="004C139D" w:rsidRPr="00471098">
        <w:fldChar w:fldCharType="begin"/>
      </w:r>
      <w:r w:rsidR="0051348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instrText>
      </w:r>
      <w:r w:rsidR="004C139D" w:rsidRPr="00471098">
        <w:fldChar w:fldCharType="separate"/>
      </w:r>
      <w:r w:rsidR="004C139D">
        <w:rPr>
          <w:rFonts w:cs="Times New Roman"/>
          <w:lang w:val="en-GB"/>
        </w:rPr>
        <w:t>(Core Team, 2013)</w:t>
      </w:r>
      <w:r w:rsidR="004C139D" w:rsidRPr="00471098">
        <w:fldChar w:fldCharType="end"/>
      </w:r>
      <w:r w:rsidR="004C139D">
        <w:t xml:space="preserve"> using the package</w:t>
      </w:r>
      <w:r>
        <w:t xml:space="preserve"> </w:t>
      </w:r>
      <w:r w:rsidR="005C5C48">
        <w:t>‘</w:t>
      </w:r>
      <w:r w:rsidRPr="00471098">
        <w:rPr>
          <w:i/>
          <w:iCs/>
        </w:rPr>
        <w:t>brms</w:t>
      </w:r>
      <w:r w:rsidR="005C5C48">
        <w:rPr>
          <w:i/>
          <w:iCs/>
        </w:rPr>
        <w:t>’</w:t>
      </w:r>
      <w:r w:rsidRPr="00471098">
        <w:rPr>
          <w:i/>
          <w:iCs/>
        </w:rPr>
        <w:t xml:space="preserve"> </w:t>
      </w:r>
      <w:r w:rsidRPr="00471098">
        <w:rPr>
          <w:i/>
          <w:iCs/>
        </w:rPr>
        <w:fldChar w:fldCharType="begin"/>
      </w:r>
      <w:r w:rsidRPr="00471098">
        <w:rPr>
          <w:i/>
          <w:iCs/>
        </w:rPr>
        <w:instrText xml:space="preserve"> ADDIN ZOTERO_ITEM CSL_CITATION {"citationID":"QGJ347eg","properties":{"formattedCitation":"(B\\uc0\\u252{}rkner, 2017)","plainCitation":"(Bürkner, 2017)","noteIndex":0},"citationItems":[{"id":1002,"uris":["http://zotero.org/users/1379426/items/RAC2PJKW"],"uri":["http://zotero.org/users/1379426/items/RAC2PJKW"],"itemData":{"id":1002,"type":"article-journal","abstract":"©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Christian"}],"issued":{"date-parts":[["2017",1]]}}}],"schema":"https://github.com/citation-style-language/schema/raw/master/csl-citation.json"} </w:instrText>
      </w:r>
      <w:r w:rsidRPr="00471098">
        <w:rPr>
          <w:i/>
          <w:iCs/>
        </w:rPr>
        <w:fldChar w:fldCharType="separate"/>
      </w:r>
      <w:r w:rsidRPr="00471098">
        <w:rPr>
          <w:rFonts w:cs="Times New Roman"/>
          <w:lang w:val="en-GB"/>
        </w:rPr>
        <w:t>(Bürkner, 2017)</w:t>
      </w:r>
      <w:r w:rsidRPr="00471098">
        <w:rPr>
          <w:i/>
          <w:iCs/>
        </w:rPr>
        <w:fldChar w:fldCharType="end"/>
      </w:r>
      <w:r>
        <w:t xml:space="preserve">. </w:t>
      </w:r>
      <w:r w:rsidR="00AE2132">
        <w:t xml:space="preserve">Metabolic rate was log transformed and body mass, age and temperature were z-transformed so parameter estimates of main effects and interaction terms </w:t>
      </w:r>
      <w:r w:rsidR="00DD5735">
        <w:t>were more</w:t>
      </w:r>
      <w:r w:rsidR="00AE2132">
        <w:t xml:space="preserve"> interpretable </w:t>
      </w:r>
      <w:r w:rsidR="00AE2132">
        <w:fldChar w:fldCharType="begin"/>
      </w:r>
      <w:r w:rsidR="00AE2132">
        <w:instrText xml:space="preserve"> ADDIN ZOTERO_ITEM CSL_CITATION {"citationID":"COKyAOK9","properties":{"formattedCitation":"(Schielzeth, 2010)","plainCitation":"(Schielzeth, 2010)","noteIndex":0},"citationItems":[{"id":462,"uris":["http://zotero.org/users/1379426/items/LD79WM38"],"uri":["http://zotero.org/users/1379426/items/LD79WM38"],"itemData":{"id":462,"type":"article-journal","abstract":"1. Linear regression models are an important statistical tool in evolutionary and ecological studies. Unfortunately, these models often yield some uninterpretable estimates and hypothesis tests, especially...","container-title":"Methods in Ecology \\ldots","DOI":"10.1111/j.2041-210X.2010.00012.x","issue":"2","language":"English","page":"103–113","title":"Simple means to improve the interpretability of regression coefficients","volume":"1","author":[{"family":"Schielzeth","given":"Holger"}],"issued":{"date-parts":[["2010",2]]}}}],"schema":"https://github.com/citation-style-language/schema/raw/master/csl-citation.json"} </w:instrText>
      </w:r>
      <w:r w:rsidR="00AE2132">
        <w:fldChar w:fldCharType="separate"/>
      </w:r>
      <w:r w:rsidR="00AE2132">
        <w:rPr>
          <w:noProof/>
        </w:rPr>
        <w:t>(Schielzeth, 2010)</w:t>
      </w:r>
      <w:r w:rsidR="00AE2132">
        <w:fldChar w:fldCharType="end"/>
      </w:r>
      <w:r w:rsidR="00AE2132">
        <w:t xml:space="preserve">. </w:t>
      </w:r>
      <w:r w:rsidR="006905D7">
        <w:t>Our planned missing data design resulted in random missingness across temperatures</w:t>
      </w:r>
      <w:r w:rsidR="00581917">
        <w:t xml:space="preserve"> (</w:t>
      </w:r>
      <w:r w:rsidR="004F52CF">
        <w:t>36% missingness in MR and body mass</w:t>
      </w:r>
      <w:r w:rsidR="00581917">
        <w:t>)</w:t>
      </w:r>
      <w:r w:rsidR="006905D7">
        <w:t xml:space="preserve"> The package </w:t>
      </w:r>
      <w:r w:rsidR="006905D7">
        <w:rPr>
          <w:i/>
          <w:iCs/>
        </w:rPr>
        <w:t>brms</w:t>
      </w:r>
      <w:r w:rsidR="006905D7">
        <w:t xml:space="preserve"> is capable of performing </w:t>
      </w:r>
      <w:r w:rsidR="00FF3BFF">
        <w:t xml:space="preserve">model-based </w:t>
      </w:r>
      <w:r w:rsidR="006905D7">
        <w:t>data imputation</w:t>
      </w:r>
      <w:r w:rsidR="004C139D">
        <w:t>.</w:t>
      </w:r>
      <w:r w:rsidR="006905D7">
        <w:t xml:space="preserve"> </w:t>
      </w:r>
      <w:r w:rsidR="004E470F">
        <w:t>As such, we performed imputation during model fitting in all of analyses</w:t>
      </w:r>
      <w:r w:rsidR="005C5C48">
        <w:t>.</w:t>
      </w:r>
      <w:r w:rsidR="004C139D">
        <w:t xml:space="preserve"> </w:t>
      </w:r>
      <w:r w:rsidR="001965DD">
        <w:t xml:space="preserve">Model-based imputation </w:t>
      </w:r>
      <w:r w:rsidR="006905D7">
        <w:t>not only retains the hierarchical structure of the dataset but also increases statistical power</w:t>
      </w:r>
      <w:r w:rsidR="005C5C48">
        <w:t xml:space="preserve"> </w:t>
      </w:r>
      <w:r w:rsidR="005C5C48">
        <w:fldChar w:fldCharType="begin"/>
      </w:r>
      <w:r w:rsidR="00462FB6">
        <w:instrText xml:space="preserve"> ADDIN ZOTERO_ITEM CSL_CITATION {"citationID":"HahGToKW","properties":{"formattedCitation":"(Nakagawa, 2015)","plainCitation":"(Nakagawa, 2015)","dontUpdate":true,"noteIndex":0},"citationItems":[{"id":2436,"uris":["http://zotero.org/users/1379426/items/8KYF7IS6"],"uri":["http://zotero.org/users/1379426/items/8KYF7IS6"],"itemData":{"id":2436,"type":"chapter","container-title":"Ecological Statistics: Contemporary theory and application","event-place":"USA","page":"81-105","publisher":"Oxford University Press","publisher-place":"USA","title":"Missing data: mechanisms, methods and messages","author":[{"family":"Nakagawa","given":"Shinichi"}],"editor":[{"family":"Fox","given":"Gordon A"},{"family":"Negrete-Yankelevich","given":"Simoneta"},{"family":"Sosa","given":"Vinicia J"}],"issued":{"date-parts":[["2015"]]}}}],"schema":"https://github.com/citation-style-language/schema/raw/master/csl-citation.json"} </w:instrText>
      </w:r>
      <w:r w:rsidR="005C5C48">
        <w:fldChar w:fldCharType="separate"/>
      </w:r>
      <w:r w:rsidR="005C5C48">
        <w:rPr>
          <w:noProof/>
        </w:rPr>
        <w:t>(</w:t>
      </w:r>
      <w:r w:rsidR="00FF7E08">
        <w:rPr>
          <w:noProof/>
        </w:rPr>
        <w:t xml:space="preserve">P. </w:t>
      </w:r>
      <w:r w:rsidR="00FF7E08" w:rsidRPr="00471098">
        <w:rPr>
          <w:rFonts w:cs="Times New Roman"/>
          <w:lang w:val="en-GB"/>
        </w:rPr>
        <w:t>Bürkner</w:t>
      </w:r>
      <w:r w:rsidR="00FF7E08">
        <w:rPr>
          <w:rFonts w:cs="Times New Roman"/>
          <w:lang w:val="en-GB"/>
        </w:rPr>
        <w:t xml:space="preserve">, personal communication 25 October 2020, </w:t>
      </w:r>
      <w:r w:rsidR="005C5C48">
        <w:rPr>
          <w:noProof/>
        </w:rPr>
        <w:t>Nakagawa, 2015)</w:t>
      </w:r>
      <w:r w:rsidR="005C5C48">
        <w:fldChar w:fldCharType="end"/>
      </w:r>
      <w:r w:rsidR="006905D7">
        <w:t xml:space="preserve">. </w:t>
      </w:r>
      <w:r w:rsidR="004E470F">
        <w:t>Sensitivity analyses suggest that</w:t>
      </w:r>
      <w:r w:rsidR="006905D7" w:rsidRPr="00294E1F">
        <w:t xml:space="preserve"> </w:t>
      </w:r>
      <w:r w:rsidR="004E470F">
        <w:t>models with imputed data resulted in similar conclusions to</w:t>
      </w:r>
      <w:r w:rsidR="006905D7" w:rsidRPr="00294E1F">
        <w:t xml:space="preserve"> complete case analyses</w:t>
      </w:r>
      <w:r w:rsidR="005C5C48">
        <w:t xml:space="preserve">. </w:t>
      </w:r>
      <w:r w:rsidR="006951A3">
        <w:t>However, w</w:t>
      </w:r>
      <w:r w:rsidR="005C5C48">
        <w:t>e present</w:t>
      </w:r>
      <w:r w:rsidR="006905D7" w:rsidRPr="00294E1F">
        <w:t xml:space="preserve"> </w:t>
      </w:r>
      <w:r w:rsidR="005C5C48">
        <w:t xml:space="preserve">results from </w:t>
      </w:r>
      <w:r w:rsidR="006905D7" w:rsidRPr="00294E1F">
        <w:t>the imputation analysis in the main text</w:t>
      </w:r>
      <w:r w:rsidR="003C0C0D">
        <w:t xml:space="preserve"> as parameter estimates were more precise </w:t>
      </w:r>
      <w:r w:rsidR="006905D7">
        <w:t xml:space="preserve">(See ESM). </w:t>
      </w:r>
      <w:r w:rsidRPr="00471098">
        <w:t xml:space="preserve">For all models we used </w:t>
      </w:r>
      <w:r w:rsidR="00F56554">
        <w:t>default</w:t>
      </w:r>
      <w:r w:rsidR="00F56554" w:rsidRPr="00471098">
        <w:t xml:space="preserve"> </w:t>
      </w:r>
      <w:r w:rsidRPr="00471098">
        <w:t xml:space="preserve">priors </w:t>
      </w:r>
      <w:r w:rsidR="002D0FF0">
        <w:t xml:space="preserve">and ran </w:t>
      </w:r>
      <w:r w:rsidR="004C139D">
        <w:t>four</w:t>
      </w:r>
      <w:r w:rsidR="002D0FF0">
        <w:t xml:space="preserve"> </w:t>
      </w:r>
      <w:r w:rsidR="00803BDE">
        <w:t>Mar</w:t>
      </w:r>
      <w:r w:rsidR="00FF3BFF">
        <w:t>k</w:t>
      </w:r>
      <w:r w:rsidR="00803BDE">
        <w:t>ov Chain Monte Carlo (</w:t>
      </w:r>
      <w:r w:rsidR="00094D17">
        <w:t>MCMC</w:t>
      </w:r>
      <w:r w:rsidR="00803BDE">
        <w:t>)</w:t>
      </w:r>
      <w:r w:rsidR="00094D17">
        <w:t xml:space="preserve"> </w:t>
      </w:r>
      <w:r w:rsidR="002D0FF0">
        <w:t>chains</w:t>
      </w:r>
      <w:r w:rsidR="001D62F7">
        <w:t xml:space="preserve">; </w:t>
      </w:r>
      <w:r w:rsidR="002D0FF0">
        <w:t>taking</w:t>
      </w:r>
      <w:r w:rsidR="002D0FF0" w:rsidRPr="00471098">
        <w:t xml:space="preserve"> </w:t>
      </w:r>
      <w:r w:rsidR="002D0FF0">
        <w:t>800 samples from the posterior distribution</w:t>
      </w:r>
      <w:r w:rsidR="002D0FF0" w:rsidRPr="00471098">
        <w:t xml:space="preserve"> </w:t>
      </w:r>
      <w:r w:rsidR="002D0FF0">
        <w:t>after</w:t>
      </w:r>
      <w:r w:rsidR="002D0FF0" w:rsidRPr="00471098">
        <w:t xml:space="preserve"> </w:t>
      </w:r>
      <w:r w:rsidR="00EE3414">
        <w:t>discarding the first</w:t>
      </w:r>
      <w:r w:rsidR="005F5704">
        <w:t xml:space="preserve"> </w:t>
      </w:r>
      <w:r w:rsidR="0018333F">
        <w:t>1500</w:t>
      </w:r>
      <w:r w:rsidR="002D0FF0">
        <w:t xml:space="preserve"> iterations</w:t>
      </w:r>
      <w:r w:rsidR="00803BDE">
        <w:t>. This</w:t>
      </w:r>
      <w:r w:rsidR="00094D17">
        <w:t xml:space="preserve"> </w:t>
      </w:r>
      <w:r w:rsidR="00803BDE">
        <w:t>gave</w:t>
      </w:r>
      <w:r w:rsidR="00094D17">
        <w:t xml:space="preserve"> a total of 3200 samples from the posterior distribution across </w:t>
      </w:r>
      <w:r w:rsidR="00EE3414">
        <w:t xml:space="preserve">all </w:t>
      </w:r>
      <w:r w:rsidR="00094D17">
        <w:t>chains</w:t>
      </w:r>
      <w:r>
        <w:t xml:space="preserve">. We ensured </w:t>
      </w:r>
      <w:r w:rsidR="00094D17">
        <w:t xml:space="preserve">chains were </w:t>
      </w:r>
      <w:r>
        <w:t>mixing by inspecting trace plots and checked that scale reduction factors were less than 1.01</w:t>
      </w:r>
      <w:r w:rsidR="00094D17">
        <w:t>, suggesting all chains had converged</w:t>
      </w:r>
      <w:r w:rsidR="00B7238D">
        <w:t xml:space="preserve">. </w:t>
      </w:r>
      <w:r w:rsidR="00991D17">
        <w:t>Throughout w</w:t>
      </w:r>
      <w:r>
        <w:t xml:space="preserve">e report </w:t>
      </w:r>
      <w:r>
        <w:lastRenderedPageBreak/>
        <w:t>posterior means and 95% credible intervals for all parameters.</w:t>
      </w:r>
      <w:r w:rsidR="007F4FB4" w:rsidRPr="007F4FB4">
        <w:t xml:space="preserve"> </w:t>
      </w:r>
      <w:r w:rsidR="007F4FB4">
        <w:t>All data and code to reproduce our results are provided (see Data accessibility).</w:t>
      </w:r>
    </w:p>
    <w:p w14:paraId="2D758A9B" w14:textId="31127383" w:rsidR="006C07CD" w:rsidRDefault="00F53FF2" w:rsidP="006C07CD">
      <w:pPr>
        <w:pStyle w:val="BodyText"/>
        <w:ind w:firstLine="720"/>
        <w:rPr>
          <w:ins w:id="0" w:author="fonti.kar@gmail.com" w:date="2020-11-10T14:12:00Z"/>
        </w:rPr>
      </w:pPr>
      <w:r>
        <w:t xml:space="preserve">To </w:t>
      </w:r>
      <w:r w:rsidR="00991D17">
        <w:t xml:space="preserve">test whether developmental temperatures </w:t>
      </w:r>
      <w:r w:rsidR="00EB3A7E">
        <w:t>changed</w:t>
      </w:r>
      <w:r w:rsidR="00991D17">
        <w:t xml:space="preserve"> the shape of reaction norms</w:t>
      </w:r>
      <w:r w:rsidR="00696455">
        <w:t>,</w:t>
      </w:r>
      <w:r w:rsidR="00991D17">
        <w:t xml:space="preserve"> we fitted a </w:t>
      </w:r>
      <w:r w:rsidR="009A19B3">
        <w:t xml:space="preserve">full </w:t>
      </w:r>
      <w:r w:rsidR="00991D17">
        <w:t xml:space="preserve">model with MR as the response and </w:t>
      </w:r>
      <w:r w:rsidR="009A19B3">
        <w:t xml:space="preserve">temperature, treatment and </w:t>
      </w:r>
      <w:r w:rsidR="00991D17">
        <w:t xml:space="preserve">an interaction between treatment and temperature as fixed effects. The model also </w:t>
      </w:r>
      <w:r w:rsidR="003A3BA4">
        <w:t xml:space="preserve">included </w:t>
      </w:r>
      <w:r w:rsidR="00991D17">
        <w:t xml:space="preserve">a </w:t>
      </w:r>
      <w:r w:rsidR="00126DD9">
        <w:t>random intercept for lizard identity</w:t>
      </w:r>
      <w:r w:rsidR="005F6F0E">
        <w:t xml:space="preserve"> </w:t>
      </w:r>
      <w:r w:rsidR="003A3BA4">
        <w:t xml:space="preserve">and </w:t>
      </w:r>
      <w:r w:rsidR="005F6F0E">
        <w:t>sampling session</w:t>
      </w:r>
      <w:r w:rsidR="00696455">
        <w:t xml:space="preserve">. </w:t>
      </w:r>
      <w:r w:rsidR="00426C5E">
        <w:t>We wanted to account for m</w:t>
      </w:r>
      <w:r w:rsidR="00B35800">
        <w:t>easurement error</w:t>
      </w:r>
      <w:r w:rsidR="00426C5E">
        <w:t xml:space="preserve"> in all our models as it </w:t>
      </w:r>
      <w:r w:rsidR="00B35800">
        <w:t xml:space="preserve">may conflate </w:t>
      </w:r>
      <w:r w:rsidR="00426C5E">
        <w:t xml:space="preserve">parameter </w:t>
      </w:r>
      <w:r w:rsidR="00B35800">
        <w:t>estimates (</w:t>
      </w:r>
      <w:r w:rsidR="00B35800">
        <w:rPr>
          <w:noProof/>
        </w:rPr>
        <w:t>Ponzi et al., 2018)</w:t>
      </w:r>
      <w:r w:rsidR="00B35800">
        <w:t xml:space="preserve">. </w:t>
      </w:r>
      <w:r w:rsidR="004C139D">
        <w:t>U</w:t>
      </w:r>
      <w:r w:rsidR="00B35800">
        <w:t>sing the two re</w:t>
      </w:r>
      <w:r w:rsidR="004C139D">
        <w:t>plicate</w:t>
      </w:r>
      <w:r w:rsidR="00717442">
        <w:t xml:space="preserve"> air</w:t>
      </w:r>
      <w:r w:rsidR="00B35800">
        <w:t xml:space="preserve"> samples, we estimated measurement error variance by including a nested random effect of lizard identity, sampling session and temperature in all our models (e.g. ID001_s</w:t>
      </w:r>
      <w:r w:rsidR="00431B8D">
        <w:t>ession</w:t>
      </w:r>
      <w:r w:rsidR="00B35800">
        <w:t xml:space="preserve">1_temp24). This nested random effect (hereafter referred to as measurement error) </w:t>
      </w:r>
      <w:r w:rsidR="005F5704">
        <w:t>estimates</w:t>
      </w:r>
      <w:r w:rsidR="00B35800">
        <w:t xml:space="preserve"> the variance attributed to differences among replicates. While we show measurement error can vary by temperature (</w:t>
      </w:r>
      <w:r w:rsidR="00431B8D">
        <w:t>Chapter 2</w:t>
      </w:r>
      <w:r w:rsidR="00B35800">
        <w:t xml:space="preserve">), </w:t>
      </w:r>
      <w:r w:rsidR="00426C5E">
        <w:t xml:space="preserve">here </w:t>
      </w:r>
      <w:r w:rsidR="00B35800">
        <w:t>we assumed that measurement error was constant</w:t>
      </w:r>
      <w:r w:rsidR="004C139D">
        <w:t xml:space="preserve"> </w:t>
      </w:r>
      <w:r w:rsidR="00426C5E">
        <w:t xml:space="preserve">across temperatures </w:t>
      </w:r>
      <w:r w:rsidR="004C139D">
        <w:t>by fitting it as a random intercept</w:t>
      </w:r>
      <w:r w:rsidR="00B35800">
        <w:t xml:space="preserve"> </w:t>
      </w:r>
      <w:r w:rsidR="004C139D">
        <w:t>as estimating a random slope for resulted in model</w:t>
      </w:r>
      <w:r w:rsidR="00B35800">
        <w:t xml:space="preserve"> convergence issues.</w:t>
      </w:r>
      <w:r w:rsidR="00B35800" w:rsidRPr="00B35800">
        <w:t xml:space="preserve"> </w:t>
      </w:r>
      <w:r w:rsidR="004C139D">
        <w:t>H</w:t>
      </w:r>
      <w:r w:rsidR="001B6269">
        <w:t>eterogeneous variance acr</w:t>
      </w:r>
      <w:r w:rsidR="001B6269">
        <w:t xml:space="preserve">oss temperatures </w:t>
      </w:r>
      <w:r w:rsidR="00F2313D">
        <w:t>can</w:t>
      </w:r>
      <w:r w:rsidR="00B35800">
        <w:t xml:space="preserve"> also influence </w:t>
      </w:r>
      <w:r w:rsidR="00426C5E">
        <w:t>parameter estimates</w:t>
      </w:r>
      <w:r w:rsidR="00B35800">
        <w:t xml:space="preserve"> </w:t>
      </w:r>
      <w:r w:rsidR="00B35800">
        <w:fldChar w:fldCharType="begin"/>
      </w:r>
      <w:r w:rsidR="00B35800">
        <w:instrText xml:space="preserve"> ADDIN ZOTERO_ITEM CSL_CITATION {"citationID":"3J7Ed5J6","properties":{"formattedCitation":"(Careau, Buttemer, et al., 2014)","plainCitation":"(Careau, Buttemer, et al., 2014)","noteIndex":0},"citationItems":[{"id":3575,"uris":["http://zotero.org/users/1379426/items/GBDL8GXS"],"uri":["http://zotero.org/users/1379426/items/GBDL8GXS"],"itemData":{"id":3575,"type":"article-journal","abstract":"Abstract.  Adaptive developmental plasticity allows individuals experiencing poor environmental conditions in early life to adjust their life-history strategy i","container-title":"Integrative and Comparative Biology","DOI":"10.1093/icb/icu095","ISSN":"1540-7063","issue":"4","journalAbbreviation":"Integr Comp Biol","language":"en","note":"publisher: Oxford Academic","page":"539-554","source":"academic.oup.com","title":"Early-Developmental Stress, Repeatability, and Canalization in a Suite of Physiological and Behavioral Traits in Female Zebra Finches","volume":"54","author":[{"family":"Careau","given":"Vincent"},{"family":"Buttemer","given":"William A."},{"family":"Buchanan","given":"Katherine L."}],"issued":{"date-parts":[["2014",10,1]]}}}],"schema":"https://github.com/citation-style-language/schema/raw/master/csl-citation.json"} </w:instrText>
      </w:r>
      <w:r w:rsidR="00B35800">
        <w:fldChar w:fldCharType="separate"/>
      </w:r>
      <w:r w:rsidR="00B35800">
        <w:rPr>
          <w:noProof/>
        </w:rPr>
        <w:t>(Careau, Buttemer, et al., 2014)</w:t>
      </w:r>
      <w:r w:rsidR="00B35800">
        <w:fldChar w:fldCharType="end"/>
      </w:r>
      <w:r w:rsidR="00B35800">
        <w:t xml:space="preserve">. However, heterogeneous residual variance was not supported </w:t>
      </w:r>
      <w:r w:rsidR="001A6A6A">
        <w:t>by</w:t>
      </w:r>
      <w:r w:rsidR="00B35800">
        <w:t xml:space="preserve"> our data</w:t>
      </w:r>
      <w:r w:rsidR="00F2313D">
        <w:t>,</w:t>
      </w:r>
      <w:r w:rsidR="00B35800">
        <w:t xml:space="preserve"> therefore homogenous </w:t>
      </w:r>
      <w:r w:rsidR="00F2313D">
        <w:t xml:space="preserve">variance was used </w:t>
      </w:r>
      <w:r w:rsidR="00B35800">
        <w:t>in all models</w:t>
      </w:r>
      <w:r w:rsidR="00F2313D" w:rsidDel="00F2313D">
        <w:t xml:space="preserve"> </w:t>
      </w:r>
      <w:r w:rsidR="00F2313D">
        <w:t>(</w:t>
      </w:r>
      <w:r w:rsidR="00F2313D" w:rsidRPr="00360556">
        <w:t>Table S1)</w:t>
      </w:r>
      <w:r w:rsidR="00F2313D">
        <w:t>.</w:t>
      </w:r>
      <w:r w:rsidR="006C07CD">
        <w:t xml:space="preserve"> Acclimation can influence metabolic plasticity and </w:t>
      </w:r>
      <w:r w:rsidR="009525C4">
        <w:t xml:space="preserve">its effects </w:t>
      </w:r>
      <w:r w:rsidR="00474EA5">
        <w:t xml:space="preserve">can </w:t>
      </w:r>
      <w:r w:rsidR="006C07CD">
        <w:t xml:space="preserve">take place </w:t>
      </w:r>
      <w:r w:rsidR="00474EA5">
        <w:t>throughout the course of our study</w:t>
      </w:r>
      <w:r w:rsidR="006C07CD">
        <w:t xml:space="preserve">. Unfortunately, it was not possible to measure MR at hatching. </w:t>
      </w:r>
      <w:r w:rsidR="00545BA8">
        <w:t>However</w:t>
      </w:r>
      <w:r w:rsidR="006C07CD">
        <w:t xml:space="preserve">, we </w:t>
      </w:r>
      <w:r w:rsidR="00545BA8">
        <w:t xml:space="preserve">still </w:t>
      </w:r>
      <w:r w:rsidR="006C07CD">
        <w:t>tested whether there were treatment differences in thermal reaction norms in the first sampling session (~2.5 months of age) where acclimation effect</w:t>
      </w:r>
      <w:r w:rsidR="009525C4">
        <w:t xml:space="preserve">s </w:t>
      </w:r>
      <w:r w:rsidR="006C07CD">
        <w:t xml:space="preserve">were likely to </w:t>
      </w:r>
      <w:r w:rsidR="009525C4">
        <w:t>have the weakest effect</w:t>
      </w:r>
      <w:r w:rsidR="00FA280B">
        <w:t>.</w:t>
      </w:r>
    </w:p>
    <w:p w14:paraId="358D8922" w14:textId="4C2ED955" w:rsidR="00CA327F" w:rsidRDefault="00F7067E" w:rsidP="008E1938">
      <w:pPr>
        <w:pStyle w:val="FirstParagraph"/>
        <w:ind w:firstLine="720"/>
      </w:pPr>
      <w:r>
        <w:t>We</w:t>
      </w:r>
      <w:r w:rsidR="00CA327F">
        <w:t xml:space="preserve"> estimate</w:t>
      </w:r>
      <w:r>
        <w:t>d</w:t>
      </w:r>
      <w:r w:rsidR="00CA327F">
        <w:t xml:space="preserve"> </w:t>
      </w:r>
      <w:r w:rsidR="008719F5">
        <w:t xml:space="preserve">adjusted </w:t>
      </w:r>
      <w:r w:rsidR="00CA327F">
        <w:t xml:space="preserve">repeatability of the </w:t>
      </w:r>
      <w:r w:rsidR="001804B0">
        <w:t xml:space="preserve">reaction norm </w:t>
      </w:r>
      <w:r w:rsidR="00CA327F">
        <w:t>slope (</w:t>
      </w:r>
      <w:proofErr w:type="spellStart"/>
      <w:r w:rsidR="00CA327F" w:rsidRPr="00950F65">
        <w:rPr>
          <w:i/>
          <w:iCs/>
        </w:rPr>
        <w:t>R</w:t>
      </w:r>
      <w:r w:rsidR="00CA327F" w:rsidRPr="00950F65">
        <w:rPr>
          <w:i/>
          <w:iCs/>
          <w:vertAlign w:val="subscript"/>
        </w:rPr>
        <w:t>slope</w:t>
      </w:r>
      <w:proofErr w:type="spellEnd"/>
      <w:r w:rsidR="00CA327F">
        <w:t>)</w:t>
      </w:r>
      <w:r w:rsidR="005F7E2C">
        <w:t xml:space="preserve"> in each developmental temperature treatment</w:t>
      </w:r>
      <w:r>
        <w:t xml:space="preserve"> by fitting </w:t>
      </w:r>
      <w:r w:rsidR="00CA327F">
        <w:t>separate models for each treatment group</w:t>
      </w:r>
      <w:r>
        <w:t>.</w:t>
      </w:r>
      <w:r w:rsidR="00CA327F">
        <w:t xml:space="preserve"> </w:t>
      </w:r>
      <w:r w:rsidR="00696455">
        <w:t xml:space="preserve">MR </w:t>
      </w:r>
      <w:r>
        <w:t>w</w:t>
      </w:r>
      <w:r w:rsidR="00696455">
        <w:t xml:space="preserve">as </w:t>
      </w:r>
      <w:r>
        <w:t>fitted as the</w:t>
      </w:r>
      <w:r w:rsidR="00696455">
        <w:t xml:space="preserve"> response and temperature, body mass and age as fixed effects. We included </w:t>
      </w:r>
      <w:r w:rsidR="00E10A36">
        <w:t>lizard identity</w:t>
      </w:r>
      <w:r w:rsidR="00536415">
        <w:t>, measurement error</w:t>
      </w:r>
      <w:r w:rsidR="00E10A36">
        <w:t xml:space="preserve"> and </w:t>
      </w:r>
      <w:r w:rsidR="00CA327F">
        <w:t>a nested random effect of individual identity and sampling session</w:t>
      </w:r>
      <w:r w:rsidR="00696455">
        <w:t xml:space="preserve"> (</w:t>
      </w:r>
      <w:r w:rsidR="00CA327F">
        <w:t>hereafter referred to as series</w:t>
      </w:r>
      <w:r w:rsidR="00696455">
        <w:t>,</w:t>
      </w:r>
      <w:r w:rsidR="00CA327F">
        <w:t xml:space="preserve"> </w:t>
      </w:r>
      <w:r w:rsidR="00CA327F">
        <w:fldChar w:fldCharType="begin"/>
      </w:r>
      <w:r w:rsidR="00A6605B">
        <w:instrText xml:space="preserve"> ADDIN ZOTERO_ITEM CSL_CITATION {"citationID":"AHzWyneT","properties":{"formattedCitation":"(Araya-Ajoy et al., 2015)","plainCitation":"(Araya-Ajoy et al., 2015)","dontUpdate":true,"noteIndex":0},"citationItems":[{"id":1520,"uris":["http://zotero.org/users/1379426/items/ATA5SZCB"],"uri":["http://zotero.org/users/1379426/items/ATA5SZCB"],"itemData":{"id":1520,"type":"article-journal","container-title":"Journal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rsidR="00CA327F">
        <w:fldChar w:fldCharType="separate"/>
      </w:r>
      <w:r w:rsidR="00CA327F">
        <w:rPr>
          <w:noProof/>
        </w:rPr>
        <w:t>Araya-Ajoy et al., 2015)</w:t>
      </w:r>
      <w:r w:rsidR="00CA327F">
        <w:fldChar w:fldCharType="end"/>
      </w:r>
      <w:r w:rsidR="00CA327F">
        <w:t>.</w:t>
      </w:r>
      <w:r w:rsidR="00431B8D">
        <w:t xml:space="preserve"> </w:t>
      </w:r>
      <w:r w:rsidR="00696455">
        <w:t xml:space="preserve">Lizard </w:t>
      </w:r>
      <w:r w:rsidR="00431B8D">
        <w:t>identity</w:t>
      </w:r>
      <w:r w:rsidR="00696455">
        <w:t xml:space="preserve"> estimates among individual variance, whereas s</w:t>
      </w:r>
      <w:r w:rsidR="00CA327F">
        <w:t>eries partition</w:t>
      </w:r>
      <w:r w:rsidR="00A01BC7">
        <w:t>s</w:t>
      </w:r>
      <w:r w:rsidR="00696455">
        <w:t xml:space="preserve"> variance</w:t>
      </w:r>
      <w:r w:rsidR="00CA327F">
        <w:t xml:space="preserve"> </w:t>
      </w:r>
      <w:r w:rsidR="00696455">
        <w:t>within individual</w:t>
      </w:r>
      <w:r w:rsidR="00462FB6">
        <w:t xml:space="preserve"> across all </w:t>
      </w:r>
      <w:r w:rsidR="007B2306">
        <w:t>sampling sessions</w:t>
      </w:r>
      <w:r w:rsidR="00CA327F">
        <w:t xml:space="preserve">. </w:t>
      </w:r>
      <w:r w:rsidR="00E10A36">
        <w:t>A random temperature slope was</w:t>
      </w:r>
      <w:r w:rsidR="00696455">
        <w:t xml:space="preserve"> </w:t>
      </w:r>
      <w:r w:rsidR="00E10A36">
        <w:t>estimated for lizard identity</w:t>
      </w:r>
      <w:r w:rsidR="00696455">
        <w:t xml:space="preserve"> and series</w:t>
      </w:r>
      <w:r w:rsidR="00E10A36">
        <w:t xml:space="preserve"> which allowed us to calculate slope repeatability</w:t>
      </w:r>
      <w:r w:rsidR="00696455">
        <w:t xml:space="preserve">. </w:t>
      </w:r>
      <w:r w:rsidR="00CA327F">
        <w:t xml:space="preserve">The repeatability of the slope is </w:t>
      </w:r>
      <w:r w:rsidR="001D23BF">
        <w:t>calculated as</w:t>
      </w:r>
      <w:r w:rsidR="00CA327F">
        <w:t xml:space="preserve"> the proportion of </w:t>
      </w:r>
      <w:r w:rsidR="001D23BF">
        <w:t xml:space="preserve">total </w:t>
      </w:r>
      <w:r w:rsidR="00CA327F">
        <w:t xml:space="preserve">variance in slopes explained </w:t>
      </w:r>
      <w:r w:rsidR="00755CB1">
        <w:t xml:space="preserve">by </w:t>
      </w:r>
      <w:r w:rsidR="00CA327F">
        <w:t>among individual differences</w:t>
      </w:r>
      <w:r w:rsidR="005060D0">
        <w:t xml:space="preserve"> (</w:t>
      </w:r>
      <w:r w:rsidR="005060D0">
        <w:rPr>
          <w:noProof/>
        </w:rPr>
        <w:t>Araya-</w:t>
      </w:r>
      <w:proofErr w:type="spellStart"/>
      <w:r w:rsidR="005060D0">
        <w:rPr>
          <w:noProof/>
        </w:rPr>
        <w:t>Ajoy</w:t>
      </w:r>
      <w:proofErr w:type="spellEnd"/>
      <w:r w:rsidR="005060D0">
        <w:rPr>
          <w:noProof/>
        </w:rPr>
        <w:t xml:space="preserve"> et al., 2015)</w:t>
      </w:r>
      <w:r w:rsidR="00011E3C">
        <w:t>:</w:t>
      </w:r>
    </w:p>
    <w:p w14:paraId="11D2A30A" w14:textId="77777777" w:rsidR="00CA327F" w:rsidRDefault="00F346F9" w:rsidP="00FF7E08">
      <w:pPr>
        <w:pStyle w:val="BodyText"/>
        <w:tabs>
          <w:tab w:val="left" w:pos="4111"/>
        </w:tabs>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slope</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I,slope</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I,slope</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series,slope</m:t>
                  </m:r>
                </m:sub>
              </m:sSub>
              <m:r>
                <w:rPr>
                  <w:rFonts w:ascii="Cambria Math" w:hAnsi="Cambria Math"/>
                </w:rPr>
                <m:t>)</m:t>
              </m:r>
            </m:den>
          </m:f>
        </m:oMath>
      </m:oMathPara>
    </w:p>
    <w:p w14:paraId="1C91D044" w14:textId="7CC18912" w:rsidR="00DC30D3" w:rsidRPr="0024077E" w:rsidRDefault="00CA327F" w:rsidP="0024077E">
      <w:pPr>
        <w:pStyle w:val="Thesisbodytext"/>
        <w:rPr>
          <w:lang w:val="en-US"/>
        </w:rPr>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I,slope</m:t>
            </m:r>
          </m:sub>
        </m:sSub>
      </m:oMath>
      <w:r>
        <w:t xml:space="preserve"> is the among</w:t>
      </w:r>
      <w:r w:rsidR="00294EB2">
        <w:t>-</w:t>
      </w:r>
      <w:r>
        <w:t xml:space="preserve">individual variance in the temperature slope term and the </w:t>
      </w:r>
      <m:oMath>
        <m:sSub>
          <m:sSubPr>
            <m:ctrlPr>
              <w:rPr>
                <w:rFonts w:ascii="Cambria Math" w:hAnsi="Cambria Math"/>
              </w:rPr>
            </m:ctrlPr>
          </m:sSubPr>
          <m:e>
            <m:r>
              <w:rPr>
                <w:rFonts w:ascii="Cambria Math" w:hAnsi="Cambria Math"/>
              </w:rPr>
              <m:t>V</m:t>
            </m:r>
          </m:e>
          <m:sub>
            <m:r>
              <w:rPr>
                <w:rFonts w:ascii="Cambria Math" w:hAnsi="Cambria Math"/>
              </w:rPr>
              <m:t>series,slope</m:t>
            </m:r>
          </m:sub>
        </m:sSub>
      </m:oMath>
      <w:r>
        <w:t xml:space="preserve"> is the </w:t>
      </w:r>
      <w:r w:rsidR="00EB3A7E">
        <w:t>within</w:t>
      </w:r>
      <w:r w:rsidR="00294EB2">
        <w:t>-</w:t>
      </w:r>
      <w:r w:rsidR="00EB3A7E">
        <w:t>individual</w:t>
      </w:r>
      <w:r w:rsidR="00D822F3">
        <w:t xml:space="preserve"> </w:t>
      </w:r>
      <w:r>
        <w:t>variance in the temperature slope</w:t>
      </w:r>
      <w:r w:rsidR="005F7E2C">
        <w:t>.</w:t>
      </w:r>
      <w:r>
        <w:t xml:space="preserve"> </w:t>
      </w:r>
    </w:p>
    <w:p w14:paraId="2B1A0415" w14:textId="6B84FA73" w:rsidR="00CC441F" w:rsidRDefault="0024077E" w:rsidP="008E1938">
      <w:pPr>
        <w:pStyle w:val="BodyText"/>
        <w:ind w:firstLine="720"/>
      </w:pPr>
      <w:r>
        <w:t>W</w:t>
      </w:r>
      <w:r w:rsidR="00DC30D3">
        <w:t xml:space="preserve">e </w:t>
      </w:r>
      <w:r w:rsidR="008719F5">
        <w:t>estimated</w:t>
      </w:r>
      <w:r w:rsidR="00DC30D3">
        <w:t xml:space="preserve"> </w:t>
      </w:r>
      <w:r w:rsidR="008719F5">
        <w:t xml:space="preserve">adjusted </w:t>
      </w:r>
      <w:r w:rsidR="00DC30D3">
        <w:t>repeatability</w:t>
      </w:r>
      <w:r w:rsidR="008719F5">
        <w:t xml:space="preserve"> of average metabolic rate (i.e. intercept of the reaction norm) at each acute temperature by</w:t>
      </w:r>
      <w:r w:rsidR="00536415">
        <w:t xml:space="preserve"> fitt</w:t>
      </w:r>
      <w:r w:rsidR="008719F5">
        <w:t>ing</w:t>
      </w:r>
      <w:r w:rsidR="00536415">
        <w:t xml:space="preserve"> separate models for each treatment group</w:t>
      </w:r>
      <w:r w:rsidR="008719F5">
        <w:t>. Similar to above,</w:t>
      </w:r>
      <w:r w:rsidR="00536415">
        <w:t xml:space="preserve"> MR </w:t>
      </w:r>
      <w:r w:rsidR="008719F5">
        <w:t xml:space="preserve">was included </w:t>
      </w:r>
      <w:r w:rsidR="00536415">
        <w:t xml:space="preserve">as the response and temperature, body mass and age as fixed effects. We included lizard identity, sampling session and measurement error as random intercepts and temperature as a random slope for lizard identity. </w:t>
      </w:r>
      <w:r w:rsidR="006F1909">
        <w:t>W</w:t>
      </w:r>
      <w:r w:rsidR="00AC6407">
        <w:t xml:space="preserve">e calculated among individual variance in metabolic rate at each temperature </w:t>
      </w:r>
      <w:r w:rsidR="006F1909" w:rsidRPr="00950F65">
        <w:rPr>
          <w:i/>
          <w:iCs/>
        </w:rPr>
        <w:t>I</w:t>
      </w:r>
      <w:r w:rsidR="00AC6407" w:rsidRPr="00950F65">
        <w:rPr>
          <w:i/>
          <w:iCs/>
          <w:vertAlign w:val="subscript"/>
        </w:rPr>
        <w:t>t</w:t>
      </w:r>
      <w:r w:rsidR="006F1909" w:rsidRPr="00950F65">
        <w:rPr>
          <w:i/>
          <w:iCs/>
          <w:vertAlign w:val="subscript"/>
        </w:rPr>
        <w:t xml:space="preserve"> </w:t>
      </w:r>
      <w:r w:rsidR="006F1909">
        <w:t xml:space="preserve"> following </w:t>
      </w:r>
      <w:r w:rsidR="00462FB6" w:rsidRPr="00A75108">
        <w:t>Schielzeth and Nakagawa</w:t>
      </w:r>
      <w:r w:rsidR="00462FB6">
        <w:t xml:space="preserve"> </w:t>
      </w:r>
      <w:r w:rsidR="00A75108">
        <w:fldChar w:fldCharType="begin"/>
      </w:r>
      <w:r w:rsidR="00462FB6">
        <w:instrText xml:space="preserve"> ADDIN ZOTERO_ITEM CSL_CITATION {"citationID":"fiC86894","properties":{"formattedCitation":"(2020)","plainCitation":"(2020)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models","author":[{"family":"Schielzeth","given":"Holger"},{"family":"Nakagawa","given":"Shinichi"}],"issued":{"date-parts":[["2020",3,11]]}},"suppress-author":true}],"schema":"https://github.com/citation-style-language/schema/raw/master/csl-citation.json"} </w:instrText>
      </w:r>
      <w:r w:rsidR="00A75108">
        <w:fldChar w:fldCharType="separate"/>
      </w:r>
      <w:r w:rsidR="00462FB6">
        <w:t>(2020)</w:t>
      </w:r>
      <w:r w:rsidR="00A75108">
        <w:fldChar w:fldCharType="end"/>
      </w:r>
      <w:r w:rsidR="00CC441F">
        <w:t>:</w:t>
      </w:r>
      <w:r w:rsidR="00A75108">
        <w:t xml:space="preserve"> </w:t>
      </w:r>
    </w:p>
    <w:p w14:paraId="73F0A829" w14:textId="77777777" w:rsidR="006F1909" w:rsidRDefault="00F346F9" w:rsidP="008E1938">
      <w:pPr>
        <w:pStyle w:val="FirstParagraph"/>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)+(2t.Co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m:t>
          </m:r>
        </m:oMath>
      </m:oMathPara>
    </w:p>
    <w:p w14:paraId="7270314A" w14:textId="0349F83B" w:rsidR="006F1909" w:rsidRDefault="006F1909" w:rsidP="008E1938">
      <w:pPr>
        <w:pStyle w:val="FirstParagraph"/>
      </w:pPr>
      <w:r>
        <w:lastRenderedPageBreak/>
        <w:t xml:space="preserve">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among individual variance in intercepts, </w:t>
      </w:r>
      <m:oMath>
        <m:r>
          <w:rPr>
            <w:rFonts w:ascii="Cambria Math" w:hAnsi="Cambria Math"/>
          </w:rPr>
          <m:t>t</m:t>
        </m:r>
      </m:oMath>
      <w:r>
        <w:t xml:space="preserve"> is the specific temperature at which repeatability is calculated for,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among individual </w:t>
      </w:r>
      <w:r w:rsidR="004646DF">
        <w:t xml:space="preserve">variance in slope </w:t>
      </w:r>
      <w:r>
        <w:t xml:space="preserve">and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oMath>
      <w:r>
        <w:t xml:space="preserve"> is the covariance between the intercept and slope at the among individual level.</w:t>
      </w:r>
      <w:r w:rsidR="00F91777">
        <w:t xml:space="preserve"> </w:t>
      </w:r>
      <w:r>
        <w:t>Temperature specific repeatability (</w:t>
      </w:r>
      <m:oMath>
        <m:sSub>
          <m:sSubPr>
            <m:ctrlPr>
              <w:rPr>
                <w:rFonts w:ascii="Cambria Math" w:hAnsi="Cambria Math"/>
              </w:rPr>
            </m:ctrlPr>
          </m:sSubPr>
          <m:e>
            <m:r>
              <w:rPr>
                <w:rFonts w:ascii="Cambria Math" w:hAnsi="Cambria Math"/>
              </w:rPr>
              <m:t>R</m:t>
            </m:r>
          </m:e>
          <m:sub>
            <m:r>
              <w:rPr>
                <w:rFonts w:ascii="Cambria Math" w:hAnsi="Cambria Math"/>
              </w:rPr>
              <m:t>t</m:t>
            </m:r>
          </m:sub>
        </m:sSub>
      </m:oMath>
      <w:r>
        <w:t>) is</w:t>
      </w:r>
      <w:r w:rsidR="00F91777">
        <w:t xml:space="preserve"> then</w:t>
      </w:r>
      <w:r>
        <w:t xml:space="preserve"> calculated as follows:</w:t>
      </w:r>
    </w:p>
    <w:p w14:paraId="551FE296" w14:textId="77777777" w:rsidR="006F1909" w:rsidRDefault="00F346F9" w:rsidP="008E1938">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session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t>
                  </m:r>
                </m:sub>
              </m:sSub>
              <m:r>
                <w:rPr>
                  <w:rFonts w:ascii="Cambria Math" w:hAnsi="Cambria Math"/>
                </w:rPr>
                <m:t>)</m:t>
              </m:r>
            </m:den>
          </m:f>
        </m:oMath>
      </m:oMathPara>
    </w:p>
    <w:p w14:paraId="67492878" w14:textId="27B462B0" w:rsidR="004646DF" w:rsidRDefault="006F1909" w:rsidP="004646DF">
      <w:pPr>
        <w:pStyle w:val="FirstParagraph"/>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session</m:t>
            </m:r>
          </m:sub>
        </m:sSub>
      </m:oMath>
      <w:r>
        <w:t xml:space="preserve"> is the variance due to sampling session and </w:t>
      </w:r>
      <m:oMath>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is residual variance</w:t>
      </w:r>
      <w:r w:rsidR="004646DF">
        <w:t xml:space="preserve">. </w:t>
      </w:r>
    </w:p>
    <w:p w14:paraId="406B5B85" w14:textId="56AA3C8E" w:rsidR="0024077E" w:rsidRDefault="008719F5" w:rsidP="0024077E">
      <w:pPr>
        <w:pStyle w:val="BodyText"/>
        <w:ind w:firstLine="720"/>
      </w:pPr>
      <w:r>
        <w:t>We</w:t>
      </w:r>
      <w:r w:rsidR="0024077E">
        <w:t xml:space="preserve"> </w:t>
      </w:r>
      <w:r>
        <w:t>also wanted to estimate</w:t>
      </w:r>
      <w:r w:rsidR="0024077E">
        <w:t xml:space="preserve"> overall repeatability of average metabolic rate </w:t>
      </w:r>
      <w:r w:rsidR="00717442">
        <w:t>across all</w:t>
      </w:r>
      <w:r w:rsidR="0024077E">
        <w:t xml:space="preserve"> acute temperature</w:t>
      </w:r>
      <w:r w:rsidR="00717442">
        <w:t>s</w:t>
      </w:r>
      <w:r w:rsidR="0024077E">
        <w:t xml:space="preserve">. We fitted the same model as above for each </w:t>
      </w:r>
      <w:r w:rsidR="00816CDF">
        <w:t>treatment,</w:t>
      </w:r>
      <w:r w:rsidR="0024077E">
        <w:t xml:space="preserve"> but we omitted the random temperature slope for lizard identity, this estimates an average among individual variance across all acute temperatures. </w:t>
      </w:r>
      <w:r>
        <w:t>Similarly, w</w:t>
      </w:r>
      <w:r w:rsidR="0024077E">
        <w:t xml:space="preserve">e calculated repeatability as per </w:t>
      </w:r>
      <w:r>
        <w:t xml:space="preserve">the </w:t>
      </w:r>
      <w:r w:rsidR="0024077E">
        <w:t>equation</w:t>
      </w:r>
      <w:r>
        <w:t xml:space="preserve"> above</w:t>
      </w:r>
      <w:r w:rsidR="0024077E">
        <w:t xml:space="preserve"> but using just the single estimate for among individual variance.</w:t>
      </w:r>
    </w:p>
    <w:p w14:paraId="18C7A3D5" w14:textId="159B0726" w:rsidR="00F7067E" w:rsidRDefault="007A013C" w:rsidP="00F7067E">
      <w:pPr>
        <w:pStyle w:val="BodyText"/>
        <w:ind w:firstLine="720"/>
      </w:pPr>
      <w:r>
        <w:t xml:space="preserve">In order to test for differences in repeatability among the two developmental temperatures, we calculated contrasts by subtracting </w:t>
      </w:r>
      <w:r w:rsidR="00717442">
        <w:t xml:space="preserve">the posterior </w:t>
      </w:r>
      <w:r w:rsidR="00037CB7">
        <w:t>distribution</w:t>
      </w:r>
      <w:r w:rsidR="0091235C">
        <w:t>s</w:t>
      </w:r>
      <w:r w:rsidR="00037CB7">
        <w:t xml:space="preserve"> of </w:t>
      </w:r>
      <w:r>
        <w:t xml:space="preserve">repeatability </w:t>
      </w:r>
      <w:r w:rsidR="00037CB7">
        <w:t xml:space="preserve">estimates </w:t>
      </w:r>
      <w:r>
        <w:t xml:space="preserve">of the cold developmental </w:t>
      </w:r>
      <w:r w:rsidR="00037CB7">
        <w:t xml:space="preserve">treatment </w:t>
      </w:r>
      <w:r>
        <w:t xml:space="preserve">from the hot (Hot – Cold). </w:t>
      </w:r>
      <w:r w:rsidR="00F7067E">
        <w:t xml:space="preserve">To test </w:t>
      </w:r>
      <w:r>
        <w:t>whether</w:t>
      </w:r>
      <w:r w:rsidR="00F7067E">
        <w:t xml:space="preserve"> differences </w:t>
      </w:r>
      <w:r>
        <w:t xml:space="preserve">among treatments were significant, </w:t>
      </w:r>
      <w:r w:rsidR="00F7067E">
        <w:t>we calculated probabilities of direction (</w:t>
      </w:r>
      <w:r w:rsidR="00F7067E" w:rsidRPr="00C324B0">
        <w:rPr>
          <w:i/>
          <w:iCs/>
        </w:rPr>
        <w:t>pd</w:t>
      </w:r>
      <w:r w:rsidR="00F7067E">
        <w:t>) using the package ‘</w:t>
      </w:r>
      <w:proofErr w:type="spellStart"/>
      <w:r w:rsidR="00F7067E">
        <w:t>bayestestR</w:t>
      </w:r>
      <w:proofErr w:type="spellEnd"/>
      <w:r w:rsidR="00F7067E">
        <w:t xml:space="preserve">’ </w:t>
      </w:r>
      <w:r w:rsidR="00F7067E">
        <w:fldChar w:fldCharType="begin"/>
      </w:r>
      <w:r w:rsidR="00F7067E">
        <w:instrText xml:space="preserve"> ADDIN ZOTERO_ITEM CSL_CITATION {"citationID":"OaOdCGrq","properties":{"formattedCitation":"(Makowski, Ben-Shachar, &amp; L\\uc0\\u252{}decke, 2019)","plainCitation":"(Makowski, Ben-Shachar, &amp; Lüdecke, 2019)","noteIndex":0},"citationItems":[{"id":4175,"uris":["http://zotero.org/users/1379426/items/VPJTDWYG"],"uri":["http://zotero.org/users/1379426/items/VPJTDWYG"],"itemData":{"id":4175,"type":"article-journal","abstract":"Makowski et al., (2019). bayestestR: Describing Effects and their Uncertainty, Existence and Significance within the Bayesian Framework. Journal of Open Source Software, 4(40), 1541, https://doi.org/10.21105/joss.01541","container-title":"Journal of Open Source Software","DOI":"10.21105/joss.01541","ISSN":"2475-9066","issue":"40","language":"en","page":"1541","source":"joss.theoj.org","title":"bayestestR: Describing Effects and their Uncertainty, Existence and Significance within the Bayesian Framework","title-short":"bayestestR","volume":"4","author":[{"family":"Makowski","given":"Dominique"},{"family":"Ben-Shachar","given":"Mattan S."},{"family":"Lüdecke","given":"Daniel"}],"issued":{"date-parts":[["2019",8,13]]}}}],"schema":"https://github.com/citation-style-language/schema/raw/master/csl-citation.json"} </w:instrText>
      </w:r>
      <w:r w:rsidR="00F7067E">
        <w:fldChar w:fldCharType="separate"/>
      </w:r>
      <w:r w:rsidR="00F7067E" w:rsidRPr="007F4FB4">
        <w:rPr>
          <w:rFonts w:cs="Times New Roman"/>
          <w:lang w:val="en-GB"/>
        </w:rPr>
        <w:t>(Makowski, Ben-</w:t>
      </w:r>
      <w:proofErr w:type="spellStart"/>
      <w:r w:rsidR="00F7067E" w:rsidRPr="007F4FB4">
        <w:rPr>
          <w:rFonts w:cs="Times New Roman"/>
          <w:lang w:val="en-GB"/>
        </w:rPr>
        <w:t>Shachar</w:t>
      </w:r>
      <w:proofErr w:type="spellEnd"/>
      <w:r w:rsidR="00F7067E" w:rsidRPr="007F4FB4">
        <w:rPr>
          <w:rFonts w:cs="Times New Roman"/>
          <w:lang w:val="en-GB"/>
        </w:rPr>
        <w:t xml:space="preserve">, &amp; </w:t>
      </w:r>
      <w:proofErr w:type="spellStart"/>
      <w:r w:rsidR="00F7067E" w:rsidRPr="007F4FB4">
        <w:rPr>
          <w:rFonts w:cs="Times New Roman"/>
          <w:lang w:val="en-GB"/>
        </w:rPr>
        <w:t>Lüdecke</w:t>
      </w:r>
      <w:proofErr w:type="spellEnd"/>
      <w:r w:rsidR="00F7067E" w:rsidRPr="007F4FB4">
        <w:rPr>
          <w:rFonts w:cs="Times New Roman"/>
          <w:lang w:val="en-GB"/>
        </w:rPr>
        <w:t>, 2019)</w:t>
      </w:r>
      <w:r w:rsidR="00F7067E">
        <w:fldChar w:fldCharType="end"/>
      </w:r>
      <w:r w:rsidR="00F7067E">
        <w:t>. The probability of direction is calculated relative to the posterior median therefore</w:t>
      </w:r>
      <w:r w:rsidR="00717442">
        <w:t xml:space="preserve"> </w:t>
      </w:r>
      <w:r w:rsidR="00F7067E">
        <w:t xml:space="preserve">it ranges from 50 -100%. The value of </w:t>
      </w:r>
      <w:r w:rsidR="00F7067E" w:rsidRPr="00C324B0">
        <w:rPr>
          <w:i/>
          <w:iCs/>
        </w:rPr>
        <w:t>pd</w:t>
      </w:r>
      <w:r w:rsidR="00F7067E">
        <w:t xml:space="preserve"> describes whether an effect is either positive or negative as is always relative to the sign of the median </w:t>
      </w:r>
      <w:r w:rsidR="00F7067E">
        <w:fldChar w:fldCharType="begin"/>
      </w:r>
      <w:r w:rsidR="00F7067E">
        <w:instrText xml:space="preserve"> ADDIN ZOTERO_ITEM CSL_CITATION {"citationID":"IbwrlGT8","properties":{"formattedCitation":"(Makowski,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If the median is positive, then </w:t>
      </w:r>
      <w:r w:rsidR="00F7067E">
        <w:rPr>
          <w:i/>
          <w:iCs/>
        </w:rPr>
        <w:t xml:space="preserve">pd </w:t>
      </w:r>
      <w:r w:rsidR="00F7067E">
        <w:t xml:space="preserve">describes the proportion of the posterior distribution that is also positive </w:t>
      </w:r>
      <w:r w:rsidR="00F7067E">
        <w:fldChar w:fldCharType="begin"/>
      </w:r>
      <w:r w:rsidR="00F7067E">
        <w:instrText xml:space="preserve"> ADDIN ZOTERO_ITEM CSL_CITATION {"citationID":"VrrltnZI","properties":{"formattedCitation":"(Makowski, Ben-Shachar, Chen, et al., 2019)","plainCitation":"(Makowski, Ben-Shachar, Chen, et al., 2019)","noteIndex":0},"citationItems":[{"id":4174,"uris":["http://zotero.org/users/1379426/items/JWZY7MHT"],"uri":["http://zotero.org/users/1379426/items/JWZY7MHT"],"itemData":{"id":4174,"type":"article-journal","abstract":"Turmoil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p-value,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reporting.","container-title":"Frontiers in Psychology","DOI":"10.3389/fpsyg.2019.02767","ISSN":"1664-1078","journalAbbreviation":"Front. Psychol.","language":"English","note":"publisher: Frontiers","source":"Frontiers","title":"Indices of Effect Existence and Significance in the Bayesian Framework","URL":"https://www.frontiersin.org/articles/10.3389/fpsyg.2019.02767/full#B37","volume":"10","author":[{"family":"Makowski","given":"Dominique"},{"family":"Ben-Shachar","given":"Mattan S."},{"family":"Chen","given":"S. H. Annabel"},{"family":"Lüdecke","given":"Daniel"}],"accessed":{"date-parts":[["2020",11,4]]},"issued":{"date-parts":[["2019"]]}}}],"schema":"https://github.com/citation-style-language/schema/raw/master/csl-citation.json"} </w:instrText>
      </w:r>
      <w:r w:rsidR="00F7067E">
        <w:fldChar w:fldCharType="separate"/>
      </w:r>
      <w:r w:rsidR="00F7067E">
        <w:rPr>
          <w:noProof/>
        </w:rPr>
        <w:t>(Makowski, Ben-Shachar, Chen, et al., 2019)</w:t>
      </w:r>
      <w:r w:rsidR="00F7067E">
        <w:fldChar w:fldCharType="end"/>
      </w:r>
      <w:r w:rsidR="00F7067E">
        <w:t xml:space="preserve">. A </w:t>
      </w:r>
      <w:r w:rsidR="00F7067E" w:rsidRPr="00C324B0">
        <w:rPr>
          <w:i/>
          <w:iCs/>
        </w:rPr>
        <w:t>p</w:t>
      </w:r>
      <w:r w:rsidR="00F7067E">
        <w:rPr>
          <w:i/>
          <w:iCs/>
        </w:rPr>
        <w:t>d</w:t>
      </w:r>
      <w:r w:rsidR="00F7067E">
        <w:t xml:space="preserve"> value of 95% can be interpreted as the effect is positive with a probability of 95%. </w:t>
      </w:r>
    </w:p>
    <w:p w14:paraId="6B5AE31C" w14:textId="77777777" w:rsidR="00F7067E" w:rsidRDefault="00F7067E" w:rsidP="0024077E">
      <w:pPr>
        <w:pStyle w:val="BodyText"/>
        <w:ind w:firstLine="720"/>
      </w:pPr>
    </w:p>
    <w:p w14:paraId="4E3ACA2F" w14:textId="77777777" w:rsidR="0024077E" w:rsidRPr="0024077E" w:rsidRDefault="0024077E" w:rsidP="0024077E">
      <w:pPr>
        <w:pStyle w:val="BodyText"/>
      </w:pPr>
    </w:p>
    <w:p w14:paraId="12636164" w14:textId="77777777" w:rsidR="004646DF" w:rsidRPr="004646DF" w:rsidRDefault="004646DF" w:rsidP="004646DF">
      <w:pPr>
        <w:pStyle w:val="BodyText"/>
      </w:pPr>
    </w:p>
    <w:p w14:paraId="5C664485" w14:textId="1A071729" w:rsidR="0031588E" w:rsidRDefault="0037459B" w:rsidP="008E1938">
      <w:pPr>
        <w:pStyle w:val="ThesisTitle"/>
      </w:pPr>
      <w:r>
        <w:lastRenderedPageBreak/>
        <w:t>Results</w:t>
      </w:r>
    </w:p>
    <w:p w14:paraId="61CD2D3C" w14:textId="1D10420F" w:rsidR="00FB1BF2" w:rsidRDefault="00545BA8" w:rsidP="008E1938">
      <w:r>
        <w:rPr>
          <w:noProof/>
        </w:rPr>
        <w:drawing>
          <wp:anchor distT="0" distB="0" distL="114300" distR="114300" simplePos="0" relativeHeight="251660288" behindDoc="0" locked="0" layoutInCell="1" allowOverlap="1" wp14:anchorId="375DA950" wp14:editId="09DBB43E">
            <wp:simplePos x="0" y="0"/>
            <wp:positionH relativeFrom="column">
              <wp:posOffset>49950</wp:posOffset>
            </wp:positionH>
            <wp:positionV relativeFrom="paragraph">
              <wp:posOffset>185937</wp:posOffset>
            </wp:positionV>
            <wp:extent cx="5067945" cy="4048051"/>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srcRect l="17350" r="12223"/>
                    <a:stretch/>
                  </pic:blipFill>
                  <pic:spPr bwMode="auto">
                    <a:xfrm>
                      <a:off x="0" y="0"/>
                      <a:ext cx="5067945" cy="40480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3A534D" w14:textId="340C3CAD" w:rsidR="00252168" w:rsidRDefault="00252168" w:rsidP="00801BE2">
      <w:r w:rsidRPr="00332816">
        <w:rPr>
          <w:b/>
          <w:bCs/>
        </w:rPr>
        <w:t xml:space="preserve">Figure </w:t>
      </w:r>
      <w:r>
        <w:rPr>
          <w:b/>
          <w:bCs/>
        </w:rPr>
        <w:t>1</w:t>
      </w:r>
      <w:r w:rsidRPr="00332816">
        <w:rPr>
          <w:b/>
          <w:bCs/>
        </w:rPr>
        <w:t>.</w:t>
      </w:r>
      <w:r>
        <w:rPr>
          <w:b/>
          <w:bCs/>
        </w:rPr>
        <w:t xml:space="preserve"> </w:t>
      </w:r>
      <w:r w:rsidR="00EF3500">
        <w:t xml:space="preserve">Predicted </w:t>
      </w:r>
      <w:r>
        <w:t xml:space="preserve">thermal reaction norm of metabolic rate </w:t>
      </w:r>
      <w:r w:rsidR="00545BA8">
        <w:t>(VCO</w:t>
      </w:r>
      <w:r w:rsidR="00545BA8" w:rsidRPr="00545BA8">
        <w:rPr>
          <w:vertAlign w:val="subscript"/>
        </w:rPr>
        <w:t>2</w:t>
      </w:r>
      <w:r w:rsidR="00545BA8">
        <w:rPr>
          <w:vertAlign w:val="subscript"/>
        </w:rPr>
        <w:t xml:space="preserve"> </w:t>
      </w:r>
      <w:r w:rsidR="00545BA8">
        <w:t>min</w:t>
      </w:r>
      <w:r w:rsidR="00545BA8" w:rsidRPr="00545BA8">
        <w:rPr>
          <w:vertAlign w:val="superscript"/>
        </w:rPr>
        <w:t>-1</w:t>
      </w:r>
      <w:r w:rsidR="00545BA8">
        <w:rPr>
          <w:vertAlign w:val="superscript"/>
        </w:rPr>
        <w:t xml:space="preserve"> </w:t>
      </w:r>
      <w:r w:rsidR="00545BA8">
        <w:t>g</w:t>
      </w:r>
      <w:r w:rsidR="00545BA8" w:rsidRPr="00545BA8">
        <w:rPr>
          <w:vertAlign w:val="superscript"/>
        </w:rPr>
        <w:t>-1</w:t>
      </w:r>
      <w:r w:rsidR="00545BA8">
        <w:t xml:space="preserve">) </w:t>
      </w:r>
      <w:r>
        <w:t xml:space="preserve">for the ‘cold’ developmental temperature group (blue line, </w:t>
      </w:r>
      <w:proofErr w:type="spellStart"/>
      <w:r>
        <w:t>n</w:t>
      </w:r>
      <w:r w:rsidRPr="00EC5CC3">
        <w:rPr>
          <w:vertAlign w:val="subscript"/>
        </w:rPr>
        <w:t>lizards</w:t>
      </w:r>
      <w:proofErr w:type="spellEnd"/>
      <w:r>
        <w:t xml:space="preserve"> = 26) and the ‘hot’ developmental temperature group (red line, </w:t>
      </w:r>
      <w:proofErr w:type="spellStart"/>
      <w:r>
        <w:t>n</w:t>
      </w:r>
      <w:r w:rsidRPr="00EC1E5F">
        <w:rPr>
          <w:vertAlign w:val="subscript"/>
        </w:rPr>
        <w:t>lizards</w:t>
      </w:r>
      <w:proofErr w:type="spellEnd"/>
      <w:r>
        <w:t xml:space="preserve"> = 25) </w:t>
      </w:r>
      <w:r w:rsidR="00F34AB3">
        <w:t>Points are raw data and are coloured according to treatment groups n</w:t>
      </w:r>
      <w:r w:rsidR="00F34AB3" w:rsidRPr="00801BE2">
        <w:rPr>
          <w:vertAlign w:val="subscript"/>
        </w:rPr>
        <w:t>obs</w:t>
      </w:r>
      <w:r w:rsidR="00F34AB3">
        <w:t xml:space="preserve"> = 3818. </w:t>
      </w:r>
      <w:r w:rsidR="006C07CD">
        <w:t xml:space="preserve">Dashed lines represent the upper and lower bounds of 95% credible intervals. </w:t>
      </w:r>
    </w:p>
    <w:p w14:paraId="52CF2A9D" w14:textId="77777777" w:rsidR="00252168" w:rsidRDefault="00252168" w:rsidP="005E2CEE">
      <w:pPr>
        <w:ind w:firstLine="720"/>
      </w:pPr>
    </w:p>
    <w:p w14:paraId="541F57DD" w14:textId="019169DC" w:rsidR="00106F02" w:rsidRDefault="00816CDF" w:rsidP="00CE39EB">
      <w:pPr>
        <w:ind w:firstLine="720"/>
        <w:rPr>
          <w:ins w:id="1" w:author="Daniel Noble" w:date="2020-11-10T12:37:00Z"/>
        </w:rPr>
      </w:pPr>
      <w:r>
        <w:t>W</w:t>
      </w:r>
      <w:r w:rsidR="00FB1BF2">
        <w:t xml:space="preserve">e found no evidence to suggest that </w:t>
      </w:r>
      <w:r w:rsidR="00800B0E">
        <w:t xml:space="preserve">metabolic rate </w:t>
      </w:r>
      <w:r w:rsidR="00FB1BF2">
        <w:t xml:space="preserve">or </w:t>
      </w:r>
      <w:r w:rsidR="003E1CDA">
        <w:t>its response to acute temperature was</w:t>
      </w:r>
      <w:r w:rsidR="0075005B">
        <w:t xml:space="preserve"> </w:t>
      </w:r>
      <w:r w:rsidR="00B229D5">
        <w:t>influenced</w:t>
      </w:r>
      <w:r w:rsidR="0075005B">
        <w:t xml:space="preserve"> by</w:t>
      </w:r>
      <w:r w:rsidR="00800B0E">
        <w:t xml:space="preserve"> early </w:t>
      </w:r>
      <w:r w:rsidR="00FB1BF2">
        <w:t>developmental temperature (Fig. 1, Table 1, Table S2).</w:t>
      </w:r>
      <w:r w:rsidR="00E9438A">
        <w:t xml:space="preserve"> </w:t>
      </w:r>
      <w:r w:rsidR="00DC6343">
        <w:t xml:space="preserve">Congruently, there were no treatment differences in thermal reaction </w:t>
      </w:r>
      <w:r w:rsidR="00DC6343" w:rsidRPr="00C13C42">
        <w:t>norms</w:t>
      </w:r>
      <w:r w:rsidR="00DC6343">
        <w:t xml:space="preserve"> at the first sampling session </w:t>
      </w:r>
      <w:r w:rsidR="00545BA8">
        <w:t xml:space="preserve">when acclimation effects </w:t>
      </w:r>
      <w:proofErr w:type="gramStart"/>
      <w:r w:rsidR="00545BA8">
        <w:t>is</w:t>
      </w:r>
      <w:proofErr w:type="gramEnd"/>
      <w:r w:rsidR="00545BA8">
        <w:t xml:space="preserve"> likely to </w:t>
      </w:r>
      <w:r w:rsidR="003B7141">
        <w:t xml:space="preserve">have the least effect </w:t>
      </w:r>
      <w:r w:rsidR="00DC6343" w:rsidRPr="00C13C42">
        <w:t>(see ESM)</w:t>
      </w:r>
      <w:r w:rsidR="00DC6343">
        <w:t xml:space="preserve">. </w:t>
      </w:r>
      <w:r w:rsidR="00E9438A">
        <w:t>We therefore refitted the model with just the main effects (Table S3-4)</w:t>
      </w:r>
      <w:r w:rsidR="00B24ED6">
        <w:t>.</w:t>
      </w:r>
      <w:r w:rsidR="00E9438A">
        <w:t xml:space="preserve"> </w:t>
      </w:r>
      <w:r w:rsidR="00FF7E08">
        <w:t xml:space="preserve">Across all models, </w:t>
      </w:r>
      <w:r w:rsidR="00E9438A">
        <w:t xml:space="preserve">temperature and body mass had positive effects on metabolic rate (Table 1, Table S3-4). </w:t>
      </w:r>
      <w:r w:rsidR="0075005B">
        <w:t>Nonetheless, reaction norms slopes</w:t>
      </w:r>
      <w:r w:rsidR="00A65442">
        <w:t xml:space="preserve"> were significantly </w:t>
      </w:r>
      <w:proofErr w:type="gramStart"/>
      <w:r w:rsidR="001379B2">
        <w:t>repeatable</w:t>
      </w:r>
      <w:proofErr w:type="gramEnd"/>
      <w:r w:rsidR="009572E6">
        <w:t xml:space="preserve"> but </w:t>
      </w:r>
      <w:r w:rsidR="00A65442">
        <w:t>repeatability</w:t>
      </w:r>
      <w:r w:rsidR="00931591">
        <w:t xml:space="preserve"> of slopes</w:t>
      </w:r>
      <w:r w:rsidR="001379B2">
        <w:t xml:space="preserve"> (</w:t>
      </w:r>
      <w:proofErr w:type="spellStart"/>
      <w:r w:rsidR="001379B2" w:rsidRPr="00C242FD">
        <w:rPr>
          <w:i/>
          <w:iCs/>
        </w:rPr>
        <w:t>R</w:t>
      </w:r>
      <w:r w:rsidR="001379B2" w:rsidRPr="00C242FD">
        <w:rPr>
          <w:i/>
          <w:iCs/>
          <w:vertAlign w:val="subscript"/>
        </w:rPr>
        <w:t>slope</w:t>
      </w:r>
      <w:proofErr w:type="spellEnd"/>
      <w:r w:rsidR="001379B2">
        <w:t>)</w:t>
      </w:r>
      <w:r w:rsidR="00A65442">
        <w:t xml:space="preserve"> did not depend on developmental </w:t>
      </w:r>
      <w:r w:rsidR="00910CAE">
        <w:t>temperature treatments</w:t>
      </w:r>
      <w:r w:rsidR="0075005B">
        <w:t xml:space="preserve"> </w:t>
      </w:r>
      <w:r w:rsidR="0075005B" w:rsidRPr="00CA12E0">
        <w:t>(</w:t>
      </w:r>
      <w:r w:rsidR="0075005B">
        <w:t xml:space="preserve">Hot: </w:t>
      </w:r>
      <w:proofErr w:type="spellStart"/>
      <w:r w:rsidR="0075005B" w:rsidRPr="00C242FD">
        <w:rPr>
          <w:i/>
          <w:iCs/>
        </w:rPr>
        <w:t>R</w:t>
      </w:r>
      <w:r w:rsidR="0075005B" w:rsidRPr="00C242FD">
        <w:rPr>
          <w:i/>
          <w:iCs/>
          <w:vertAlign w:val="subscript"/>
        </w:rPr>
        <w:t>slope</w:t>
      </w:r>
      <w:proofErr w:type="spellEnd"/>
      <w:r w:rsidR="0075005B">
        <w:t xml:space="preserve"> = 0.4</w:t>
      </w:r>
      <w:r w:rsidR="004646DF">
        <w:t>2</w:t>
      </w:r>
      <w:r w:rsidR="0075005B">
        <w:t xml:space="preserve">, </w:t>
      </w:r>
      <w:r w:rsidR="0075005B" w:rsidRPr="00CA12E0">
        <w:t>95% CI</w:t>
      </w:r>
      <w:r w:rsidR="0075005B">
        <w:t>: 0.0</w:t>
      </w:r>
      <w:r w:rsidR="004646DF">
        <w:t>4</w:t>
      </w:r>
      <w:r w:rsidR="0075005B">
        <w:t xml:space="preserve"> – 0.9</w:t>
      </w:r>
      <w:r w:rsidR="004646DF">
        <w:t>1</w:t>
      </w:r>
      <w:r w:rsidR="0075005B">
        <w:t xml:space="preserve">; Cold: </w:t>
      </w:r>
      <w:proofErr w:type="spellStart"/>
      <w:r w:rsidR="0075005B" w:rsidRPr="00C242FD">
        <w:rPr>
          <w:i/>
          <w:iCs/>
        </w:rPr>
        <w:t>R</w:t>
      </w:r>
      <w:r w:rsidR="0075005B" w:rsidRPr="00C242FD">
        <w:rPr>
          <w:i/>
          <w:iCs/>
          <w:vertAlign w:val="subscript"/>
        </w:rPr>
        <w:t>slope</w:t>
      </w:r>
      <w:proofErr w:type="spellEnd"/>
      <w:r w:rsidR="0075005B">
        <w:t xml:space="preserve"> = 0.4</w:t>
      </w:r>
      <w:r w:rsidR="004646DF">
        <w:t>6</w:t>
      </w:r>
      <w:r w:rsidR="0075005B">
        <w:t xml:space="preserve">, </w:t>
      </w:r>
      <w:r w:rsidR="0075005B" w:rsidRPr="00CA12E0">
        <w:t>95% CI</w:t>
      </w:r>
      <w:r w:rsidR="0075005B">
        <w:t>: 0.03 – 0.9</w:t>
      </w:r>
      <w:r w:rsidR="004646DF">
        <w:t>5</w:t>
      </w:r>
      <w:r w:rsidR="0075005B">
        <w:t xml:space="preserve">; </w:t>
      </w:r>
      <w:r w:rsidR="006416AF" w:rsidRPr="006416AF">
        <w:rPr>
          <w:i/>
          <w:iCs/>
        </w:rPr>
        <w:t>pd</w:t>
      </w:r>
      <w:r w:rsidR="006416AF">
        <w:rPr>
          <w:i/>
          <w:iCs/>
        </w:rPr>
        <w:t xml:space="preserve"> </w:t>
      </w:r>
      <w:r w:rsidR="006416AF">
        <w:t xml:space="preserve">= 53.5%, </w:t>
      </w:r>
      <w:r w:rsidR="00801BE2">
        <w:t xml:space="preserve">Fig. 2, </w:t>
      </w:r>
      <w:r w:rsidR="0075005B" w:rsidRPr="00732E1D">
        <w:t>Table S6-9</w:t>
      </w:r>
      <w:r w:rsidR="0075005B" w:rsidRPr="00CA12E0">
        <w:t>)</w:t>
      </w:r>
      <w:r w:rsidR="0075005B">
        <w:t>.</w:t>
      </w:r>
      <w:r w:rsidR="00910CAE">
        <w:t xml:space="preserve"> </w:t>
      </w:r>
      <w:r w:rsidR="001379B2">
        <w:t xml:space="preserve">A </w:t>
      </w:r>
      <w:r w:rsidR="001379B2" w:rsidRPr="001379B2">
        <w:rPr>
          <w:i/>
          <w:iCs/>
        </w:rPr>
        <w:t>pd</w:t>
      </w:r>
      <w:r w:rsidR="001379B2">
        <w:rPr>
          <w:i/>
          <w:iCs/>
        </w:rPr>
        <w:t xml:space="preserve"> </w:t>
      </w:r>
      <w:r w:rsidR="001379B2">
        <w:t xml:space="preserve">value of 53.5% indicates that there is roughly equal probability that the difference in </w:t>
      </w:r>
      <w:proofErr w:type="spellStart"/>
      <w:r w:rsidR="001379B2" w:rsidRPr="00C242FD">
        <w:rPr>
          <w:i/>
          <w:iCs/>
        </w:rPr>
        <w:t>R</w:t>
      </w:r>
      <w:r w:rsidR="001379B2" w:rsidRPr="00C242FD">
        <w:rPr>
          <w:i/>
          <w:iCs/>
          <w:vertAlign w:val="subscript"/>
        </w:rPr>
        <w:t>slope</w:t>
      </w:r>
      <w:proofErr w:type="spellEnd"/>
      <w:r w:rsidR="001379B2">
        <w:t xml:space="preserve"> is positive or negative, indicating little difference among treatment groups. </w:t>
      </w:r>
    </w:p>
    <w:p w14:paraId="28524C02" w14:textId="05FD9F2F" w:rsidR="00252168" w:rsidRDefault="00CB58C0" w:rsidP="00CE39EB">
      <w:pPr>
        <w:ind w:firstLine="720"/>
      </w:pPr>
      <w:r>
        <w:t>Overall</w:t>
      </w:r>
      <w:r w:rsidR="00931591">
        <w:t xml:space="preserve">, </w:t>
      </w:r>
      <w:r w:rsidR="0024077E">
        <w:t xml:space="preserve">temperature-specific repeatability </w:t>
      </w:r>
      <w:r w:rsidR="00931591">
        <w:t xml:space="preserve">was relatively </w:t>
      </w:r>
      <w:proofErr w:type="gramStart"/>
      <w:r w:rsidR="00931591">
        <w:t>low</w:t>
      </w:r>
      <w:proofErr w:type="gramEnd"/>
      <w:r w:rsidR="00717442">
        <w:t xml:space="preserve"> and the</w:t>
      </w:r>
      <w:r w:rsidR="00A05F2E">
        <w:t xml:space="preserve"> </w:t>
      </w:r>
      <w:r w:rsidR="00910CAE" w:rsidRPr="00CA12E0">
        <w:t xml:space="preserve">cold developmental </w:t>
      </w:r>
      <w:r w:rsidR="00910CAE">
        <w:t>treatment</w:t>
      </w:r>
      <w:r w:rsidR="00910CAE" w:rsidRPr="00CA12E0">
        <w:t xml:space="preserve"> </w:t>
      </w:r>
      <w:r w:rsidR="00A05F2E">
        <w:t xml:space="preserve">tended </w:t>
      </w:r>
      <w:r w:rsidR="00910CAE" w:rsidRPr="00CA12E0">
        <w:t xml:space="preserve">to have higher repeatability </w:t>
      </w:r>
      <w:r w:rsidR="00931591">
        <w:t xml:space="preserve">estimates </w:t>
      </w:r>
      <w:r w:rsidR="00910CAE" w:rsidRPr="00CA12E0">
        <w:t xml:space="preserve">compared to the hot developmental </w:t>
      </w:r>
      <w:r w:rsidR="00A05F2E">
        <w:t xml:space="preserve">treatment </w:t>
      </w:r>
      <w:r w:rsidR="00910CAE" w:rsidRPr="00CA12E0">
        <w:t xml:space="preserve">(Fig. </w:t>
      </w:r>
      <w:r w:rsidR="00801BE2">
        <w:t>3</w:t>
      </w:r>
      <w:r w:rsidR="00910CAE">
        <w:t>, Fig S</w:t>
      </w:r>
      <w:r w:rsidR="009572E6">
        <w:t>1</w:t>
      </w:r>
      <w:r w:rsidR="00910CAE" w:rsidRPr="00CA12E0">
        <w:t xml:space="preserve">, </w:t>
      </w:r>
      <w:r w:rsidR="00910CAE">
        <w:t>Table 2</w:t>
      </w:r>
      <w:r w:rsidR="00910CAE" w:rsidRPr="00CA12E0">
        <w:t>)</w:t>
      </w:r>
      <w:r w:rsidR="00910CAE">
        <w:t xml:space="preserve">. </w:t>
      </w:r>
      <w:r w:rsidR="00AE2132">
        <w:t xml:space="preserve">Irrespective of acute temperature, repeatability of average metabolic rate was </w:t>
      </w:r>
      <w:r w:rsidR="009B2B2C">
        <w:t xml:space="preserve">on average </w:t>
      </w:r>
      <w:r w:rsidR="00AE2132">
        <w:t>10% higher in cold incubated lizards (</w:t>
      </w:r>
      <w:r w:rsidRPr="00CB58C0">
        <w:rPr>
          <w:i/>
          <w:iCs/>
        </w:rPr>
        <w:t>pd</w:t>
      </w:r>
      <w:r>
        <w:t xml:space="preserve"> = 95.7%, </w:t>
      </w:r>
      <w:r w:rsidR="00AE2132">
        <w:t>Fig. 3B, C).</w:t>
      </w:r>
      <w:r>
        <w:t xml:space="preserve"> </w:t>
      </w:r>
      <w:r w:rsidR="00A05F2E">
        <w:t xml:space="preserve">There was a 95.7% probability that difference in overall repeatability was negative, which indicates that lizards from the cold treatment </w:t>
      </w:r>
      <w:r w:rsidR="00106F02">
        <w:t xml:space="preserve">are more likely to have higher </w:t>
      </w:r>
      <w:r w:rsidR="00DD717A">
        <w:t>repeatability</w:t>
      </w:r>
      <w:r w:rsidR="00A05F2E">
        <w:t xml:space="preserve">. </w:t>
      </w:r>
      <w:r w:rsidR="00FB32EB">
        <w:t xml:space="preserve">Higher repeatability in the </w:t>
      </w:r>
      <w:r w:rsidR="00FB32EB">
        <w:lastRenderedPageBreak/>
        <w:t xml:space="preserve">cold treatment was associated with significant differences among individual variation and residual variance (Fig. S2). </w:t>
      </w:r>
    </w:p>
    <w:p w14:paraId="2A684044" w14:textId="3DD16738" w:rsidR="00CE39EB" w:rsidRDefault="00AE2132" w:rsidP="00252168">
      <w:pPr>
        <w:rPr>
          <w:b/>
          <w:bCs/>
        </w:rPr>
      </w:pPr>
      <w:r>
        <w:rPr>
          <w:noProof/>
        </w:rPr>
        <w:drawing>
          <wp:anchor distT="0" distB="0" distL="114300" distR="114300" simplePos="0" relativeHeight="251659264" behindDoc="0" locked="0" layoutInCell="1" allowOverlap="1" wp14:anchorId="55E0AD1C" wp14:editId="25A5214A">
            <wp:simplePos x="0" y="0"/>
            <wp:positionH relativeFrom="column">
              <wp:posOffset>48260</wp:posOffset>
            </wp:positionH>
            <wp:positionV relativeFrom="paragraph">
              <wp:posOffset>187960</wp:posOffset>
            </wp:positionV>
            <wp:extent cx="5270500" cy="42424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5270500" cy="4242435"/>
                    </a:xfrm>
                    <a:prstGeom prst="rect">
                      <a:avLst/>
                    </a:prstGeom>
                  </pic:spPr>
                </pic:pic>
              </a:graphicData>
            </a:graphic>
            <wp14:sizeRelH relativeFrom="page">
              <wp14:pctWidth>0</wp14:pctWidth>
            </wp14:sizeRelH>
            <wp14:sizeRelV relativeFrom="page">
              <wp14:pctHeight>0</wp14:pctHeight>
            </wp14:sizeRelV>
          </wp:anchor>
        </w:drawing>
      </w:r>
    </w:p>
    <w:p w14:paraId="5CB75EA9" w14:textId="312939C5" w:rsidR="00252168" w:rsidRDefault="00252168" w:rsidP="00252168">
      <w:r w:rsidRPr="00332816">
        <w:rPr>
          <w:b/>
          <w:bCs/>
        </w:rPr>
        <w:t xml:space="preserve">Figure </w:t>
      </w:r>
      <w:r>
        <w:rPr>
          <w:b/>
          <w:bCs/>
        </w:rPr>
        <w:t>2</w:t>
      </w:r>
      <w:r w:rsidRPr="00332816">
        <w:rPr>
          <w:b/>
          <w:bCs/>
        </w:rPr>
        <w:t>.</w:t>
      </w:r>
      <w:r>
        <w:rPr>
          <w:b/>
          <w:bCs/>
        </w:rPr>
        <w:t xml:space="preserve"> </w:t>
      </w:r>
      <w:r w:rsidR="00A306FC">
        <w:t>T</w:t>
      </w:r>
      <w:r>
        <w:t xml:space="preserve">hermal reaction norms of </w:t>
      </w:r>
      <w:r w:rsidR="000059D1">
        <w:t xml:space="preserve">mass-adjusted </w:t>
      </w:r>
      <w:r>
        <w:t xml:space="preserve">metabolic rate for lizards reared at </w:t>
      </w:r>
      <w:r w:rsidR="007075C4">
        <w:t>‘hot’ developmental temperature</w:t>
      </w:r>
      <w:r w:rsidR="001379B2">
        <w:t>s</w:t>
      </w:r>
      <w:r w:rsidR="007075C4">
        <w:t xml:space="preserve"> (top panel, red lines, </w:t>
      </w:r>
      <w:proofErr w:type="spellStart"/>
      <w:r w:rsidR="007075C4">
        <w:t>n</w:t>
      </w:r>
      <w:r w:rsidR="007075C4" w:rsidRPr="00EC1E5F">
        <w:rPr>
          <w:vertAlign w:val="subscript"/>
        </w:rPr>
        <w:t>lizards</w:t>
      </w:r>
      <w:proofErr w:type="spellEnd"/>
      <w:r w:rsidR="007075C4">
        <w:t xml:space="preserve"> = 25)</w:t>
      </w:r>
      <w:r w:rsidR="001379B2">
        <w:t xml:space="preserve"> </w:t>
      </w:r>
      <w:r>
        <w:t>a</w:t>
      </w:r>
      <w:r w:rsidR="007075C4">
        <w:t xml:space="preserve">nd </w:t>
      </w:r>
      <w:r>
        <w:t>‘cold’ developmental temperature</w:t>
      </w:r>
      <w:r w:rsidR="001379B2">
        <w:t>s</w:t>
      </w:r>
      <w:r>
        <w:t xml:space="preserve"> (</w:t>
      </w:r>
      <w:r w:rsidR="00A744B5">
        <w:t xml:space="preserve">bottom </w:t>
      </w:r>
      <w:r w:rsidR="007075C4">
        <w:t xml:space="preserve">panel, </w:t>
      </w:r>
      <w:r>
        <w:t xml:space="preserve">blue lines, </w:t>
      </w:r>
      <w:proofErr w:type="spellStart"/>
      <w:r>
        <w:t>n</w:t>
      </w:r>
      <w:r w:rsidRPr="00EC5CC3">
        <w:rPr>
          <w:vertAlign w:val="subscript"/>
        </w:rPr>
        <w:t>lizards</w:t>
      </w:r>
      <w:proofErr w:type="spellEnd"/>
      <w:r>
        <w:t xml:space="preserve"> = 26) at session number one, five and ten. Lines represent individual reaction norms for a </w:t>
      </w:r>
      <w:r w:rsidR="001379B2">
        <w:t xml:space="preserve">random </w:t>
      </w:r>
      <w:r>
        <w:t>subset of 10 individuals from each treatment</w:t>
      </w:r>
      <w:r w:rsidR="001379B2">
        <w:t>.</w:t>
      </w:r>
    </w:p>
    <w:p w14:paraId="216938DE" w14:textId="691F74D0" w:rsidR="00252168" w:rsidRDefault="00252168" w:rsidP="008E1938"/>
    <w:p w14:paraId="48A62F95" w14:textId="429810AE" w:rsidR="000C4CF8" w:rsidRDefault="000C4CF8" w:rsidP="008E1938">
      <w:r w:rsidRPr="00F17F16">
        <w:rPr>
          <w:b/>
          <w:bCs/>
        </w:rPr>
        <w:t>Table 1</w:t>
      </w:r>
      <w:r w:rsidRPr="00A55CED">
        <w:t xml:space="preserve"> Model coefficients of full model testing whether developmental temperature affects the elevation </w:t>
      </w:r>
      <w:r w:rsidR="00541427">
        <w:t xml:space="preserve">(intercept) </w:t>
      </w:r>
      <w:r w:rsidRPr="00A55CED">
        <w:t>and slope of the thermal reaction norm of metabolic rate. This model used an imputed dataset</w:t>
      </w:r>
      <w:r>
        <w:t xml:space="preserve"> of </w:t>
      </w:r>
      <w:r w:rsidRPr="00A55CED">
        <w:t>n</w:t>
      </w:r>
      <w:r w:rsidR="0044450A" w:rsidRPr="00C242FD">
        <w:rPr>
          <w:vertAlign w:val="subscript"/>
        </w:rPr>
        <w:t>obs</w:t>
      </w:r>
      <w:r w:rsidRPr="00A55CED">
        <w:t xml:space="preserve"> = 6000</w:t>
      </w:r>
      <w:r w:rsidR="004F52CF">
        <w:t xml:space="preserve">, 36% of observations </w:t>
      </w:r>
      <w:r w:rsidR="00650EB5">
        <w:t xml:space="preserve">were </w:t>
      </w:r>
      <w:r w:rsidR="004F52CF">
        <w:t>imputed</w:t>
      </w:r>
      <w:r>
        <w:t xml:space="preserve">. The intercept is the cold developmental temperature. MR </w:t>
      </w:r>
      <w:r w:rsidR="00541427">
        <w:t xml:space="preserve">was </w:t>
      </w:r>
      <w:r>
        <w:t xml:space="preserve">log transformed and </w:t>
      </w:r>
      <w:r w:rsidR="00EC46C0">
        <w:t>mass, a</w:t>
      </w:r>
      <w:r>
        <w:t>ge</w:t>
      </w:r>
      <w:r w:rsidR="00EC46C0">
        <w:t xml:space="preserve"> and temperature</w:t>
      </w:r>
      <w:r>
        <w:t xml:space="preserve"> </w:t>
      </w:r>
      <w:r w:rsidR="00E170B3">
        <w:t>were</w:t>
      </w:r>
      <w:r>
        <w:t xml:space="preserve"> z-transformed. </w:t>
      </w:r>
      <w:r w:rsidR="00653858">
        <w:t xml:space="preserve">Bolded estimates are significantly different from zero. </w:t>
      </w:r>
      <w:r w:rsidR="00C242FD">
        <w:t xml:space="preserve">Lower and upper bound of estimates represent 95% credible intervals. </w:t>
      </w:r>
      <w:r w:rsidR="00884420">
        <w:t>COV represents covariance.</w:t>
      </w:r>
      <w:r w:rsidR="00C13C42">
        <w:t xml:space="preserve"> Main effects model is presented in Table S3</w:t>
      </w:r>
    </w:p>
    <w:tbl>
      <w:tblPr>
        <w:tblStyle w:val="Table"/>
        <w:tblW w:w="4999" w:type="pct"/>
        <w:tblLook w:val="07E0" w:firstRow="1" w:lastRow="1" w:firstColumn="1" w:lastColumn="1" w:noHBand="1" w:noVBand="1"/>
        <w:tblCaption w:val="Table 1 Model coefficients of full model testing whether developmental temperature affects the elevation and slope of the thermal reaction norm of metabolic rate. This model used an imputated dataset, n = 6000"/>
      </w:tblPr>
      <w:tblGrid>
        <w:gridCol w:w="3956"/>
        <w:gridCol w:w="1471"/>
        <w:gridCol w:w="1409"/>
        <w:gridCol w:w="1462"/>
      </w:tblGrid>
      <w:tr w:rsidR="000C4CF8" w14:paraId="47023E64" w14:textId="77777777" w:rsidTr="0044450A">
        <w:trPr>
          <w:trHeight w:val="585"/>
        </w:trPr>
        <w:tc>
          <w:tcPr>
            <w:tcW w:w="0" w:type="auto"/>
            <w:tcBorders>
              <w:top w:val="single" w:sz="2" w:space="0" w:color="auto"/>
              <w:bottom w:val="single" w:sz="2" w:space="0" w:color="auto"/>
            </w:tcBorders>
            <w:vAlign w:val="bottom"/>
          </w:tcPr>
          <w:p w14:paraId="7A81750C" w14:textId="77777777" w:rsidR="000C4CF8" w:rsidRPr="0044450A" w:rsidRDefault="000C4CF8" w:rsidP="007431E8">
            <w:pPr>
              <w:pStyle w:val="Compact"/>
              <w:jc w:val="center"/>
              <w:rPr>
                <w:b/>
                <w:bCs/>
              </w:rPr>
            </w:pPr>
            <w:r w:rsidRPr="0044450A">
              <w:rPr>
                <w:b/>
                <w:bCs/>
              </w:rPr>
              <w:t>Parameter</w:t>
            </w:r>
          </w:p>
        </w:tc>
        <w:tc>
          <w:tcPr>
            <w:tcW w:w="0" w:type="auto"/>
            <w:tcBorders>
              <w:top w:val="single" w:sz="2" w:space="0" w:color="auto"/>
              <w:bottom w:val="single" w:sz="2" w:space="0" w:color="auto"/>
            </w:tcBorders>
            <w:vAlign w:val="bottom"/>
          </w:tcPr>
          <w:p w14:paraId="5374555A" w14:textId="77777777" w:rsidR="000C4CF8" w:rsidRPr="0044450A" w:rsidRDefault="000C4CF8" w:rsidP="007431E8">
            <w:pPr>
              <w:pStyle w:val="Compact"/>
              <w:jc w:val="center"/>
              <w:rPr>
                <w:b/>
                <w:bCs/>
              </w:rPr>
            </w:pPr>
            <w:r w:rsidRPr="0044450A">
              <w:rPr>
                <w:b/>
                <w:bCs/>
              </w:rPr>
              <w:t>Estimate</w:t>
            </w:r>
          </w:p>
        </w:tc>
        <w:tc>
          <w:tcPr>
            <w:tcW w:w="0" w:type="auto"/>
            <w:tcBorders>
              <w:top w:val="single" w:sz="2" w:space="0" w:color="auto"/>
              <w:bottom w:val="single" w:sz="2" w:space="0" w:color="auto"/>
            </w:tcBorders>
            <w:vAlign w:val="bottom"/>
          </w:tcPr>
          <w:p w14:paraId="30FB519C" w14:textId="197A9BA4" w:rsidR="000C4CF8" w:rsidRPr="0044450A" w:rsidRDefault="00431B8D" w:rsidP="007431E8">
            <w:pPr>
              <w:pStyle w:val="Compact"/>
              <w:jc w:val="center"/>
              <w:rPr>
                <w:b/>
                <w:bCs/>
              </w:rPr>
            </w:pPr>
            <w:r>
              <w:rPr>
                <w:b/>
                <w:bCs/>
              </w:rPr>
              <w:t>Lower</w:t>
            </w:r>
          </w:p>
        </w:tc>
        <w:tc>
          <w:tcPr>
            <w:tcW w:w="0" w:type="auto"/>
            <w:tcBorders>
              <w:top w:val="single" w:sz="2" w:space="0" w:color="auto"/>
              <w:bottom w:val="single" w:sz="2" w:space="0" w:color="auto"/>
            </w:tcBorders>
            <w:vAlign w:val="bottom"/>
          </w:tcPr>
          <w:p w14:paraId="3476A770" w14:textId="56EA1F6C" w:rsidR="000C4CF8" w:rsidRPr="0044450A" w:rsidRDefault="00431B8D" w:rsidP="007431E8">
            <w:pPr>
              <w:pStyle w:val="Compact"/>
              <w:jc w:val="center"/>
              <w:rPr>
                <w:b/>
                <w:bCs/>
              </w:rPr>
            </w:pPr>
            <w:r>
              <w:rPr>
                <w:b/>
                <w:bCs/>
              </w:rPr>
              <w:t>Upper</w:t>
            </w:r>
          </w:p>
        </w:tc>
      </w:tr>
      <w:tr w:rsidR="00814CC5" w14:paraId="4C312265" w14:textId="77777777" w:rsidTr="00AC6C8A">
        <w:tc>
          <w:tcPr>
            <w:tcW w:w="0" w:type="auto"/>
            <w:tcBorders>
              <w:top w:val="single" w:sz="2" w:space="0" w:color="auto"/>
            </w:tcBorders>
          </w:tcPr>
          <w:p w14:paraId="4A2354D5" w14:textId="00A048BD" w:rsidR="00814CC5" w:rsidRPr="004823A7" w:rsidRDefault="00814CC5" w:rsidP="004823A7">
            <w:pPr>
              <w:pStyle w:val="Compact"/>
              <w:rPr>
                <w:i/>
                <w:iCs/>
                <w:u w:val="single"/>
              </w:rPr>
            </w:pPr>
            <w:r w:rsidRPr="004823A7">
              <w:rPr>
                <w:i/>
                <w:iCs/>
                <w:u w:val="single"/>
              </w:rPr>
              <w:t>Fixed effects</w:t>
            </w:r>
          </w:p>
        </w:tc>
        <w:tc>
          <w:tcPr>
            <w:tcW w:w="0" w:type="auto"/>
            <w:tcBorders>
              <w:top w:val="single" w:sz="2" w:space="0" w:color="auto"/>
            </w:tcBorders>
          </w:tcPr>
          <w:p w14:paraId="487A4685" w14:textId="77777777" w:rsidR="00814CC5" w:rsidRPr="00F17F16" w:rsidRDefault="00814CC5" w:rsidP="008E1938">
            <w:pPr>
              <w:pStyle w:val="Compact"/>
              <w:jc w:val="center"/>
              <w:rPr>
                <w:b/>
                <w:bCs/>
              </w:rPr>
            </w:pPr>
          </w:p>
        </w:tc>
        <w:tc>
          <w:tcPr>
            <w:tcW w:w="0" w:type="auto"/>
            <w:tcBorders>
              <w:top w:val="single" w:sz="2" w:space="0" w:color="auto"/>
            </w:tcBorders>
          </w:tcPr>
          <w:p w14:paraId="15F03FAD" w14:textId="77777777" w:rsidR="00814CC5" w:rsidRPr="00F17F16" w:rsidRDefault="00814CC5" w:rsidP="008E1938">
            <w:pPr>
              <w:pStyle w:val="Compact"/>
              <w:jc w:val="center"/>
              <w:rPr>
                <w:b/>
                <w:bCs/>
              </w:rPr>
            </w:pPr>
          </w:p>
        </w:tc>
        <w:tc>
          <w:tcPr>
            <w:tcW w:w="0" w:type="auto"/>
            <w:tcBorders>
              <w:top w:val="single" w:sz="2" w:space="0" w:color="auto"/>
            </w:tcBorders>
          </w:tcPr>
          <w:p w14:paraId="3CC77DC7" w14:textId="77777777" w:rsidR="00814CC5" w:rsidRPr="00F17F16" w:rsidRDefault="00814CC5" w:rsidP="008E1938">
            <w:pPr>
              <w:pStyle w:val="Compact"/>
              <w:jc w:val="center"/>
              <w:rPr>
                <w:b/>
                <w:bCs/>
              </w:rPr>
            </w:pPr>
          </w:p>
        </w:tc>
      </w:tr>
      <w:tr w:rsidR="00DC30D3" w14:paraId="237E13E3" w14:textId="77777777" w:rsidTr="00AC6C8A">
        <w:tc>
          <w:tcPr>
            <w:tcW w:w="0" w:type="auto"/>
          </w:tcPr>
          <w:p w14:paraId="3C205FD7" w14:textId="09EC6986" w:rsidR="00DC30D3" w:rsidRDefault="00DC30D3" w:rsidP="00DC30D3">
            <w:pPr>
              <w:pStyle w:val="Compact"/>
            </w:pPr>
            <w:r>
              <w:t>Intercept MR</w:t>
            </w:r>
          </w:p>
        </w:tc>
        <w:tc>
          <w:tcPr>
            <w:tcW w:w="0" w:type="auto"/>
          </w:tcPr>
          <w:p w14:paraId="410988F5" w14:textId="71727ECC" w:rsidR="00DC30D3" w:rsidRPr="00DC30D3" w:rsidRDefault="00DC30D3" w:rsidP="00DC30D3">
            <w:pPr>
              <w:pStyle w:val="Compact"/>
              <w:jc w:val="center"/>
              <w:rPr>
                <w:b/>
                <w:bCs/>
              </w:rPr>
            </w:pPr>
            <w:r w:rsidRPr="00DC30D3">
              <w:rPr>
                <w:b/>
                <w:bCs/>
              </w:rPr>
              <w:t>-6.292</w:t>
            </w:r>
          </w:p>
        </w:tc>
        <w:tc>
          <w:tcPr>
            <w:tcW w:w="0" w:type="auto"/>
          </w:tcPr>
          <w:p w14:paraId="25D7EE48" w14:textId="60E8EE92" w:rsidR="00DC30D3" w:rsidRPr="00DC30D3" w:rsidRDefault="00DC30D3" w:rsidP="00DC30D3">
            <w:pPr>
              <w:pStyle w:val="Compact"/>
              <w:jc w:val="center"/>
              <w:rPr>
                <w:b/>
                <w:bCs/>
              </w:rPr>
            </w:pPr>
            <w:r w:rsidRPr="00DC30D3">
              <w:rPr>
                <w:b/>
                <w:bCs/>
              </w:rPr>
              <w:t>-6.372</w:t>
            </w:r>
          </w:p>
        </w:tc>
        <w:tc>
          <w:tcPr>
            <w:tcW w:w="0" w:type="auto"/>
          </w:tcPr>
          <w:p w14:paraId="67DCFA60" w14:textId="437EC5AE" w:rsidR="00DC30D3" w:rsidRPr="00DC30D3" w:rsidRDefault="00DC30D3" w:rsidP="00DC30D3">
            <w:pPr>
              <w:pStyle w:val="Compact"/>
              <w:jc w:val="center"/>
              <w:rPr>
                <w:b/>
                <w:bCs/>
              </w:rPr>
            </w:pPr>
            <w:r w:rsidRPr="00DC30D3">
              <w:rPr>
                <w:b/>
                <w:bCs/>
              </w:rPr>
              <w:t>-6.218</w:t>
            </w:r>
          </w:p>
        </w:tc>
      </w:tr>
      <w:tr w:rsidR="00EC46C0" w14:paraId="386EDDB0" w14:textId="77777777" w:rsidTr="00163BDF">
        <w:tc>
          <w:tcPr>
            <w:tcW w:w="0" w:type="auto"/>
          </w:tcPr>
          <w:p w14:paraId="34C1F2DA" w14:textId="44CA39EA" w:rsidR="00EC46C0" w:rsidRDefault="00EC46C0" w:rsidP="00EC46C0">
            <w:pPr>
              <w:pStyle w:val="Compact"/>
            </w:pPr>
            <w:r>
              <w:t>Treatment 29</w:t>
            </w:r>
          </w:p>
        </w:tc>
        <w:tc>
          <w:tcPr>
            <w:tcW w:w="0" w:type="auto"/>
          </w:tcPr>
          <w:p w14:paraId="0F8E56FC" w14:textId="2644EC60" w:rsidR="00EC46C0" w:rsidRDefault="00EC46C0" w:rsidP="00EC46C0">
            <w:pPr>
              <w:pStyle w:val="Compact"/>
              <w:jc w:val="center"/>
            </w:pPr>
            <w:r w:rsidRPr="00C11876">
              <w:t>-0.003</w:t>
            </w:r>
          </w:p>
        </w:tc>
        <w:tc>
          <w:tcPr>
            <w:tcW w:w="0" w:type="auto"/>
          </w:tcPr>
          <w:p w14:paraId="62ABC774" w14:textId="372E3627" w:rsidR="00EC46C0" w:rsidRDefault="00EC46C0" w:rsidP="00EC46C0">
            <w:pPr>
              <w:pStyle w:val="Compact"/>
              <w:jc w:val="center"/>
            </w:pPr>
            <w:r w:rsidRPr="00C11876">
              <w:t>-0.062</w:t>
            </w:r>
          </w:p>
        </w:tc>
        <w:tc>
          <w:tcPr>
            <w:tcW w:w="0" w:type="auto"/>
          </w:tcPr>
          <w:p w14:paraId="730F9909" w14:textId="71B236AC" w:rsidR="00EC46C0" w:rsidRDefault="00EC46C0" w:rsidP="00EC46C0">
            <w:pPr>
              <w:pStyle w:val="Compact"/>
              <w:jc w:val="center"/>
            </w:pPr>
            <w:r w:rsidRPr="00C11876">
              <w:t>0.058</w:t>
            </w:r>
          </w:p>
        </w:tc>
      </w:tr>
      <w:tr w:rsidR="00EC46C0" w14:paraId="0F93E35B" w14:textId="77777777" w:rsidTr="00163BDF">
        <w:tc>
          <w:tcPr>
            <w:tcW w:w="0" w:type="auto"/>
          </w:tcPr>
          <w:p w14:paraId="103B86AD" w14:textId="79DECE58" w:rsidR="00EC46C0" w:rsidRDefault="00474EA5" w:rsidP="00EC46C0">
            <w:pPr>
              <w:pStyle w:val="Compact"/>
            </w:pPr>
            <w:r>
              <w:t>Acute</w:t>
            </w:r>
            <w:r w:rsidR="00541427">
              <w:t xml:space="preserve"> </w:t>
            </w:r>
            <w:r w:rsidR="00EC46C0">
              <w:t>Temperature</w:t>
            </w:r>
          </w:p>
        </w:tc>
        <w:tc>
          <w:tcPr>
            <w:tcW w:w="0" w:type="auto"/>
          </w:tcPr>
          <w:p w14:paraId="56AA573D" w14:textId="0E5F7983" w:rsidR="00EC46C0" w:rsidRPr="00EC46C0" w:rsidRDefault="00EC46C0" w:rsidP="00EC46C0">
            <w:pPr>
              <w:pStyle w:val="Compact"/>
              <w:jc w:val="center"/>
              <w:rPr>
                <w:b/>
                <w:bCs/>
              </w:rPr>
            </w:pPr>
            <w:r w:rsidRPr="00EC46C0">
              <w:rPr>
                <w:b/>
                <w:bCs/>
              </w:rPr>
              <w:t>0.262</w:t>
            </w:r>
          </w:p>
        </w:tc>
        <w:tc>
          <w:tcPr>
            <w:tcW w:w="0" w:type="auto"/>
          </w:tcPr>
          <w:p w14:paraId="5FE1A86F" w14:textId="7FC543D8" w:rsidR="00EC46C0" w:rsidRPr="00EC46C0" w:rsidRDefault="00EC46C0" w:rsidP="00EC46C0">
            <w:pPr>
              <w:pStyle w:val="Compact"/>
              <w:jc w:val="center"/>
              <w:rPr>
                <w:b/>
                <w:bCs/>
              </w:rPr>
            </w:pPr>
            <w:r w:rsidRPr="00EC46C0">
              <w:rPr>
                <w:b/>
                <w:bCs/>
              </w:rPr>
              <w:t>0.246</w:t>
            </w:r>
          </w:p>
        </w:tc>
        <w:tc>
          <w:tcPr>
            <w:tcW w:w="0" w:type="auto"/>
          </w:tcPr>
          <w:p w14:paraId="6F078C07" w14:textId="4DC8AA95" w:rsidR="00EC46C0" w:rsidRPr="00EC46C0" w:rsidRDefault="00EC46C0" w:rsidP="00EC46C0">
            <w:pPr>
              <w:pStyle w:val="Compact"/>
              <w:jc w:val="center"/>
              <w:rPr>
                <w:b/>
                <w:bCs/>
              </w:rPr>
            </w:pPr>
            <w:r w:rsidRPr="00EC46C0">
              <w:rPr>
                <w:b/>
                <w:bCs/>
              </w:rPr>
              <w:t>0.278</w:t>
            </w:r>
          </w:p>
        </w:tc>
      </w:tr>
      <w:tr w:rsidR="00541427" w14:paraId="66F93CE5" w14:textId="77777777" w:rsidTr="00163BDF">
        <w:tc>
          <w:tcPr>
            <w:tcW w:w="0" w:type="auto"/>
          </w:tcPr>
          <w:p w14:paraId="2AF4FA14" w14:textId="73B9732E" w:rsidR="00541427" w:rsidRDefault="00541427" w:rsidP="00541427">
            <w:pPr>
              <w:pStyle w:val="Compact"/>
            </w:pPr>
            <w:r>
              <w:t>Treatment 29</w:t>
            </w:r>
            <w:r>
              <w:rPr>
                <w:rFonts w:eastAsiaTheme="minorEastAsia"/>
              </w:rPr>
              <w:t xml:space="preserve"> </w:t>
            </w:r>
            <m:oMath>
              <m:r>
                <w:rPr>
                  <w:rFonts w:ascii="Cambria Math" w:hAnsi="Cambria Math"/>
                </w:rPr>
                <m:t>×</m:t>
              </m:r>
            </m:oMath>
            <w:r>
              <w:rPr>
                <w:rFonts w:eastAsiaTheme="minorEastAsia"/>
              </w:rPr>
              <w:t xml:space="preserve"> Temperature</w:t>
            </w:r>
          </w:p>
        </w:tc>
        <w:tc>
          <w:tcPr>
            <w:tcW w:w="0" w:type="auto"/>
          </w:tcPr>
          <w:p w14:paraId="132A9A06" w14:textId="2C849776" w:rsidR="00541427" w:rsidRPr="00EC46C0" w:rsidRDefault="00541427" w:rsidP="00541427">
            <w:pPr>
              <w:pStyle w:val="Compact"/>
              <w:jc w:val="center"/>
              <w:rPr>
                <w:b/>
                <w:bCs/>
              </w:rPr>
            </w:pPr>
            <w:r w:rsidRPr="000B75A2">
              <w:t>-0.016</w:t>
            </w:r>
          </w:p>
        </w:tc>
        <w:tc>
          <w:tcPr>
            <w:tcW w:w="0" w:type="auto"/>
          </w:tcPr>
          <w:p w14:paraId="646399F7" w14:textId="75B34522" w:rsidR="00541427" w:rsidRPr="00EC46C0" w:rsidRDefault="00541427" w:rsidP="00541427">
            <w:pPr>
              <w:pStyle w:val="Compact"/>
              <w:jc w:val="center"/>
              <w:rPr>
                <w:b/>
                <w:bCs/>
              </w:rPr>
            </w:pPr>
            <w:r w:rsidRPr="000B75A2">
              <w:t>-0.039</w:t>
            </w:r>
          </w:p>
        </w:tc>
        <w:tc>
          <w:tcPr>
            <w:tcW w:w="0" w:type="auto"/>
          </w:tcPr>
          <w:p w14:paraId="5C168500" w14:textId="79701D30" w:rsidR="00541427" w:rsidRPr="00EC46C0" w:rsidRDefault="00541427" w:rsidP="00541427">
            <w:pPr>
              <w:pStyle w:val="Compact"/>
              <w:jc w:val="center"/>
              <w:rPr>
                <w:b/>
                <w:bCs/>
              </w:rPr>
            </w:pPr>
            <w:r w:rsidRPr="000B75A2">
              <w:t>0.007</w:t>
            </w:r>
          </w:p>
        </w:tc>
      </w:tr>
      <w:tr w:rsidR="00541427" w14:paraId="42E6B7EF" w14:textId="77777777" w:rsidTr="00163BDF">
        <w:tc>
          <w:tcPr>
            <w:tcW w:w="0" w:type="auto"/>
          </w:tcPr>
          <w:p w14:paraId="3785C272" w14:textId="369256F1" w:rsidR="00541427" w:rsidRDefault="00541427" w:rsidP="00541427">
            <w:pPr>
              <w:pStyle w:val="Compact"/>
            </w:pPr>
            <w:r>
              <w:lastRenderedPageBreak/>
              <w:t>Age</w:t>
            </w:r>
          </w:p>
        </w:tc>
        <w:tc>
          <w:tcPr>
            <w:tcW w:w="0" w:type="auto"/>
          </w:tcPr>
          <w:p w14:paraId="21816595" w14:textId="108E4716" w:rsidR="00541427" w:rsidRDefault="00541427" w:rsidP="00541427">
            <w:pPr>
              <w:pStyle w:val="Compact"/>
              <w:jc w:val="center"/>
            </w:pPr>
            <w:r w:rsidRPr="009C1DC6">
              <w:t>-0.035</w:t>
            </w:r>
          </w:p>
        </w:tc>
        <w:tc>
          <w:tcPr>
            <w:tcW w:w="0" w:type="auto"/>
          </w:tcPr>
          <w:p w14:paraId="7C22DA9E" w14:textId="4E04D690" w:rsidR="00541427" w:rsidRDefault="00541427" w:rsidP="00541427">
            <w:pPr>
              <w:pStyle w:val="Compact"/>
              <w:jc w:val="center"/>
            </w:pPr>
            <w:r w:rsidRPr="009C1DC6">
              <w:t>-0.079</w:t>
            </w:r>
          </w:p>
        </w:tc>
        <w:tc>
          <w:tcPr>
            <w:tcW w:w="0" w:type="auto"/>
          </w:tcPr>
          <w:p w14:paraId="6029E944" w14:textId="13B7E30E" w:rsidR="00541427" w:rsidRDefault="00541427" w:rsidP="00541427">
            <w:pPr>
              <w:pStyle w:val="Compact"/>
              <w:jc w:val="center"/>
            </w:pPr>
            <w:r w:rsidRPr="009C1DC6">
              <w:t>0.006</w:t>
            </w:r>
          </w:p>
        </w:tc>
      </w:tr>
      <w:tr w:rsidR="00541427" w14:paraId="6509DCB5" w14:textId="77777777" w:rsidTr="00163BDF">
        <w:tc>
          <w:tcPr>
            <w:tcW w:w="0" w:type="auto"/>
          </w:tcPr>
          <w:p w14:paraId="7346451F" w14:textId="2667C6B6" w:rsidR="00541427" w:rsidRDefault="00541427" w:rsidP="00541427">
            <w:pPr>
              <w:pStyle w:val="Compact"/>
            </w:pPr>
            <w:r>
              <w:t>Mass</w:t>
            </w:r>
          </w:p>
        </w:tc>
        <w:tc>
          <w:tcPr>
            <w:tcW w:w="0" w:type="auto"/>
          </w:tcPr>
          <w:p w14:paraId="69D6987E" w14:textId="3541FF69" w:rsidR="00541427" w:rsidRPr="00EC46C0" w:rsidRDefault="00541427" w:rsidP="00541427">
            <w:pPr>
              <w:pStyle w:val="Compact"/>
              <w:jc w:val="center"/>
              <w:rPr>
                <w:b/>
                <w:bCs/>
              </w:rPr>
            </w:pPr>
            <w:r w:rsidRPr="00EC46C0">
              <w:rPr>
                <w:b/>
                <w:bCs/>
              </w:rPr>
              <w:t>0.128</w:t>
            </w:r>
          </w:p>
        </w:tc>
        <w:tc>
          <w:tcPr>
            <w:tcW w:w="0" w:type="auto"/>
          </w:tcPr>
          <w:p w14:paraId="68A4F8B5" w14:textId="36515406" w:rsidR="00541427" w:rsidRPr="00EC46C0" w:rsidRDefault="00541427" w:rsidP="00541427">
            <w:pPr>
              <w:pStyle w:val="Compact"/>
              <w:jc w:val="center"/>
              <w:rPr>
                <w:b/>
                <w:bCs/>
              </w:rPr>
            </w:pPr>
            <w:r w:rsidRPr="00EC46C0">
              <w:rPr>
                <w:b/>
                <w:bCs/>
              </w:rPr>
              <w:t>0.105</w:t>
            </w:r>
          </w:p>
        </w:tc>
        <w:tc>
          <w:tcPr>
            <w:tcW w:w="0" w:type="auto"/>
          </w:tcPr>
          <w:p w14:paraId="1BE616EA" w14:textId="560C69C1" w:rsidR="00541427" w:rsidRPr="00EC46C0" w:rsidRDefault="00541427" w:rsidP="00541427">
            <w:pPr>
              <w:pStyle w:val="Compact"/>
              <w:jc w:val="center"/>
              <w:rPr>
                <w:b/>
                <w:bCs/>
              </w:rPr>
            </w:pPr>
            <w:r w:rsidRPr="00EC46C0">
              <w:rPr>
                <w:b/>
                <w:bCs/>
              </w:rPr>
              <w:t>0.151</w:t>
            </w:r>
          </w:p>
        </w:tc>
      </w:tr>
      <w:tr w:rsidR="00541427" w14:paraId="6D42C35C" w14:textId="77777777" w:rsidTr="00AC6C8A">
        <w:tc>
          <w:tcPr>
            <w:tcW w:w="0" w:type="auto"/>
          </w:tcPr>
          <w:p w14:paraId="5CA7547B" w14:textId="45BBFA9D" w:rsidR="00541427" w:rsidRPr="004823A7" w:rsidRDefault="00541427" w:rsidP="00541427">
            <w:pPr>
              <w:pStyle w:val="Compact"/>
              <w:rPr>
                <w:i/>
                <w:iCs/>
                <w:u w:val="single"/>
              </w:rPr>
            </w:pPr>
            <w:r w:rsidRPr="004823A7">
              <w:rPr>
                <w:i/>
                <w:iCs/>
                <w:u w:val="single"/>
              </w:rPr>
              <w:t>Random Effects</w:t>
            </w:r>
          </w:p>
        </w:tc>
        <w:tc>
          <w:tcPr>
            <w:tcW w:w="0" w:type="auto"/>
          </w:tcPr>
          <w:p w14:paraId="1A60D5D1" w14:textId="77777777" w:rsidR="00541427" w:rsidRPr="00F17F16" w:rsidRDefault="00541427" w:rsidP="00541427">
            <w:pPr>
              <w:pStyle w:val="Compact"/>
              <w:jc w:val="center"/>
              <w:rPr>
                <w:b/>
                <w:bCs/>
              </w:rPr>
            </w:pPr>
          </w:p>
        </w:tc>
        <w:tc>
          <w:tcPr>
            <w:tcW w:w="0" w:type="auto"/>
          </w:tcPr>
          <w:p w14:paraId="0FF77252" w14:textId="77777777" w:rsidR="00541427" w:rsidRPr="00F17F16" w:rsidRDefault="00541427" w:rsidP="00541427">
            <w:pPr>
              <w:pStyle w:val="Compact"/>
              <w:jc w:val="center"/>
              <w:rPr>
                <w:b/>
                <w:bCs/>
              </w:rPr>
            </w:pPr>
          </w:p>
        </w:tc>
        <w:tc>
          <w:tcPr>
            <w:tcW w:w="0" w:type="auto"/>
          </w:tcPr>
          <w:p w14:paraId="22E95A87" w14:textId="77777777" w:rsidR="00541427" w:rsidRPr="00F17F16" w:rsidRDefault="00541427" w:rsidP="00541427">
            <w:pPr>
              <w:pStyle w:val="Compact"/>
              <w:jc w:val="center"/>
              <w:rPr>
                <w:b/>
                <w:bCs/>
              </w:rPr>
            </w:pPr>
          </w:p>
        </w:tc>
      </w:tr>
      <w:tr w:rsidR="00541427" w14:paraId="3DE1982F" w14:textId="77777777" w:rsidTr="00AC6C8A">
        <w:tc>
          <w:tcPr>
            <w:tcW w:w="0" w:type="auto"/>
          </w:tcPr>
          <w:p w14:paraId="5D5C2B45" w14:textId="7D6800A7" w:rsidR="00541427" w:rsidRPr="007431E8" w:rsidRDefault="00541427" w:rsidP="00541427">
            <w:pPr>
              <w:pStyle w:val="Compact"/>
            </w:pPr>
            <w:r w:rsidRPr="007431E8">
              <w:t>Lizard Identity</w:t>
            </w:r>
          </w:p>
        </w:tc>
        <w:tc>
          <w:tcPr>
            <w:tcW w:w="0" w:type="auto"/>
          </w:tcPr>
          <w:p w14:paraId="33F4EC61" w14:textId="77777777" w:rsidR="00541427" w:rsidRPr="00F17F16" w:rsidRDefault="00541427" w:rsidP="00541427">
            <w:pPr>
              <w:pStyle w:val="Compact"/>
              <w:jc w:val="center"/>
              <w:rPr>
                <w:b/>
                <w:bCs/>
              </w:rPr>
            </w:pPr>
          </w:p>
        </w:tc>
        <w:tc>
          <w:tcPr>
            <w:tcW w:w="0" w:type="auto"/>
          </w:tcPr>
          <w:p w14:paraId="561D17CF" w14:textId="77777777" w:rsidR="00541427" w:rsidRPr="00F17F16" w:rsidRDefault="00541427" w:rsidP="00541427">
            <w:pPr>
              <w:pStyle w:val="Compact"/>
              <w:jc w:val="center"/>
              <w:rPr>
                <w:b/>
                <w:bCs/>
              </w:rPr>
            </w:pPr>
          </w:p>
        </w:tc>
        <w:tc>
          <w:tcPr>
            <w:tcW w:w="0" w:type="auto"/>
          </w:tcPr>
          <w:p w14:paraId="3527407C" w14:textId="77777777" w:rsidR="00541427" w:rsidRPr="00F17F16" w:rsidRDefault="00541427" w:rsidP="00541427">
            <w:pPr>
              <w:pStyle w:val="Compact"/>
              <w:jc w:val="center"/>
              <w:rPr>
                <w:b/>
                <w:bCs/>
              </w:rPr>
            </w:pPr>
          </w:p>
        </w:tc>
      </w:tr>
      <w:tr w:rsidR="00541427" w14:paraId="3A4F8B0E" w14:textId="77777777" w:rsidTr="00163BDF">
        <w:tc>
          <w:tcPr>
            <w:tcW w:w="0" w:type="auto"/>
          </w:tcPr>
          <w:p w14:paraId="4664F374" w14:textId="271AA828" w:rsidR="00541427" w:rsidRDefault="00541427" w:rsidP="00541427">
            <w:pPr>
              <w:pStyle w:val="Compact"/>
              <w:jc w:val="center"/>
            </w:pPr>
            <w:r>
              <w:t>Intercept</w:t>
            </w:r>
          </w:p>
        </w:tc>
        <w:tc>
          <w:tcPr>
            <w:tcW w:w="0" w:type="auto"/>
          </w:tcPr>
          <w:p w14:paraId="29DC91F8" w14:textId="66EBD0BB" w:rsidR="00541427" w:rsidRPr="00EC46C0" w:rsidRDefault="00541427" w:rsidP="00541427">
            <w:pPr>
              <w:pStyle w:val="Compact"/>
              <w:jc w:val="center"/>
              <w:rPr>
                <w:b/>
                <w:bCs/>
              </w:rPr>
            </w:pPr>
            <w:r w:rsidRPr="00EC46C0">
              <w:rPr>
                <w:b/>
                <w:bCs/>
              </w:rPr>
              <w:t>0.009</w:t>
            </w:r>
          </w:p>
        </w:tc>
        <w:tc>
          <w:tcPr>
            <w:tcW w:w="0" w:type="auto"/>
          </w:tcPr>
          <w:p w14:paraId="0DD88EFE" w14:textId="1BC1E94C" w:rsidR="00541427" w:rsidRPr="00EC46C0" w:rsidRDefault="00541427" w:rsidP="00541427">
            <w:pPr>
              <w:pStyle w:val="Compact"/>
              <w:jc w:val="center"/>
              <w:rPr>
                <w:b/>
                <w:bCs/>
              </w:rPr>
            </w:pPr>
            <w:r w:rsidRPr="00EC46C0">
              <w:rPr>
                <w:b/>
                <w:bCs/>
              </w:rPr>
              <w:t>0.006</w:t>
            </w:r>
          </w:p>
        </w:tc>
        <w:tc>
          <w:tcPr>
            <w:tcW w:w="0" w:type="auto"/>
          </w:tcPr>
          <w:p w14:paraId="47F26D15" w14:textId="5173EA2E" w:rsidR="00541427" w:rsidRPr="00EC46C0" w:rsidRDefault="00541427" w:rsidP="00541427">
            <w:pPr>
              <w:pStyle w:val="Compact"/>
              <w:jc w:val="center"/>
              <w:rPr>
                <w:b/>
                <w:bCs/>
              </w:rPr>
            </w:pPr>
            <w:r w:rsidRPr="00EC46C0">
              <w:rPr>
                <w:b/>
                <w:bCs/>
              </w:rPr>
              <w:t>0.015</w:t>
            </w:r>
          </w:p>
        </w:tc>
      </w:tr>
      <w:tr w:rsidR="00541427" w14:paraId="471373D8" w14:textId="77777777" w:rsidTr="00163BDF">
        <w:tc>
          <w:tcPr>
            <w:tcW w:w="0" w:type="auto"/>
          </w:tcPr>
          <w:p w14:paraId="18967C6B" w14:textId="0BE733DB" w:rsidR="00541427" w:rsidRDefault="00F64136" w:rsidP="00541427">
            <w:pPr>
              <w:pStyle w:val="Compact"/>
              <w:jc w:val="center"/>
            </w:pPr>
            <w:r>
              <w:t xml:space="preserve">Temperature </w:t>
            </w:r>
            <w:r w:rsidR="00541427">
              <w:t>Slope</w:t>
            </w:r>
          </w:p>
        </w:tc>
        <w:tc>
          <w:tcPr>
            <w:tcW w:w="0" w:type="auto"/>
          </w:tcPr>
          <w:p w14:paraId="602FD0AA" w14:textId="430D3AE2" w:rsidR="00541427" w:rsidRPr="00EC46C0" w:rsidRDefault="00541427" w:rsidP="00541427">
            <w:pPr>
              <w:pStyle w:val="Compact"/>
              <w:jc w:val="center"/>
            </w:pPr>
            <w:r w:rsidRPr="00EC46C0">
              <w:t>9.53e</w:t>
            </w:r>
            <w:r w:rsidRPr="00EC46C0">
              <w:rPr>
                <w:vertAlign w:val="superscript"/>
              </w:rPr>
              <w:t>-5</w:t>
            </w:r>
          </w:p>
        </w:tc>
        <w:tc>
          <w:tcPr>
            <w:tcW w:w="0" w:type="auto"/>
          </w:tcPr>
          <w:p w14:paraId="2564E1A7" w14:textId="195C694F" w:rsidR="00541427" w:rsidRPr="00EC46C0" w:rsidRDefault="00541427" w:rsidP="00541427">
            <w:pPr>
              <w:pStyle w:val="Compact"/>
              <w:jc w:val="center"/>
            </w:pPr>
            <w:r w:rsidRPr="00EC46C0">
              <w:t>1.54e</w:t>
            </w:r>
            <w:r w:rsidRPr="00EC46C0">
              <w:rPr>
                <w:vertAlign w:val="superscript"/>
              </w:rPr>
              <w:t>-7</w:t>
            </w:r>
          </w:p>
        </w:tc>
        <w:tc>
          <w:tcPr>
            <w:tcW w:w="0" w:type="auto"/>
          </w:tcPr>
          <w:p w14:paraId="2A31799E" w14:textId="379E7D87" w:rsidR="00541427" w:rsidRPr="00EC46C0" w:rsidRDefault="00541427" w:rsidP="00541427">
            <w:pPr>
              <w:pStyle w:val="Compact"/>
              <w:jc w:val="center"/>
            </w:pPr>
            <w:r w:rsidRPr="00EC46C0">
              <w:t>0.000479</w:t>
            </w:r>
          </w:p>
        </w:tc>
      </w:tr>
      <w:tr w:rsidR="00541427" w14:paraId="3B5B7FF5" w14:textId="77777777" w:rsidTr="00163BDF">
        <w:tc>
          <w:tcPr>
            <w:tcW w:w="0" w:type="auto"/>
          </w:tcPr>
          <w:p w14:paraId="50501051" w14:textId="3873DCB8" w:rsidR="00541427" w:rsidRDefault="00541427" w:rsidP="00541427">
            <w:pPr>
              <w:pStyle w:val="Compact"/>
              <w:jc w:val="center"/>
            </w:pPr>
            <w:proofErr w:type="spellStart"/>
            <w:r>
              <w:t>COV</w:t>
            </w:r>
            <w:r>
              <w:rPr>
                <w:vertAlign w:val="subscript"/>
              </w:rPr>
              <w:t>Intercept</w:t>
            </w:r>
            <w:proofErr w:type="spellEnd"/>
            <w:r>
              <w:rPr>
                <w:vertAlign w:val="subscript"/>
              </w:rPr>
              <w:t xml:space="preserve"> – Slope</w:t>
            </w:r>
          </w:p>
        </w:tc>
        <w:tc>
          <w:tcPr>
            <w:tcW w:w="0" w:type="auto"/>
          </w:tcPr>
          <w:p w14:paraId="2A8ECE04" w14:textId="4F97DEF5" w:rsidR="00541427" w:rsidRPr="00EC46C0" w:rsidRDefault="00541427" w:rsidP="00541427">
            <w:pPr>
              <w:pStyle w:val="Compact"/>
              <w:jc w:val="center"/>
            </w:pPr>
            <w:r w:rsidRPr="00EC46C0">
              <w:t>-0.00018</w:t>
            </w:r>
          </w:p>
        </w:tc>
        <w:tc>
          <w:tcPr>
            <w:tcW w:w="0" w:type="auto"/>
          </w:tcPr>
          <w:p w14:paraId="43823A15" w14:textId="105145D5" w:rsidR="00541427" w:rsidRPr="00EC46C0" w:rsidRDefault="00541427" w:rsidP="00541427">
            <w:pPr>
              <w:pStyle w:val="Compact"/>
              <w:jc w:val="center"/>
            </w:pPr>
            <w:r w:rsidRPr="00EC46C0">
              <w:t>-0.00122</w:t>
            </w:r>
          </w:p>
        </w:tc>
        <w:tc>
          <w:tcPr>
            <w:tcW w:w="0" w:type="auto"/>
          </w:tcPr>
          <w:p w14:paraId="75FB0E2B" w14:textId="18F0B447" w:rsidR="00541427" w:rsidRPr="00EC46C0" w:rsidRDefault="00541427" w:rsidP="00541427">
            <w:pPr>
              <w:pStyle w:val="Compact"/>
              <w:jc w:val="center"/>
            </w:pPr>
            <w:r w:rsidRPr="00EC46C0">
              <w:t>0.000599</w:t>
            </w:r>
          </w:p>
        </w:tc>
      </w:tr>
      <w:tr w:rsidR="00541427" w14:paraId="4891E4E8" w14:textId="77777777" w:rsidTr="00163BDF">
        <w:tc>
          <w:tcPr>
            <w:tcW w:w="0" w:type="auto"/>
          </w:tcPr>
          <w:p w14:paraId="4048A90E" w14:textId="35ABBA11" w:rsidR="00541427" w:rsidRPr="007431E8" w:rsidRDefault="00541427" w:rsidP="00541427">
            <w:pPr>
              <w:pStyle w:val="Compact"/>
            </w:pPr>
            <w:r>
              <w:t>Sampling Session</w:t>
            </w:r>
          </w:p>
        </w:tc>
        <w:tc>
          <w:tcPr>
            <w:tcW w:w="0" w:type="auto"/>
          </w:tcPr>
          <w:p w14:paraId="3E8A49C4" w14:textId="7522CAA2" w:rsidR="00541427" w:rsidRPr="00F17F16" w:rsidRDefault="00541427" w:rsidP="00541427">
            <w:pPr>
              <w:pStyle w:val="Compact"/>
              <w:jc w:val="center"/>
              <w:rPr>
                <w:b/>
                <w:bCs/>
              </w:rPr>
            </w:pPr>
          </w:p>
        </w:tc>
        <w:tc>
          <w:tcPr>
            <w:tcW w:w="0" w:type="auto"/>
          </w:tcPr>
          <w:p w14:paraId="5A3CA936" w14:textId="52C4A621" w:rsidR="00541427" w:rsidRPr="00F17F16" w:rsidRDefault="00541427" w:rsidP="00541427">
            <w:pPr>
              <w:pStyle w:val="Compact"/>
              <w:jc w:val="center"/>
              <w:rPr>
                <w:b/>
                <w:bCs/>
              </w:rPr>
            </w:pPr>
          </w:p>
        </w:tc>
        <w:tc>
          <w:tcPr>
            <w:tcW w:w="0" w:type="auto"/>
          </w:tcPr>
          <w:p w14:paraId="6434619E" w14:textId="5D2634CD" w:rsidR="00541427" w:rsidRPr="00F17F16" w:rsidRDefault="00541427" w:rsidP="00541427">
            <w:pPr>
              <w:pStyle w:val="Compact"/>
              <w:jc w:val="center"/>
              <w:rPr>
                <w:b/>
                <w:bCs/>
              </w:rPr>
            </w:pPr>
          </w:p>
        </w:tc>
      </w:tr>
      <w:tr w:rsidR="00541427" w14:paraId="5CB7AC1F" w14:textId="77777777" w:rsidTr="00163BDF">
        <w:tc>
          <w:tcPr>
            <w:tcW w:w="0" w:type="auto"/>
          </w:tcPr>
          <w:p w14:paraId="72C1F626" w14:textId="7BF3CD2C" w:rsidR="00541427" w:rsidRDefault="00541427" w:rsidP="00541427">
            <w:pPr>
              <w:pStyle w:val="Compact"/>
              <w:jc w:val="center"/>
            </w:pPr>
            <w:r>
              <w:t>Intercept</w:t>
            </w:r>
          </w:p>
        </w:tc>
        <w:tc>
          <w:tcPr>
            <w:tcW w:w="0" w:type="auto"/>
          </w:tcPr>
          <w:p w14:paraId="160CFD0E" w14:textId="4028E387" w:rsidR="00541427" w:rsidRPr="00EC46C0" w:rsidRDefault="00541427" w:rsidP="00541427">
            <w:pPr>
              <w:pStyle w:val="Compact"/>
              <w:jc w:val="center"/>
              <w:rPr>
                <w:b/>
                <w:bCs/>
              </w:rPr>
            </w:pPr>
            <w:r w:rsidRPr="00EC46C0">
              <w:rPr>
                <w:b/>
                <w:bCs/>
              </w:rPr>
              <w:t>0.01</w:t>
            </w:r>
          </w:p>
        </w:tc>
        <w:tc>
          <w:tcPr>
            <w:tcW w:w="0" w:type="auto"/>
          </w:tcPr>
          <w:p w14:paraId="0B54AF45" w14:textId="4C34843F" w:rsidR="00541427" w:rsidRPr="00EC46C0" w:rsidRDefault="00541427" w:rsidP="00541427">
            <w:pPr>
              <w:pStyle w:val="Compact"/>
              <w:jc w:val="center"/>
              <w:rPr>
                <w:b/>
                <w:bCs/>
              </w:rPr>
            </w:pPr>
            <w:r w:rsidRPr="00EC46C0">
              <w:rPr>
                <w:b/>
                <w:bCs/>
              </w:rPr>
              <w:t>0.003</w:t>
            </w:r>
          </w:p>
        </w:tc>
        <w:tc>
          <w:tcPr>
            <w:tcW w:w="0" w:type="auto"/>
          </w:tcPr>
          <w:p w14:paraId="4AD4B1D9" w14:textId="59B642AE" w:rsidR="00541427" w:rsidRPr="00EC46C0" w:rsidRDefault="00541427" w:rsidP="00541427">
            <w:pPr>
              <w:pStyle w:val="Compact"/>
              <w:jc w:val="center"/>
              <w:rPr>
                <w:b/>
                <w:bCs/>
              </w:rPr>
            </w:pPr>
            <w:r w:rsidRPr="00EC46C0">
              <w:rPr>
                <w:b/>
                <w:bCs/>
              </w:rPr>
              <w:t>0.026</w:t>
            </w:r>
          </w:p>
        </w:tc>
      </w:tr>
      <w:tr w:rsidR="00541427" w14:paraId="1FB687F3" w14:textId="77777777" w:rsidTr="00163BDF">
        <w:tc>
          <w:tcPr>
            <w:tcW w:w="0" w:type="auto"/>
          </w:tcPr>
          <w:p w14:paraId="5D523846" w14:textId="3B575C57" w:rsidR="00541427" w:rsidRPr="007431E8" w:rsidRDefault="00541427" w:rsidP="00541427">
            <w:pPr>
              <w:pStyle w:val="Compact"/>
            </w:pPr>
            <w:r w:rsidRPr="007431E8">
              <w:t>Measurement Error</w:t>
            </w:r>
          </w:p>
        </w:tc>
        <w:tc>
          <w:tcPr>
            <w:tcW w:w="0" w:type="auto"/>
          </w:tcPr>
          <w:p w14:paraId="3645CFCA" w14:textId="77777777" w:rsidR="00541427" w:rsidRPr="00F17F16" w:rsidRDefault="00541427" w:rsidP="00541427">
            <w:pPr>
              <w:pStyle w:val="Compact"/>
              <w:jc w:val="center"/>
              <w:rPr>
                <w:b/>
                <w:bCs/>
              </w:rPr>
            </w:pPr>
          </w:p>
        </w:tc>
        <w:tc>
          <w:tcPr>
            <w:tcW w:w="0" w:type="auto"/>
          </w:tcPr>
          <w:p w14:paraId="2F41439D" w14:textId="77777777" w:rsidR="00541427" w:rsidRPr="00F17F16" w:rsidRDefault="00541427" w:rsidP="00541427">
            <w:pPr>
              <w:pStyle w:val="Compact"/>
              <w:jc w:val="center"/>
              <w:rPr>
                <w:b/>
                <w:bCs/>
              </w:rPr>
            </w:pPr>
          </w:p>
        </w:tc>
        <w:tc>
          <w:tcPr>
            <w:tcW w:w="0" w:type="auto"/>
          </w:tcPr>
          <w:p w14:paraId="75CB9F98" w14:textId="77777777" w:rsidR="00541427" w:rsidRPr="00F17F16" w:rsidRDefault="00541427" w:rsidP="00541427">
            <w:pPr>
              <w:pStyle w:val="Compact"/>
              <w:jc w:val="center"/>
              <w:rPr>
                <w:b/>
                <w:bCs/>
              </w:rPr>
            </w:pPr>
          </w:p>
        </w:tc>
      </w:tr>
      <w:tr w:rsidR="00541427" w14:paraId="45E31FD9" w14:textId="77777777" w:rsidTr="00163BDF">
        <w:tc>
          <w:tcPr>
            <w:tcW w:w="0" w:type="auto"/>
          </w:tcPr>
          <w:p w14:paraId="67AC66AD" w14:textId="2926A379" w:rsidR="00541427" w:rsidRDefault="00541427" w:rsidP="00541427">
            <w:pPr>
              <w:pStyle w:val="Compact"/>
              <w:jc w:val="center"/>
            </w:pPr>
            <w:r>
              <w:t>Intercept</w:t>
            </w:r>
          </w:p>
        </w:tc>
        <w:tc>
          <w:tcPr>
            <w:tcW w:w="0" w:type="auto"/>
          </w:tcPr>
          <w:p w14:paraId="5BEBE53F" w14:textId="17B9BE1D" w:rsidR="00541427" w:rsidRPr="00EC46C0" w:rsidRDefault="00541427" w:rsidP="00541427">
            <w:pPr>
              <w:pStyle w:val="Compact"/>
              <w:jc w:val="center"/>
              <w:rPr>
                <w:b/>
                <w:bCs/>
              </w:rPr>
            </w:pPr>
            <w:r w:rsidRPr="00EC46C0">
              <w:rPr>
                <w:b/>
                <w:bCs/>
              </w:rPr>
              <w:t>0.044</w:t>
            </w:r>
          </w:p>
        </w:tc>
        <w:tc>
          <w:tcPr>
            <w:tcW w:w="0" w:type="auto"/>
          </w:tcPr>
          <w:p w14:paraId="03C67908" w14:textId="25D8071B" w:rsidR="00541427" w:rsidRPr="00EC46C0" w:rsidRDefault="00541427" w:rsidP="00541427">
            <w:pPr>
              <w:pStyle w:val="Compact"/>
              <w:jc w:val="center"/>
              <w:rPr>
                <w:b/>
                <w:bCs/>
              </w:rPr>
            </w:pPr>
            <w:r w:rsidRPr="00EC46C0">
              <w:rPr>
                <w:b/>
                <w:bCs/>
              </w:rPr>
              <w:t>0.04</w:t>
            </w:r>
          </w:p>
        </w:tc>
        <w:tc>
          <w:tcPr>
            <w:tcW w:w="0" w:type="auto"/>
          </w:tcPr>
          <w:p w14:paraId="701DE4E5" w14:textId="5DBC313C" w:rsidR="00541427" w:rsidRPr="00EC46C0" w:rsidRDefault="00541427" w:rsidP="00541427">
            <w:pPr>
              <w:pStyle w:val="Compact"/>
              <w:jc w:val="center"/>
              <w:rPr>
                <w:b/>
                <w:bCs/>
              </w:rPr>
            </w:pPr>
            <w:r w:rsidRPr="00EC46C0">
              <w:rPr>
                <w:b/>
                <w:bCs/>
              </w:rPr>
              <w:t>0.049</w:t>
            </w:r>
          </w:p>
        </w:tc>
      </w:tr>
      <w:tr w:rsidR="00541427" w14:paraId="605E4588" w14:textId="77777777" w:rsidTr="0044450A">
        <w:tc>
          <w:tcPr>
            <w:tcW w:w="0" w:type="auto"/>
          </w:tcPr>
          <w:p w14:paraId="6089058B" w14:textId="02F89FBE" w:rsidR="00541427" w:rsidRDefault="00541427" w:rsidP="00541427">
            <w:pPr>
              <w:pStyle w:val="Compact"/>
            </w:pPr>
            <w:r>
              <w:t>Residuals</w:t>
            </w:r>
          </w:p>
        </w:tc>
        <w:tc>
          <w:tcPr>
            <w:tcW w:w="0" w:type="auto"/>
          </w:tcPr>
          <w:p w14:paraId="03A69BE3" w14:textId="50915441" w:rsidR="00541427" w:rsidRPr="00EC46C0" w:rsidRDefault="00541427" w:rsidP="00541427">
            <w:pPr>
              <w:pStyle w:val="Compact"/>
              <w:jc w:val="center"/>
              <w:rPr>
                <w:b/>
                <w:bCs/>
              </w:rPr>
            </w:pPr>
            <w:r w:rsidRPr="00EC46C0">
              <w:rPr>
                <w:b/>
                <w:bCs/>
              </w:rPr>
              <w:t>0.041</w:t>
            </w:r>
          </w:p>
        </w:tc>
        <w:tc>
          <w:tcPr>
            <w:tcW w:w="0" w:type="auto"/>
          </w:tcPr>
          <w:p w14:paraId="29B706A4" w14:textId="1ED95A74" w:rsidR="00541427" w:rsidRPr="00EC46C0" w:rsidRDefault="00541427" w:rsidP="00541427">
            <w:pPr>
              <w:pStyle w:val="Compact"/>
              <w:jc w:val="center"/>
              <w:rPr>
                <w:b/>
                <w:bCs/>
              </w:rPr>
            </w:pPr>
            <w:r w:rsidRPr="00EC46C0">
              <w:rPr>
                <w:b/>
                <w:bCs/>
              </w:rPr>
              <w:t>0.038</w:t>
            </w:r>
          </w:p>
        </w:tc>
        <w:tc>
          <w:tcPr>
            <w:tcW w:w="0" w:type="auto"/>
          </w:tcPr>
          <w:p w14:paraId="6D869DBD" w14:textId="45BF223D" w:rsidR="00541427" w:rsidRPr="00EC46C0" w:rsidRDefault="00541427" w:rsidP="00541427">
            <w:pPr>
              <w:pStyle w:val="Compact"/>
              <w:jc w:val="center"/>
              <w:rPr>
                <w:b/>
                <w:bCs/>
              </w:rPr>
            </w:pPr>
            <w:r w:rsidRPr="00EC46C0">
              <w:rPr>
                <w:b/>
                <w:bCs/>
              </w:rPr>
              <w:t>0.043</w:t>
            </w:r>
          </w:p>
        </w:tc>
      </w:tr>
    </w:tbl>
    <w:p w14:paraId="100DEA1B" w14:textId="36142FF2" w:rsidR="00EB0244" w:rsidRDefault="00A51E39" w:rsidP="008E1938">
      <w:r>
        <w:rPr>
          <w:noProof/>
        </w:rPr>
        <w:drawing>
          <wp:inline distT="0" distB="0" distL="0" distR="0" wp14:anchorId="3F801F98" wp14:editId="3D8DD559">
            <wp:extent cx="5860827" cy="372035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srcRect l="5953" r="5429"/>
                    <a:stretch/>
                  </pic:blipFill>
                  <pic:spPr bwMode="auto">
                    <a:xfrm>
                      <a:off x="0" y="0"/>
                      <a:ext cx="5867334" cy="3724484"/>
                    </a:xfrm>
                    <a:prstGeom prst="rect">
                      <a:avLst/>
                    </a:prstGeom>
                    <a:ln>
                      <a:noFill/>
                    </a:ln>
                    <a:extLst>
                      <a:ext uri="{53640926-AAD7-44D8-BBD7-CCE9431645EC}">
                        <a14:shadowObscured xmlns:a14="http://schemas.microsoft.com/office/drawing/2010/main"/>
                      </a:ext>
                    </a:extLst>
                  </pic:spPr>
                </pic:pic>
              </a:graphicData>
            </a:graphic>
          </wp:inline>
        </w:drawing>
      </w:r>
    </w:p>
    <w:p w14:paraId="6FB2F7DA" w14:textId="62471DCD" w:rsidR="0075005B" w:rsidRDefault="0075005B" w:rsidP="00471A3F">
      <w:pPr>
        <w:ind w:firstLine="720"/>
        <w:jc w:val="center"/>
      </w:pPr>
    </w:p>
    <w:p w14:paraId="2D8FD910" w14:textId="4F7F7A51" w:rsidR="00852F77" w:rsidRDefault="003543A7" w:rsidP="004823A7">
      <w:r w:rsidRPr="00332816">
        <w:rPr>
          <w:b/>
          <w:bCs/>
        </w:rPr>
        <w:t xml:space="preserve">Figure </w:t>
      </w:r>
      <w:r w:rsidR="006951A3">
        <w:rPr>
          <w:b/>
          <w:bCs/>
        </w:rPr>
        <w:t>3</w:t>
      </w:r>
      <w:r w:rsidRPr="00332816">
        <w:rPr>
          <w:b/>
          <w:bCs/>
        </w:rPr>
        <w:t>.</w:t>
      </w:r>
      <w:r>
        <w:rPr>
          <w:b/>
          <w:bCs/>
        </w:rPr>
        <w:t xml:space="preserve"> </w:t>
      </w:r>
      <w:r w:rsidR="00A51E39">
        <w:rPr>
          <w:b/>
          <w:bCs/>
        </w:rPr>
        <w:t xml:space="preserve">A) </w:t>
      </w:r>
      <w:r w:rsidR="00A51E39" w:rsidRPr="00A51E39">
        <w:t>Temperature-specific</w:t>
      </w:r>
      <w:r w:rsidR="00A51E39">
        <w:rPr>
          <w:b/>
          <w:bCs/>
        </w:rPr>
        <w:t xml:space="preserve"> </w:t>
      </w:r>
      <w:r w:rsidR="00A51E39">
        <w:t>a</w:t>
      </w:r>
      <w:r w:rsidR="004F3B7A">
        <w:t>djusted repeatability for average metabolic rate</w:t>
      </w:r>
      <w:r>
        <w:t xml:space="preserve"> for the ‘cold’ developmental temperature group (blue</w:t>
      </w:r>
      <w:r w:rsidR="00AC0097">
        <w:t xml:space="preserve">, </w:t>
      </w:r>
      <w:proofErr w:type="spellStart"/>
      <w:r w:rsidR="00AC0097">
        <w:t>n</w:t>
      </w:r>
      <w:r w:rsidR="00AC0097" w:rsidRPr="00EC5CC3">
        <w:rPr>
          <w:vertAlign w:val="subscript"/>
        </w:rPr>
        <w:t>lizards</w:t>
      </w:r>
      <w:proofErr w:type="spellEnd"/>
      <w:r w:rsidR="00AC0097">
        <w:t xml:space="preserve"> = 26</w:t>
      </w:r>
      <w:r>
        <w:t>) and the ‘hot’ developmental temperature group (red</w:t>
      </w:r>
      <w:r w:rsidR="00AC0097">
        <w:t xml:space="preserve">, </w:t>
      </w:r>
      <w:proofErr w:type="spellStart"/>
      <w:r w:rsidR="00AC0097">
        <w:t>n</w:t>
      </w:r>
      <w:r w:rsidR="00AC0097" w:rsidRPr="00EC5CC3">
        <w:rPr>
          <w:vertAlign w:val="subscript"/>
        </w:rPr>
        <w:t>lizards</w:t>
      </w:r>
      <w:proofErr w:type="spellEnd"/>
      <w:r w:rsidR="00AC0097">
        <w:t xml:space="preserve"> = 25</w:t>
      </w:r>
      <w:r w:rsidR="004F3B7A">
        <w:t>).</w:t>
      </w:r>
      <w:r w:rsidR="00796501">
        <w:t xml:space="preserve"> </w:t>
      </w:r>
      <w:r w:rsidR="003A1A20">
        <w:t xml:space="preserve">Error bars represent 95% credible intervals. </w:t>
      </w:r>
      <w:r w:rsidR="00A51E39" w:rsidRPr="00A51E39">
        <w:rPr>
          <w:b/>
          <w:bCs/>
        </w:rPr>
        <w:t xml:space="preserve">B) </w:t>
      </w:r>
      <w:r w:rsidR="00A51E39">
        <w:t xml:space="preserve">Violin and boxplot showing the posterior distribution of overall adjusted repeatability of each treatment group irrespective of acute temperature. </w:t>
      </w:r>
      <w:r w:rsidR="00A51E39" w:rsidRPr="00A51E39">
        <w:rPr>
          <w:b/>
          <w:bCs/>
        </w:rPr>
        <w:t>C)</w:t>
      </w:r>
      <w:r w:rsidR="00A51E39">
        <w:t xml:space="preserve"> </w:t>
      </w:r>
      <w:r w:rsidR="00953CAD">
        <w:t>The difference in repeatability (Hot – Cold) overall and at each acute temperature. Difference between treatment</w:t>
      </w:r>
      <w:r w:rsidR="000E6760">
        <w:t>s</w:t>
      </w:r>
      <w:r w:rsidR="00953CAD">
        <w:t xml:space="preserve"> </w:t>
      </w:r>
      <w:r w:rsidR="000E6760">
        <w:t xml:space="preserve">are </w:t>
      </w:r>
      <w:r w:rsidR="00953CAD">
        <w:t>represented as p</w:t>
      </w:r>
      <w:r w:rsidR="00A51E39">
        <w:t>osterior distribution</w:t>
      </w:r>
      <w:r w:rsidR="00953CAD">
        <w:t>s</w:t>
      </w:r>
      <w:r w:rsidR="00A51E39">
        <w:t xml:space="preserve"> and median point interval</w:t>
      </w:r>
      <w:r w:rsidR="00953CAD">
        <w:t xml:space="preserve">s. The probability of direction is presented on each distribution and describes the probability that the difference in repeatability is either positive or negative. Grey regions of the distribution represent negative estimates indicating repeatability was greater in the cold treatment, whereas black regions represent positive estimates which indicates that repeatability was greater in the hot treatment. </w:t>
      </w:r>
      <w:r w:rsidR="00953CAD">
        <w:lastRenderedPageBreak/>
        <w:t>All values</w:t>
      </w:r>
      <w:r w:rsidR="008552FD">
        <w:t xml:space="preserve"> were calculated from an imputation model.</w:t>
      </w:r>
      <w:r w:rsidR="00953CAD">
        <w:t xml:space="preserve"> </w:t>
      </w:r>
      <w:r w:rsidR="005641FF">
        <w:t xml:space="preserve">Contrasts are presented in Table S5. </w:t>
      </w:r>
    </w:p>
    <w:p w14:paraId="7AB70619" w14:textId="26E2CE43" w:rsidR="007F39CD" w:rsidRDefault="007F39CD" w:rsidP="008E1938">
      <w:pPr>
        <w:pStyle w:val="Thesissectionheading"/>
      </w:pPr>
      <w:r>
        <w:t>Discussion</w:t>
      </w:r>
    </w:p>
    <w:p w14:paraId="0555155B" w14:textId="4BDB2003" w:rsidR="007F39CD" w:rsidRDefault="00CA7062" w:rsidP="008E1938">
      <w:pPr>
        <w:pStyle w:val="Thesisnormal"/>
      </w:pPr>
      <w:r>
        <w:t xml:space="preserve">Contrary to our expectations, early developmental temperature did not change the intercept or slope of the population reaction norm. Thermal plasticity of metabolic rate (slope) was significantly repeatable but its repeatability was also unaffected by developmental temperature. </w:t>
      </w:r>
      <w:r w:rsidR="00341E72">
        <w:t xml:space="preserve">In line with our prediction, </w:t>
      </w:r>
      <w:r w:rsidR="004E4C16">
        <w:t xml:space="preserve">temperature-specific </w:t>
      </w:r>
      <w:r w:rsidR="00F7690D">
        <w:t xml:space="preserve">repeatability </w:t>
      </w:r>
      <w:r w:rsidR="004E4C16">
        <w:t>of</w:t>
      </w:r>
      <w:r w:rsidR="00F7690D">
        <w:t xml:space="preserve"> metabolic rate (</w:t>
      </w:r>
      <w:r w:rsidR="004E4C16">
        <w:t xml:space="preserve">i.e., </w:t>
      </w:r>
      <w:r w:rsidR="00F7690D">
        <w:t xml:space="preserve">intercept) was </w:t>
      </w:r>
      <w:r w:rsidR="00717442">
        <w:t xml:space="preserve">lower </w:t>
      </w:r>
      <w:r w:rsidR="00F7690D">
        <w:t xml:space="preserve">among lizards that were reared in </w:t>
      </w:r>
      <w:r w:rsidR="00717442">
        <w:t xml:space="preserve">hot </w:t>
      </w:r>
      <w:r w:rsidR="00F7690D">
        <w:t xml:space="preserve">developmental temperatures. </w:t>
      </w:r>
      <w:r w:rsidR="006A2DA7">
        <w:t xml:space="preserve">Our results </w:t>
      </w:r>
      <w:r w:rsidR="00CA3C2D">
        <w:t>suggest that</w:t>
      </w:r>
      <w:r w:rsidR="001E1827">
        <w:t>,</w:t>
      </w:r>
      <w:r w:rsidR="00B70D7A">
        <w:t xml:space="preserve"> while</w:t>
      </w:r>
      <w:r w:rsidR="00CA3C2D">
        <w:t xml:space="preserve"> individuals </w:t>
      </w:r>
      <w:r w:rsidR="007053E3">
        <w:t>displayed</w:t>
      </w:r>
      <w:r w:rsidR="00CA3C2D">
        <w:t xml:space="preserve"> consistent variation in their plasticity (I x E)</w:t>
      </w:r>
      <w:r w:rsidR="00A71644">
        <w:t>,</w:t>
      </w:r>
      <w:r w:rsidR="00570BB6">
        <w:t xml:space="preserve"> </w:t>
      </w:r>
      <w:r w:rsidR="00F7690D">
        <w:t xml:space="preserve">how </w:t>
      </w:r>
      <w:r w:rsidR="00942FC9">
        <w:t xml:space="preserve">metabolic rate </w:t>
      </w:r>
      <w:r w:rsidR="00F7690D">
        <w:t xml:space="preserve">responds to acute temperature variation later in life </w:t>
      </w:r>
      <w:r w:rsidR="00A024C5">
        <w:t xml:space="preserve">was </w:t>
      </w:r>
      <w:r w:rsidR="00F7690D">
        <w:t xml:space="preserve">robust to thermal extremes of natural nest sites. </w:t>
      </w:r>
      <w:r w:rsidR="00942FC9">
        <w:t>D</w:t>
      </w:r>
      <w:r w:rsidR="00F7690D">
        <w:t xml:space="preserve">evelopmental temperatures </w:t>
      </w:r>
      <w:r w:rsidR="00942FC9">
        <w:t xml:space="preserve">did not have an impact on average metabolic rate but rather it </w:t>
      </w:r>
      <w:r w:rsidR="00F7690D">
        <w:t>change</w:t>
      </w:r>
      <w:r w:rsidR="00942FC9">
        <w:t>d</w:t>
      </w:r>
      <w:r w:rsidR="00F7690D">
        <w:t xml:space="preserve"> the</w:t>
      </w:r>
      <w:r w:rsidR="00942FC9">
        <w:t xml:space="preserve"> amount of</w:t>
      </w:r>
      <w:r w:rsidR="00F7690D">
        <w:t xml:space="preserve"> consistent individual </w:t>
      </w:r>
      <w:r w:rsidR="00942FC9">
        <w:t>variation</w:t>
      </w:r>
      <w:r w:rsidR="00F7690D">
        <w:t xml:space="preserve"> in average metabolic rate</w:t>
      </w:r>
      <w:r w:rsidR="00942FC9">
        <w:t xml:space="preserve">. </w:t>
      </w:r>
      <w:r w:rsidR="006408D9">
        <w:t xml:space="preserve">Below we discuss </w:t>
      </w:r>
      <w:r w:rsidR="00F7690D">
        <w:t xml:space="preserve">the </w:t>
      </w:r>
      <w:r w:rsidR="00D303EF">
        <w:t>implications</w:t>
      </w:r>
      <w:r w:rsidR="00F7690D">
        <w:t xml:space="preserve"> of our results </w:t>
      </w:r>
      <w:r w:rsidR="00D303EF">
        <w:t xml:space="preserve">for the evolution of thermal reaction norms in fluctuating environments </w:t>
      </w:r>
    </w:p>
    <w:p w14:paraId="5681D9C8" w14:textId="4E8CBB33" w:rsidR="002E5EDA" w:rsidRDefault="002E5EDA" w:rsidP="008E1938">
      <w:pPr>
        <w:pStyle w:val="Thesisnormal"/>
      </w:pPr>
    </w:p>
    <w:p w14:paraId="42ED9AF2" w14:textId="77777777" w:rsidR="00477E80" w:rsidRDefault="00477E80" w:rsidP="00477E80">
      <w:pPr>
        <w:pStyle w:val="Thesissubheading"/>
      </w:pPr>
      <w:r>
        <w:t>Thermal reaction norms of metabolic rate are robust to developmental temperature</w:t>
      </w:r>
    </w:p>
    <w:p w14:paraId="305E045E" w14:textId="77777777" w:rsidR="00477E80" w:rsidRDefault="00477E80" w:rsidP="00477E80">
      <w:pPr>
        <w:pStyle w:val="Thesisnormal"/>
      </w:pPr>
    </w:p>
    <w:p w14:paraId="21DA4472" w14:textId="1BD08DCE" w:rsidR="00477E80" w:rsidRDefault="00477E80" w:rsidP="00477E80">
      <w:pPr>
        <w:pStyle w:val="Thesisnormal"/>
      </w:pPr>
      <w:r>
        <w:t xml:space="preserve">Developmental </w:t>
      </w:r>
      <w:r w:rsidR="00A024C5">
        <w:t xml:space="preserve">environments </w:t>
      </w:r>
      <w:r>
        <w:t xml:space="preserve">that affect later life plasticity may </w:t>
      </w:r>
      <w:r w:rsidR="009045FB">
        <w:t xml:space="preserve">alter how </w:t>
      </w:r>
      <w:r>
        <w:t>populations</w:t>
      </w:r>
      <w:r w:rsidRPr="00005A2E">
        <w:t xml:space="preserve"> </w:t>
      </w:r>
      <w:r w:rsidR="009045FB">
        <w:t>respond to</w:t>
      </w:r>
      <w:r>
        <w:t xml:space="preserve"> environmental fluctuations (Beaman et al. 2016). Epigenetic modifications during development that influence the physiological system</w:t>
      </w:r>
      <w:r w:rsidR="00D303EF">
        <w:t xml:space="preserve"> are</w:t>
      </w:r>
      <w:r>
        <w:t xml:space="preserve"> likely responsible for shaping plastic responses </w:t>
      </w:r>
      <w:r w:rsidR="004B491D">
        <w:t xml:space="preserve">in </w:t>
      </w:r>
      <w:r>
        <w:t xml:space="preserve">complex ways </w:t>
      </w:r>
      <w:r>
        <w:fldChar w:fldCharType="begin"/>
      </w:r>
      <w:r w:rsidR="00730E70">
        <w:instrText xml:space="preserve"> ADDIN ZOTERO_ITEM CSL_CITATION {"citationID":"DYpD3aEt","properties":{"formattedCitation":"(Hu &amp; Barrett, 2017; McCaw et al., 2020)","plainCitation":"(Hu &amp; Barrett, 2017; McCaw et al., 2020)","noteIndex":0},"citationItems":[{"id":4075,"uris":["http://zotero.org/users/1379426/items/5KW7GA2V"],"uri":["http://zotero.org/users/1379426/items/5KW7GA2V"],"itemData":{"id":4075,"type":"article-journal","abstract":"Phenotypic plasticity is an important mechanism for populations to buffer themselves from environmental change. While it has long been appreciated that natural populations possess genetic variation in the extent of plasticity, a surge of recent evidence suggests that epigenetic variation could also play an important role in shaping phenotypic responses. Compared with genetic variation, epigenetic variation is more likely to have higher spontaneous rates of mutation and a more sensitive reaction to environmental inputs. In our review, we first provide an overview of recent studies on epigenetically encoded thermal plasticity in animals to illustrate environmentally-mediated epigenetic effects within and across generations. Second, we discuss the role of epigenetic effects during adaptation by exploring population epigenetics in natural animal populations. Finally, we evaluate the evolutionary potential of epigenetic variation depending on its autonomy from genetic variation and its transgenerational stability. Although many of the causal links between epigenetic variation and phenotypic plasticity remain elusive, new data has explored the role of epigenetic variation in facilitating evolution in natural populations. This recent progress in ecological epigenetics will be helpful for generating predictive models of the capacity of organisms to adapt to changing climates.","container-title":"Journal of Evolutionary Biology","DOI":"10.1111/jeb.13130","ISSN":"1420-9101","issue":"9","language":"en","note":"_eprint: https://onlinelibrary.wiley.com/doi/pdf/10.1111/jeb.13130","page":"1612-1632","source":"Wiley Online Library","title":"Epigenetics in natural animal populations","volume":"30","author":[{"family":"Hu","given":"J."},{"family":"Barrett","given":"R. D. H."}],"issued":{"date-parts":[["2017"]]}}},{"id":4084,"uris":["http://zotero.org/users/1379426/items/9AFCW3J3"],"uri":["http://zotero.org/users/1379426/items/9AFCW3J3"],"itemData":{"id":4084,"type":"article-journal","abstract":"Synopsis.  Epigenetics represents a widely accepted set of mechanisms by which organisms respond to the environment by regulating phenotypic plasticity and life","container-title":"Integrative and Comparative Biology","DOI":"10.1093/icb/icaa049","journalAbbreviation":"Integr Comp Biol","language":"en","source":"academic.oup.com","title":"Epigenetic Responses to Temperature and Climate","URL":"https://academic.oup.com/icb/advance-article/doi/10.1093/icb/icaa049/5848649","author":[{"family":"McCaw","given":"Beth A."},{"family":"Stevenson","given":"Tyler J."},{"family":"Lancaster","given":"Lesley T."}],"accessed":{"date-parts":[["2020",10,21]]},"issued":{"date-parts":[["2020"]]}}}],"schema":"https://github.com/citation-style-language/schema/raw/master/csl-citation.json"} </w:instrText>
      </w:r>
      <w:r>
        <w:fldChar w:fldCharType="separate"/>
      </w:r>
      <w:r w:rsidR="00730E70">
        <w:rPr>
          <w:noProof/>
        </w:rPr>
        <w:t>(Hu &amp; Barrett, 2017; McCaw et al., 2020)</w:t>
      </w:r>
      <w:r>
        <w:fldChar w:fldCharType="end"/>
      </w:r>
      <w:r>
        <w:t xml:space="preserve">. However, our results suggest instead that thermal reaction norms </w:t>
      </w:r>
      <w:r w:rsidR="00AC527D">
        <w:t xml:space="preserve">for </w:t>
      </w:r>
      <w:r>
        <w:t xml:space="preserve">metabolic rate were robust to changes in incubation temperature. Results have been mixed among the few studies that have investigated the effects of pre- and post-hatching temperature on the plasticity of metabolic rate (Table 1, Beaman et al., 2016). For example, wild caught mosquitofish developing under more variable spring conditions exhibited steeper thermal reaction norms for metabolic scope compared to fish born in summer </w:t>
      </w:r>
      <w:r>
        <w:fldChar w:fldCharType="begin"/>
      </w:r>
      <w:r w:rsidR="00513488">
        <w:instrText xml:space="preserve"> ADDIN ZOTERO_ITEM CSL_CITATION {"citationID":"ob1NxURI","properties":{"formattedCitation":"(Seebacher et al., 2014)","plainCitation":"(Seebacher et al., 2014)","noteIndex":0},"citationItems":[{"id":"QFGujQR2/hMy6L6pW","uris":["http://zotero.org/users/1379426/items/LVDM22FM"],"uri":["http://zotero.org/users/1379426/items/LVDM22FM"],"itemData":{"id":"pY1cmuP2/oKRKCEZJ","type":"article-journal","abstract":"Environmental variability and perturbations can influence population persistence. It is therefore important to understand whether and how animals can compensate for environmental variability and thereby increase resilience of natural populations. Evolutionary theory predicts that in fluctuating environments, selection should favour developmental modifiers that reduce phenotypic expression of genetic variation. The expected result is that phenotypes are buffered from environmental variation across generations. Our aim was to determine whether phenotypes of mosquitofish (Gambusia holbrooki) remain stable across generations in which individuals were born into different thermal environments. We predicted that the spring generation (cool environment) would acclimate by increasing the concentration of regulatory transcription factor mRNA and activities of rate-limiting enzymes (hierarchical regulation) to compensate for the negative thermodynamic effects of lower temperatures on metabolic and locomotor performance. In contrast, the summer-born generation (warm environment) would show less capacity for acclimation and hierarchical regulation. We show that fish from both generations acclimated, but that there were significant differences in the phenotypic consequences of acclimation. The overall result was that burst performance, metabolic scope, and the activities of cytochrome c oxidase and lactate dehydrogenase were buffered from environmental change and did not differ between spring and summer fish at their natural water temperatures of 15 °C and 25 °C, respectively. However, there were differences between generations in sustained swimming performance and citrate synthase activity. We used metabolic control analysis to show that modes of regulation of metabolic scope and locomotor performance differed between generations. Spring-born fish relied to a greater extent on rate-limiting enzymes and transcriptional regulator (PGC-1α and β) mRNA concentrations than summer-born fish. We suggest that developmental modifiers are favoured in fluctuating environments to maximize phenotypic fitness of each generation. We show that the interaction between developmental and reversible acclimation can increase the resilience of physiological performance in a natural population to climate variation.","container-title":"Functional Ecology","DOI":"10.1111/1365-2435.12156","ISSN":"1365-2435","issue":"1","language":"en","note":"_eprint: https://besjournals.onlinelibrary.wiley.com/doi/pdf/10.1111/1365-2435.12156","page":"137-148","source":"Wiley Online Library","title":"Regulation of thermal acclimation varies between generations of the short-lived mosquitofish that developed in different environmental conditions","volume":"28","author":[{"family":"Seebacher","given":"Frank"},{"family":"Beaman","given":"Julian"},{"family":"Little","given":"Alexander G."}],"issued":{"date-parts":[["2014"]]}}}],"schema":"https://github.com/citation-style-language/schema/raw/master/csl-citation.json"} </w:instrText>
      </w:r>
      <w:r>
        <w:fldChar w:fldCharType="separate"/>
      </w:r>
      <w:r>
        <w:rPr>
          <w:noProof/>
        </w:rPr>
        <w:t>(Seebacher et al., 2014)</w:t>
      </w:r>
      <w:r>
        <w:fldChar w:fldCharType="end"/>
      </w:r>
      <w:r>
        <w:t xml:space="preserve">. In contrast, incubation temperature did not affect plasticity in metabolic rate of striped marsh frog tadpoles </w:t>
      </w:r>
      <w:r>
        <w:fldChar w:fldCharType="begin"/>
      </w:r>
      <w:r>
        <w:instrText xml:space="preserve"> ADDIN ZOTERO_ITEM CSL_CITATION {"citationID":"HmVrmhbM","properties":{"formattedCitation":"(Seebacher &amp; Grigaltchik, 2014)","plainCitation":"(Seebacher &amp; Grigaltchik, 2014)","noteIndex":0},"citationItems":[{"id":3792,"uris":["http://zotero.org/users/1379426/items/H3WXY6LP"],"uri":["http://zotero.org/users/1379426/items/H3WXY6LP"],"itemData":{"id":3792,"type":"article-journal","abstract":"Performance curves of physiological rates are not fixed, and determining the extent to which thermal performance curves can change in response to environmental signals is essential to understand the effect of climate variability on populations. The aim of this study was to determine whether and how temperatures experienced during early embryonic development affect thermal performance curves of later life history stages in the frog Limnodynastes peronii. We tested the hypotheses that a) the embryonic environment affects mean trait values only; b) temperature at which performance of tadpoles is maximal shifts with egg incubation temperatures so that performance is maximised at the incubation temperatures, and c) incubation temperatures modulate the capacity for reversible acclimation in tadpoles. Growth rates were greater in warm (25°C) compared to cold (15°C) acclimated (6 weeks) tadpoles regardless of egg developmental temperatures (15°C or 25°C, representing seasonal means). The breadth of the performance curve of burst locomotor performance (measured at 10, 15, 20, 25, and 30°C, representing annual range) is greatest when egg developmental and acclimation temperatures coincide. The mode of the performance curves shifted with acclimation conditions and maximum performance was always at higher temperatures than acclimation conditions. Performance curves of glycolytic (lactate dehydrogenase activities) and mitochondrial (citrate synthase and cytochrome c oxidase) enzymes were modulated by interactions between egg incubation and acclimation temperatures. Lactate dehydrogenase activity paralleled patterns seen in burst locomotor performance, but oxygen consumption rates and mitochondrial enzyme activities did not mirror growth or locomotor performance. We show that embryonic developmental conditions can modulate performance curves of later life-history stages, thereby conferring flexibilty to respond to environmental conditions later in life.","container-title":"PLOS ONE","DOI":"10.1371/journal.pone.0106492","ISSN":"1932-6203","issue":"9","journalAbbreviation":"PLOS ONE","language":"en","note":"publisher: Public Library of Science","page":"e106492","source":"PLoS Journals","title":"Embryonic Developmental Temperatures Modulate Thermal Acclimation of Performance Curves in Tadpoles of the Frog Limnodynastes peronii","volume":"9","author":[{"family":"Seebacher","given":"Frank"},{"family":"Grigaltchik","given":"Veronica S."}],"issued":{"date-parts":[["2014",9,2]]}}}],"schema":"https://github.com/citation-style-language/schema/raw/master/csl-citation.json"} </w:instrText>
      </w:r>
      <w:r>
        <w:fldChar w:fldCharType="separate"/>
      </w:r>
      <w:r>
        <w:rPr>
          <w:noProof/>
        </w:rPr>
        <w:t>(Seebacher &amp; Grigaltchik, 2014)</w:t>
      </w:r>
      <w:r>
        <w:fldChar w:fldCharType="end"/>
      </w:r>
      <w:r>
        <w:t>. Given that our lizards were reared in a common environment post hatching, the lack of difference we observed may</w:t>
      </w:r>
      <w:r w:rsidR="00AC527D">
        <w:t xml:space="preserve"> </w:t>
      </w:r>
      <w:r>
        <w:t xml:space="preserve">be the result of reversible plasticity </w:t>
      </w:r>
      <w:r w:rsidR="004B491D">
        <w:t xml:space="preserve">resulting from </w:t>
      </w:r>
      <w:r>
        <w:t>acclimation in metabolic rate</w:t>
      </w:r>
      <w:r w:rsidR="004B491D">
        <w:t xml:space="preserve"> to the laboratory conditions</w:t>
      </w:r>
      <w:r>
        <w:t>. I</w:t>
      </w:r>
      <w:r w:rsidR="00D303EF">
        <w:t>t is possible that</w:t>
      </w:r>
      <w:r>
        <w:t xml:space="preserve"> acclimation capacities may have overwhelmed any developmental differences in thermal reaction norms</w:t>
      </w:r>
      <w:r w:rsidR="00D303EF">
        <w:t xml:space="preserve">. </w:t>
      </w:r>
      <w:r w:rsidR="00CA3D41">
        <w:t xml:space="preserve">Acclimation of physiological function takes approximately 3-4 weeks to complete, so it is likely that acclimation had already taken place by the time we began the study when lizards were about ~2.5 months old </w:t>
      </w:r>
      <w:r w:rsidR="00CA3D41">
        <w:fldChar w:fldCharType="begin"/>
      </w:r>
      <w:r w:rsidR="00CA3D41">
        <w:instrText xml:space="preserve"> ADDIN ZOTERO_ITEM CSL_CITATION {"citationID":"0vOxHAgY","properties":{"formattedCitation":"(Seebacher, 2005)","plainCitation":"(Seebacher, 2005)","noteIndex":0},"citationItems":[{"id":1429,"uris":["http://zotero.org/users/1379426/items/E47SFJTN"],"uri":["http://zotero.org/users/1379426/items/E47SFJTN"],"itemData":{"id":1429,"type":"article-journal","abstract":"... 1995)—are constant physiological reaction rates in spite of variable body temperature, as specified by ... 159–170CrossRefPubMed. Tsuji J (1988a) Seasonal profiles of standard metabolic rate of ... Zool 61:230–240. Tsuji J (1988b) Thermal acclimation of metabolism in Sceloporus ...","container-title":"Journal of Comparative Physiology B","DOI":"10.1007/s00360-005-0010-6","issue":"7","language":"English","note":"PMID: 16034580","page":"453–461","title":"A review of thermoregulation and physiological performance in reptiles: what is the role of phenotypic flexibility?","volume":"175","author":[{"family":"Seebacher","given":"Frank"}],"issued":{"date-parts":[["2005",7]]}}}],"schema":"https://github.com/citation-style-language/schema/raw/master/csl-citation.json"} </w:instrText>
      </w:r>
      <w:r w:rsidR="00CA3D41">
        <w:fldChar w:fldCharType="separate"/>
      </w:r>
      <w:r w:rsidR="00CA3D41">
        <w:rPr>
          <w:noProof/>
        </w:rPr>
        <w:t>(Seebacher, 2005)</w:t>
      </w:r>
      <w:r w:rsidR="00CA3D41">
        <w:fldChar w:fldCharType="end"/>
      </w:r>
      <w:r w:rsidR="00CA3D41">
        <w:t xml:space="preserve">. </w:t>
      </w:r>
      <w:r w:rsidR="00CD651C">
        <w:t xml:space="preserve">Future studies should employ </w:t>
      </w:r>
      <w:r>
        <w:t>cross factorial design</w:t>
      </w:r>
      <w:r w:rsidR="00CD651C">
        <w:t>s</w:t>
      </w:r>
      <w:r>
        <w:t xml:space="preserve"> where </w:t>
      </w:r>
      <w:r w:rsidR="00CD651C">
        <w:t xml:space="preserve">post-hatch </w:t>
      </w:r>
      <w:r>
        <w:t xml:space="preserve">environments are deliberately matched and mismatched with early environmental conditions to disassociate acclimation effects </w:t>
      </w:r>
      <w:r>
        <w:fldChar w:fldCharType="begin"/>
      </w:r>
      <w:r>
        <w:instrText xml:space="preserve"> ADDIN ZOTERO_ITEM CSL_CITATION {"citationID":"X75yH41B","properties":{"formattedCitation":"(Kazerouni et al., 2016; Schnurr et al., 2014)","plainCitation":"(Kazerouni et al., 2016; Schnurr et al., 2014)","noteIndex":0},"citationItems":[{"id":3772,"uris":["http://zotero.org/users/1379426/items/ZNLW77NN"],"uri":["http://zotero.org/users/1379426/items/ZNLW77NN"],"itemData":{"id":3772,"type":"article-journal","abstract":"The interaction between UV-B and temperature can modify the effects of climate variability on animal function because UV-B and increasing temperatures may increase reactive oxygen species (ROS) production and thereby impair animal performance. However, antioxidant enzyme activities are also increased at higher temperatures, which could counteract negative effects of increased ROS. Conversely, UV-B exposure at lower temperature can exacerbate the effects of ROS because of lower antioxidant enzyme activities. Phenotypes can be plastic to compensate for potentially negative environmental effects. Plasticity may be induced by conditions experienced during pre- or early post-zygotic development, and it may occur reversibly within adult organisms (acclimation). Developmental plasticity and acclimation may interact to determine phenotypes in variable environments. Here, we tested the hypothesis that increased antioxidant enzyme activities are insufficient to alleviate the interactive effects of UV-B and increased temperature on mosquitofish (Gambusia holbrooki). Additionally, we tested whether developmental conditions influenced the capacity for acclimation to UV-B and temperature so that cohorts born in summer at high UV-B and temperature conditions are better able to compensate for ROS damage compared to cohorts born in winter. We exposed mosquitofish to UV-B and control (no-UV-B) at different acclimation temperatures (18, 28 and 32 °C), and measured responses acutely at 18, 28 and 32 °C in a fully factorial design. In fish born in summer, UV-B had significant negative effects on swimming performance and resting metabolic rate at both low (18 °C) and high (32 °C) acclimation temperatures, which were accompanied by higher ROS-induced damage. At their average temperature experienced naturally (28 °C), fish born in summer were not affected by UV-B and showed lower damage and higher antioxidant enzyme activities compared to the other acclimation temperatures. In contrast, swimming performance of winter-caught fish was negatively affected by UV-B at all acclimation temperatures, which was paralleled by higher ROS-induced damage and antioxidant enzyme activities that did not acclimate. However, metabolic scope was not reduced by UV-B or temperature in any of the cohorts. Our results showed that developmental conditions modify the capacity for acclimation later in life, and that the interaction between developmental and acclimation conditions can increase the resilience of animals to environmental variability. These results have important implications for understanding the evolution of acclimation, and for predictions of how climate change affects animal performance.","container-title":"Functional Ecology","DOI":"10.1111/1365-2435.12520","ISSN":"1365-2435","issue":"4","language":"en","note":"_eprint: https://besjournals.onlinelibrary.wiley.com/doi/pdf/10.1111/1365-2435.12520","page":"584-595","source":"Wiley Online Library","title":"UV-B radiation interacts with temperature to determine animal performance","volume":"30","author":[{"family":"Kazerouni","given":"Ensiyeh Ghanizadeh"},{"family":"Franklin","given":"Craig E."},{"family":"Seebacher","given":"Frank"}],"issued":{"date-parts":[["2016"]]}}},{"id":3782,"uris":["http://zotero.org/users/1379426/items/IUDHMLRI"],"uri":["http://zotero.org/users/1379426/items/IUDHMLRI"],"itemData":{"id":3782,"type":"article-journal","abstract":"Global warming is intensifying interest in the physiological consequences of temperature change in ectotherms, but we still have a relatively poor understanding of the effects of temperature on early life stages. This study determined how embryonic temperature (TE) affects development and the activity of metabolic enzymes in the swimming muscle of zebrafish. Embryos developed successfully to hatching (survival ≥88%) from 22 to 32°C, but suffered sharp increases in mortality outside of this range. Embryos that were incubated until hatching at a control TE (27°C) or near the extremes for successful development (22 or 32°C) were next raised to adulthood under control conditions at 27°C. Growth trajectories after hatching were altered in the 22°C and 32°C TE groups compared with 27°C TE controls, but growth slowed after 3 months of age in all groups. Maximal enzyme activities of cytochrome c oxidase (COX), citrate synthase (CS), hydroxyacyl-coA dehydrogenase (HOAD), pyruvate kinase (PK) and lactate dehydrogenase (LDH) were measured across a range of assay temperatures (22, 27, 32 and 36°C) in adults from each TE group that were acclimated to 27 or 32°C. Substrate affinities (Km) were also determined for COX and LDH. In adult fish acclimated to 27°C, COX and PK activities were higher in 22°C and 32°C TE groups than in 27°C TE controls, and the temperature optimum for COX activity was higher in the 32°C TE group than in the 22°C TE group. Warm acclimation reduced COX, CS and/or PK activities in the 22 and 32°C TE groups, possibly to compensate for thermal effects on molecular activity. This response did not occur in the 27°C TE controls, which instead increased LDH and HOAD activities. Warm acclimation also increased thermal sensitivity (Q10) of HOAD to cool temperatures across all TE groups. We conclude that the temperature experienced during early development can have a persistent impact on energy metabolism pathways and acclimation capacity in later life.","container-title":"Journal of Experimental Biology","DOI":"10.1242/jeb.094037","ISSN":"0022-0949, 1477-9145","issue":"8","journalAbbreviation":"Journal of Experimental Biology","language":"en","page":"1370-1380","source":"DOI.org (Crossref)","title":"Temperature during embryonic development has persistent effects on metabolic enzymes in the muscle of zebrafish","volume":"217","author":[{"family":"Schnurr","given":"M. E."},{"family":"Yin","given":"Y."},{"family":"Scott","given":"G. R."}],"issued":{"date-parts":[["2014",4,15]]}}}],"schema":"https://github.com/citation-style-language/schema/raw/master/csl-citation.json"} </w:instrText>
      </w:r>
      <w:r>
        <w:fldChar w:fldCharType="separate"/>
      </w:r>
      <w:r>
        <w:rPr>
          <w:noProof/>
        </w:rPr>
        <w:t>(Kazerouni et al., 2016; Schnurr et al., 2014)</w:t>
      </w:r>
      <w:r>
        <w:fldChar w:fldCharType="end"/>
      </w:r>
      <w:r>
        <w:t xml:space="preserve">. </w:t>
      </w:r>
    </w:p>
    <w:p w14:paraId="4D808907" w14:textId="77777777" w:rsidR="00477E80" w:rsidRDefault="00477E80" w:rsidP="00477E80">
      <w:pPr>
        <w:pStyle w:val="Thesisnormal"/>
      </w:pPr>
    </w:p>
    <w:p w14:paraId="39D4679E" w14:textId="3EAB4282" w:rsidR="006218FD" w:rsidRDefault="00155DF9" w:rsidP="00477E80">
      <w:pPr>
        <w:pStyle w:val="Thesisnormal"/>
        <w:rPr>
          <w:ins w:id="2" w:author="fonti.kar@gmail.com" w:date="2020-11-10T14:41:00Z"/>
        </w:rPr>
      </w:pPr>
      <w:r>
        <w:t xml:space="preserve">Stable </w:t>
      </w:r>
      <w:r w:rsidR="00477E80">
        <w:t>thermal reaction norms of metabolic rate across both developmental temperatures has key evolutionary implications. Our results imply that population reaction norms may</w:t>
      </w:r>
      <w:ins w:id="3" w:author="Daniel Noble" w:date="2020-11-10T13:01:00Z">
        <w:r w:rsidR="00F02E91">
          <w:t xml:space="preserve"> </w:t>
        </w:r>
      </w:ins>
      <w:r w:rsidR="00477E80">
        <w:t xml:space="preserve">be robust to temperature variation within the thermal range of natural nests </w:t>
      </w:r>
      <w:r w:rsidR="00477E80">
        <w:fldChar w:fldCharType="begin"/>
      </w:r>
      <w:r w:rsidR="00477E80">
        <w:instrText xml:space="preserve"> ADDIN ZOTERO_ITEM CSL_CITATION {"citationID":"XzgeokRU","properties":{"formattedCitation":"(Cheetham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77E80">
        <w:fldChar w:fldCharType="separate"/>
      </w:r>
      <w:r w:rsidR="00477E80">
        <w:rPr>
          <w:noProof/>
        </w:rPr>
        <w:t>(Cheetham et al., 2011)</w:t>
      </w:r>
      <w:r w:rsidR="00477E80">
        <w:fldChar w:fldCharType="end"/>
      </w:r>
      <w:r w:rsidR="00477E80">
        <w:t xml:space="preserve">. Past thermal regimes </w:t>
      </w:r>
      <w:r>
        <w:t xml:space="preserve">encountered by predecessors </w:t>
      </w:r>
      <w:r w:rsidR="00477E80">
        <w:t xml:space="preserve">may have canalized population responses so that they are less sensitive to fluctuations in developmental temperatures </w:t>
      </w:r>
      <w:r w:rsidR="00477E80">
        <w:fldChar w:fldCharType="begin"/>
      </w:r>
      <w:r w:rsidR="00477E80">
        <w:instrText xml:space="preserve"> ADDIN ZOTERO_ITEM CSL_CITATION {"citationID":"kd1fsqmw","properties":{"formattedCitation":"(Liefting et al., 2009)","plainCitation":"(Liefting et al., 2009)","noteIndex":0},"citationItems":[{"id":1231,"uris":["http://zotero.org/users/1379426/items/7HVUQTJW"],"uri":["http://zotero.org/users/1379426/items/7HVUQTJW"],"itemData":{"id":1231,"type":"article-journal","abstract":"... The linear regression of mean slope on latitude is significant for both sexes in both ... the results of a previous study on this species along a similar latitudinal cline (Sgrò ... rate showed a greater degree of environmental canalization in habitats with high thermal variation (Liefting and ...","container-title":"Evolution","DOI":"10.1111/j.1558-5646.2009.00683.x","issue":"8","language":"English","note":"PMID: 19473402","page":"1954–1963","title":"PLASTICITY VERSUS ENVIRONMENTAL CANALIZATION: POPULATION DIFFERENCES IN THERMAL RESPONSES ALONG A LATITUDINAL GRADIENT IN DROSOPHILA SERRATA","volume":"63","author":[{"family":"Liefting","given":"Maartje"},{"family":"Hoffmann","given":"Ary A"},{"family":"Ellers","given":"Jacintha"}],"issued":{"date-parts":[["2009",8]]}}}],"schema":"https://github.com/citation-style-language/schema/raw/master/csl-citation.json"} </w:instrText>
      </w:r>
      <w:r w:rsidR="00477E80">
        <w:fldChar w:fldCharType="separate"/>
      </w:r>
      <w:r w:rsidR="00477E80">
        <w:rPr>
          <w:noProof/>
        </w:rPr>
        <w:t>(Liefting et al., 2009)</w:t>
      </w:r>
      <w:r w:rsidR="00477E80">
        <w:fldChar w:fldCharType="end"/>
      </w:r>
      <w:r w:rsidR="00477E80">
        <w:t xml:space="preserve">. Canalization may reduce the costs of </w:t>
      </w:r>
      <w:r w:rsidR="00F02E91">
        <w:t>phenotypic plasticity</w:t>
      </w:r>
      <w:r w:rsidR="00730E70">
        <w:t xml:space="preserve"> during development</w:t>
      </w:r>
      <w:r w:rsidR="00477E80">
        <w:t xml:space="preserve"> if environmental </w:t>
      </w:r>
      <w:r w:rsidR="00477E80">
        <w:lastRenderedPageBreak/>
        <w:t xml:space="preserve">variation is predictable across generations </w:t>
      </w:r>
      <w:r w:rsidR="00477E80">
        <w:fldChar w:fldCharType="begin"/>
      </w:r>
      <w:r w:rsidR="00477E80">
        <w:instrText xml:space="preserve"> ADDIN ZOTERO_ITEM CSL_CITATION {"citationID":"swvzLax5","properties":{"formattedCitation":"(Aubret &amp; Shine, 2010)","plainCitation":"(Aubret &amp; Shine, 2010)","noteIndex":0},"citationItems":[{"id":4120,"uris":["http://zotero.org/users/1379426/items/I5U9B696"],"uri":["http://zotero.org/users/1379426/items/I5U9B696"],"itemData":{"id":4120,"type":"article-journal","abstract":"Skip to Next Section\nMany organisms can adjust their phenotypes to match local environmental conditions via shifts in developmental trajectories, rather than relying on changes in gene frequencies wrought by natural selection. Adaptive developmental plasticity confers obvious benefits in terms of rapid response and higher mean fitness, so why is it not more common? Plausibly, adaptive plasticity also confers a cost; reshaping the phenotype takes time and energy, so that canalised control of trait values enhances fitness if the optimal phenotype remains the same from one generation to the next. Although this idea is central to interpreting the fitness consequences of adaptive plasticity, empirical data on costs of plasticity are scarce. In Australian tiger snakes, larger relative head size enhances maximal ingestible prey size on islands containing large prey. The trait arises via adaptive plasticity in snake populations on newly colonised islands but becomes genetically canalised on islands where snakes have been present for much longer periods. We experimentally manipulated relative head size in captive neonatal snakes to quantify the costs of adaptive plasticity. Although small-headed snakes were able to increase their head sizes when offered large prey, the delay in doing so, and their inability to consume large prey at the outset, significantly reduced their growth rates relative to conspecifics with larger heads at the beginning of the experiment. This study describes a proximate cause to the post-colonisation erosion of developmental plasticity recorded in tiger snake populations.","container-title":"Journal of Experimental Biology","DOI":"10.1242/jeb.040576","ISSN":"0022-0949, 1477-9145","issue":"5","language":"en","note":"publisher: The Company of Biologists Ltd\nsection: Research Article\nPMID: 20154188","page":"735-739","source":"jeb.biologists.org","title":"Fitness costs may explain the post-colonisation erosion of phenotypic plasticity","volume":"213","author":[{"family":"Aubret","given":"F."},{"family":"Shine","given":"R."}],"issued":{"date-parts":[["2010",3,1]]}}}],"schema":"https://github.com/citation-style-language/schema/raw/master/csl-citation.json"} </w:instrText>
      </w:r>
      <w:r w:rsidR="00477E80">
        <w:fldChar w:fldCharType="separate"/>
      </w:r>
      <w:r w:rsidR="00477E80">
        <w:rPr>
          <w:noProof/>
        </w:rPr>
        <w:t>(Aubret &amp; Shine, 2010)</w:t>
      </w:r>
      <w:r w:rsidR="00477E80">
        <w:fldChar w:fldCharType="end"/>
      </w:r>
      <w:r w:rsidR="00477E80">
        <w:t xml:space="preserve">. In support </w:t>
      </w:r>
      <w:r w:rsidR="00F02E91">
        <w:t xml:space="preserve">of </w:t>
      </w:r>
      <w:r w:rsidR="00477E80">
        <w:t>this, damselflies undergoing range expansion</w:t>
      </w:r>
      <w:r w:rsidR="00F02E91">
        <w:t>s</w:t>
      </w:r>
      <w:r w:rsidR="00477E80">
        <w:t xml:space="preserve"> exhibit geographic variation in </w:t>
      </w:r>
      <w:r w:rsidR="00BD3E84">
        <w:t>thermal reaction norms</w:t>
      </w:r>
      <w:r w:rsidR="00477E80">
        <w:t xml:space="preserve"> that align with past climatic conditions </w:t>
      </w:r>
      <w:r w:rsidR="00477E80">
        <w:fldChar w:fldCharType="begin"/>
      </w:r>
      <w:r w:rsidR="00477E80">
        <w:instrText xml:space="preserve"> ADDIN ZOTERO_ITEM CSL_CITATION {"citationID":"0GjRE80T","properties":{"formattedCitation":"(Lancaster et al., 2015)","plainCitation":"(Lancaster et al., 2015)","noteIndex":0},"citationItems":[{"id":4124,"uris":["http://zotero.org/users/1379426/items/YMINA328"],"uri":["http://zotero.org/users/1379426/items/YMINA328"],"itemData":{"id":4124,"type":"article-journal","abstract":"Aim Climate change is currently altering the geographical distribution of species, but how this process contributes to biogeographical variation in ecological traits is unknown. Range-shifting species are predicted to encounter and respond to new selective regimes during their expansion phase, but also carry historical adaptations to their ancestral range. We sought to identify how historical and novel components of the environment interact to shape latitudinal trends in thermal tolerance, thermal tolerance breadth and phenotypic plasticity of a range-shifting species. Location Southern and central Sweden. Methods To evaluate phenotypic responses to changes in the thermal selective environment, we experimentally determined the upper and lower thermal tolerances of &gt; 2000 wild-caught damselflies (Ischnura elegans) from populations distributed across core and expanding range-edge regions. We then identified changing correlations between thermal tolerance, climate and recent weather events across the range expansion. Niche modelling was employed to evaluate the relative contributions of varying climatic selective regimes to overall habitat suitability for the species in core versus range-edge regions. Results Upper thermal tolerance exhibited local adaptation to climate in the core region, but showed evidence of having been released from thermal selection during the current range expansion. In contrast, chill coma recovery exhibited local adaptation across the core region and range expansion, corresponding to increased climatic variability at higher latitudes. Adaptive plasticity of lower thermal tolerances (acclimation ability) increased towards the northern, expanding range edge. Main conclusions Our results suggest micro-evolutionary mechanisms for several large-scale and general biogeographical patterns, including spatially and latitudinally invariant heat tolerances (Brett's rule) and increased thermal acclimation rates and niche breadths at higher latitudes. Population-level processes unique to climate-mediated range expansions may commonly underpin many broader, macro-physiological trends.","container-title":"Journal of Biogeography","DOI":"10.1111/jbi.12553","ISSN":"1365-2699","issue":"10","language":"en","note":"_eprint: https://onlinelibrary.wiley.com/doi/pdf/10.1111/jbi.12553","page":"1953-1963","source":"Wiley Online Library","title":"Latitudinal shift in thermal niche breadth results from thermal release during a climate-mediated range expansion","volume":"42","author":[{"family":"Lancaster","given":"Lesley T."},{"family":"Dudaniec","given":"Rachael Y."},{"family":"Hansson","given":"Bengt"},{"family":"Svensson","given":"Erik I."}],"issued":{"date-parts":[["2015"]]}}}],"schema":"https://github.com/citation-style-language/schema/raw/master/csl-citation.json"} </w:instrText>
      </w:r>
      <w:r w:rsidR="00477E80">
        <w:fldChar w:fldCharType="separate"/>
      </w:r>
      <w:r w:rsidR="00477E80">
        <w:rPr>
          <w:noProof/>
        </w:rPr>
        <w:t>(Lancaster et al., 2015)</w:t>
      </w:r>
      <w:r w:rsidR="00477E80">
        <w:fldChar w:fldCharType="end"/>
      </w:r>
      <w:r w:rsidR="00477E80">
        <w:t>. Population comparisons across environmental gradients might reveal whether local adaptation shapes developmental plasticity of population reaction norms</w:t>
      </w:r>
      <w:r>
        <w:t xml:space="preserve"> that lead to canalisation</w:t>
      </w:r>
      <w:r w:rsidR="00477E80">
        <w:t xml:space="preserve"> </w:t>
      </w:r>
      <w:r w:rsidR="00477E80">
        <w:fldChar w:fldCharType="begin"/>
      </w:r>
      <w:r w:rsidR="00477E80">
        <w:instrText xml:space="preserve"> ADDIN ZOTERO_ITEM CSL_CITATION {"citationID":"tCMcS5Cj","properties":{"formattedCitation":"(Toftegaard et al., 2015)","plainCitation":"(Toftegaard et al., 2015)","noteIndex":0},"citationItems":[{"id":107,"uris":["http://zotero.org/users/1379426/items/568QHYZW"],"uri":["http://zotero.org/users/1379426/items/568QHYZW"],"itemData":{"id":107,"type":"article-journal","container-title":"Oikos","DOI":"10.1111/oik.02323","issue":"5","language":"English","page":"622–628","title":"Variation in plant thermal reaction norms along a latitudinal gradient - more than adaptation to season length","volume":"125","author":[{"family":"Toftegaard","given":"Tenna"},{"family":"Posledovich","given":"Diana"},{"family":"Navarro-Cano","given":"José A"},{"family":"Wiklund","given":"Christer"},{"family":"Gotthard","given":"Karl"},{"family":"Ehrlén","given":"Johan"}],"issued":{"date-parts":[["2015",9]]}}}],"schema":"https://github.com/citation-style-language/schema/raw/master/csl-citation.json"} </w:instrText>
      </w:r>
      <w:r w:rsidR="00477E80">
        <w:fldChar w:fldCharType="separate"/>
      </w:r>
      <w:r w:rsidR="00477E80">
        <w:rPr>
          <w:noProof/>
        </w:rPr>
        <w:t>(Toftegaard et al., 2015)</w:t>
      </w:r>
      <w:r w:rsidR="00477E80">
        <w:fldChar w:fldCharType="end"/>
      </w:r>
      <w:r w:rsidR="00477E80">
        <w:t xml:space="preserve">. Developmental </w:t>
      </w:r>
      <w:r w:rsidR="00AC527D">
        <w:t xml:space="preserve">environments </w:t>
      </w:r>
      <w:r w:rsidR="00477E80">
        <w:t xml:space="preserve">may play a stronger role in shaping population plastic responses in </w:t>
      </w:r>
      <w:r w:rsidR="00AC527D">
        <w:t xml:space="preserve">areas </w:t>
      </w:r>
      <w:r w:rsidR="00477E80">
        <w:t xml:space="preserve">that experience greater thermal variability, such as those in temperate or high elevation regions </w:t>
      </w:r>
      <w:r w:rsidR="00477E80">
        <w:fldChar w:fldCharType="begin"/>
      </w:r>
      <w:r w:rsidR="00477E80">
        <w:instrText xml:space="preserve"> ADDIN ZOTERO_ITEM CSL_CITATION {"citationID":"tX1B5M2N","properties":{"formattedCitation":"(Bonamour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477E80">
        <w:fldChar w:fldCharType="separate"/>
      </w:r>
      <w:r w:rsidR="00477E80">
        <w:rPr>
          <w:noProof/>
        </w:rPr>
        <w:t>(Bonamour et al., 2019)</w:t>
      </w:r>
      <w:r w:rsidR="00477E80">
        <w:fldChar w:fldCharType="end"/>
      </w:r>
      <w:r w:rsidR="00477E80">
        <w:t xml:space="preserve">. </w:t>
      </w:r>
      <w:r w:rsidR="00A46C96">
        <w:t xml:space="preserve">While our incubation treatments represent thermal extremes of natural nest sites, they may not have been severe enough to induce changes in the thermal reaction norms, particularly given that we used more realistic fluctuating nest temperatures. </w:t>
      </w:r>
      <w:r w:rsidR="00730E70">
        <w:t>Developmental stress</w:t>
      </w:r>
      <w:r w:rsidR="00477E80">
        <w:t xml:space="preserve"> </w:t>
      </w:r>
      <w:r w:rsidR="00730E70">
        <w:t>is</w:t>
      </w:r>
      <w:r w:rsidR="00477E80">
        <w:t xml:space="preserve"> thought to lead to </w:t>
      </w:r>
      <w:r w:rsidR="00A46C96">
        <w:t>recruitment of heat shock proteins thereby changing</w:t>
      </w:r>
      <w:r w:rsidR="00477E80">
        <w:t xml:space="preserve"> reversible plasticity late</w:t>
      </w:r>
      <w:r w:rsidR="00A46C96">
        <w:t>r</w:t>
      </w:r>
      <w:r w:rsidR="00477E80">
        <w:t xml:space="preserve"> in life </w:t>
      </w:r>
      <w:r w:rsidR="00477E80">
        <w:fldChar w:fldCharType="begin"/>
      </w:r>
      <w:r w:rsidR="00513488">
        <w:instrText xml:space="preserve"> ADDIN ZOTERO_ITEM CSL_CITATION {"citationID":"93gRtSdL","properties":{"formattedCitation":"(Beaman et al., 2016; Chevin &amp; Hoffmann, 2017)","plainCitation":"(Beaman et al., 2016; Chevin &amp; Hoffmann, 2017)","noteIndex":0},"citationItems":[{"id":"QFGujQR2/DjNzje5G","uris":["http://zotero.org/users/1379426/items/KZHAWEA3"],"uri":["http://zotero.org/users/1379426/items/KZHAWEA3"],"itemData":{"id":"TLe3i7rd/WqIFLPN7","type":"article-journal","abstract":"Phenotypic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Ecol Evol","DOI":"10.1016/j.tree.2016.01.004","issue":"3","language":"English","note":"PMID: 26846962","page":"237–249","title":"Evolution of Plasticity: Mechanistic Link between Development and Reversible Acclimation.","volume":"31","author":[{"family":"Beaman","given":"Julian E"},{"family":"White","given":"Craig R"},{"family":"Seebacher","given":"Frank"}],"issued":{"date-parts":[["2016",3]]}}},{"id":4089,"uris":["http://zotero.org/users/1379426/items/9XI34EUA"],"uri":["http://zotero.org/users/1379426/items/9XI34EUA"],"itemData":{"id":4089,"type":"article-journal","abstract":"Phenotypic plasticity, if adaptive, may allow species to counter the detrimental effects of extreme conditions, but the infrequent occurrence of extreme environments and/or their restriction to low-quality habitats within a species range means that they exert little direct selection on reaction norms. Plasticity could, therefore, be maladaptive under extreme environments, unless genetic correlations are strong between extreme and non-extreme environmental states, and the optimum phenotype changes smoothly with the environment. Empirical evidence suggests that populations and species from more variable environments show higher levels of plasticity that might preadapt them to extremes, but genetic variance for plastic responses can also be low, and genetic variation may not be expressed for some classes of traits under extreme conditions. Much of the empirical literature on plastic responses to extremes has not yet been linked to ecologically relevant conditions, such as asymmetrical fluctuations in the case of temperature extremes. Nevertheless, evolved plastic responses are likely to be important for natural and agricultural species increasingly exposed to climate extremes, and there is an urgent need to collect empirical information and link this to model predictions.This article is part of the themed issue 'Behavioural, ecological and evolutionary responses to extreme climatic events'.","container-title":"Philosophical Transactions of the Royal Society of London. Series B, Biological Sciences","DOI":"10.1098/rstb.2016.0138","ISSN":"1471-2970","issue":"1723","journalAbbreviation":"Philos Trans R Soc Lond B Biol Sci","language":"eng","note":"PMID: 28483868\nPMCID: PMC5434089","source":"PubMed","title":"Evolution of phenotypic plasticity in extreme environments","volume":"372","author":[{"family":"Chevin","given":"Luis-Miguel"},{"family":"Hoffmann","given":"Ary A."}],"issued":{"date-parts":[["2017",6,19]]}}}],"schema":"https://github.com/citation-style-language/schema/raw/master/csl-citation.json"} </w:instrText>
      </w:r>
      <w:r w:rsidR="00477E80">
        <w:fldChar w:fldCharType="separate"/>
      </w:r>
      <w:r w:rsidR="00477E80">
        <w:rPr>
          <w:noProof/>
        </w:rPr>
        <w:t>(Beaman et al., 2016; Chevin &amp; Hoffmann, 2017)</w:t>
      </w:r>
      <w:r w:rsidR="00477E80">
        <w:fldChar w:fldCharType="end"/>
      </w:r>
      <w:r w:rsidR="00477E80">
        <w:t xml:space="preserve">. </w:t>
      </w:r>
      <w:r w:rsidR="00D42FC0">
        <w:t>R</w:t>
      </w:r>
      <w:r w:rsidR="00A46C96">
        <w:t xml:space="preserve">ecent work has shown </w:t>
      </w:r>
      <w:r w:rsidR="00D42FC0">
        <w:t xml:space="preserve">lizard </w:t>
      </w:r>
      <w:r w:rsidR="00A46C96">
        <w:t xml:space="preserve">embryos </w:t>
      </w:r>
      <w:r w:rsidR="00D42FC0">
        <w:t xml:space="preserve">exposed to extreme heat produce higher levels of heat shock proteins and had greater thermal tolerance, however this subsequently reduced tolerance later in life </w:t>
      </w:r>
      <w:r w:rsidR="00D42FC0">
        <w:fldChar w:fldCharType="begin"/>
      </w:r>
      <w:r w:rsidR="00D42FC0">
        <w:instrText xml:space="preserve"> ADDIN ZOTERO_ITEM CSL_CITATION {"citationID":"0Ma1yZLz","properties":{"formattedCitation":"(Gao et al., 2014)","plainCitation":"(Gao et al., 2014)","noteIndex":0},"citationItems":[{"id":4250,"uris":["http://zotero.org/users/1379426/items/JD2T2XJY"],"uri":["http://zotero.org/users/1379426/items/JD2T2XJY"],"itemData":{"id":4250,"type":"article-journal","abstract":"The role of heat shock proteins (HSPs) in heat tolerance has been demonstrated in cultured cells and animal tissues, but rarely in whole organisms because of methodological difficulties associated with gene manipulation. By comparing HSP70 expression patterns among representative species of reptiles and birds, and by determining the effect of HSP70 overexpression on embryonic development and hatchling traits, we have identified the role of HSP70 in the heat tolerance of amniote embryos. Consistent with their thermal environment, and high incubation temperatures and heat tolerance, the embryos of birds have higher onset and maximum temperatures for induced HSP70 than do reptiles, and turtles have higher onset and maximum temperatures than do lizards. Interestingly, the trade-off between benefits and costs of HSP70 overexpression occurred between life-history stages: when turtle embryos developed at extreme high temperatures, HSP70 overexpression generated benefits by enhancing embryo heat tolerance and hatching success, but subsequently imposed costs by decreasing heat tolerance of surviving hatchlings. Taken together, the correlative and causal links between HSP70 and heat tolerance provide, to our knowledge, the first unequivocal evidence that HSP70 promotes thermal tolerance of embryos in oviparous amniotes.","container-title":"Proceedings of the Royal Society B: Biological Sciences","DOI":"10.1098/rspb.2014.1135","issue":"1791","journalAbbreviation":"Proceedings of the Royal Society B: Biological Sciences","note":"publisher: Royal Society","page":"20141135","source":"royalsocietypublishing.org (Atypon)","title":"Heat shock protein expression enhances heat tolerance of reptile embryos","volume":"281","author":[{"family":"Gao","given":"Jing"},{"family":"Zhang","given":"Wen"},{"family":"Dang","given":"Wei"},{"family":"Mou","given":"Yi"},{"family":"Gao","given":"Yuan"},{"family":"Sun","given":"Bao-Jun"},{"family":"Du","given":"Wei-Guo"}],"issued":{"date-parts":[["2014",9,22]]}}}],"schema":"https://github.com/citation-style-language/schema/raw/master/csl-citation.json"} </w:instrText>
      </w:r>
      <w:r w:rsidR="00D42FC0">
        <w:fldChar w:fldCharType="separate"/>
      </w:r>
      <w:r w:rsidR="00D42FC0">
        <w:rPr>
          <w:noProof/>
        </w:rPr>
        <w:t>(Gao et al., 2014)</w:t>
      </w:r>
      <w:r w:rsidR="00D42FC0">
        <w:fldChar w:fldCharType="end"/>
      </w:r>
      <w:r w:rsidR="00D42FC0">
        <w:t xml:space="preserve">. This implies there may be constraints in how phenotypic responses can be shaped by extreme developmental environments. </w:t>
      </w:r>
    </w:p>
    <w:p w14:paraId="1AFF657C" w14:textId="65A4C001" w:rsidR="0024527E" w:rsidRPr="002E5EDA" w:rsidRDefault="001D4780" w:rsidP="001D4780">
      <w:pPr>
        <w:pStyle w:val="Thesissubheading"/>
        <w:rPr>
          <w:ins w:id="4" w:author="Daniel Noble" w:date="2020-11-10T13:06:00Z"/>
          <w:i w:val="0"/>
          <w:iCs/>
        </w:rPr>
      </w:pPr>
      <w:r>
        <w:t xml:space="preserve">Developmental temperatures and </w:t>
      </w:r>
      <w:r w:rsidR="00F35716">
        <w:t>repeatable thermal</w:t>
      </w:r>
      <w:r>
        <w:t xml:space="preserve"> plasticity of metabolic rate</w:t>
      </w:r>
    </w:p>
    <w:p w14:paraId="07A49F54" w14:textId="77777777" w:rsidR="00442A9C" w:rsidRDefault="00442A9C" w:rsidP="00C962F8"/>
    <w:p w14:paraId="2C749D6F" w14:textId="6FCB55C2" w:rsidR="0019119A" w:rsidRDefault="00A86B83" w:rsidP="001D4780">
      <w:pPr>
        <w:pStyle w:val="Thesisnormal"/>
      </w:pPr>
      <w:r>
        <w:t xml:space="preserve">Repeatability of reaction norm slopes did not change with developmental temperature, but lizards reared in hot temperatures had reduced </w:t>
      </w:r>
      <w:r w:rsidR="0024527E">
        <w:t xml:space="preserve">temperature-specific </w:t>
      </w:r>
      <w:r w:rsidR="00527D39">
        <w:t xml:space="preserve">repeatability in </w:t>
      </w:r>
      <w:r>
        <w:t xml:space="preserve">metabolic rate (intercept). </w:t>
      </w:r>
      <w:r w:rsidR="00474EA5">
        <w:t xml:space="preserve">Variation </w:t>
      </w:r>
      <w:r>
        <w:t>in d</w:t>
      </w:r>
      <w:r w:rsidR="001D4780">
        <w:t xml:space="preserve">evelopmental time </w:t>
      </w:r>
      <w:r w:rsidR="0054739E">
        <w:t xml:space="preserve">has important consequences on hatching condition and </w:t>
      </w:r>
      <w:r w:rsidR="001D4780">
        <w:t>may contribute</w:t>
      </w:r>
      <w:r w:rsidR="0054739E">
        <w:t xml:space="preserve"> </w:t>
      </w:r>
      <w:r w:rsidR="001D4780">
        <w:t xml:space="preserve">to </w:t>
      </w:r>
      <w:r w:rsidR="00527D39">
        <w:t xml:space="preserve">differences in </w:t>
      </w:r>
      <w:r w:rsidR="001D4780">
        <w:t xml:space="preserve">consistent variation in hatchling phenotypes. Developmental time </w:t>
      </w:r>
      <w:r w:rsidR="00BD3E84">
        <w:t xml:space="preserve">exhibits a negative nonlinear relationship </w:t>
      </w:r>
      <w:r w:rsidR="001D4780">
        <w:t>with temperature, such that development times are considerably shorter at hotter temperatures</w:t>
      </w:r>
      <w:r w:rsidR="0054739E">
        <w:t xml:space="preserve"> </w:t>
      </w:r>
      <w:r w:rsidR="0054739E">
        <w:fldChar w:fldCharType="begin"/>
      </w:r>
      <w:r w:rsidR="0054739E">
        <w:instrText xml:space="preserve"> ADDIN ZOTERO_ITEM CSL_CITATION {"citationID":"PDk5EmYT","properties":{"formattedCitation":"(Marshall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54739E">
        <w:fldChar w:fldCharType="separate"/>
      </w:r>
      <w:r w:rsidR="0054739E">
        <w:rPr>
          <w:noProof/>
        </w:rPr>
        <w:t>(Marshall et al., 2020; Noble et al., 2018)</w:t>
      </w:r>
      <w:r w:rsidR="0054739E">
        <w:fldChar w:fldCharType="end"/>
      </w:r>
      <w:r w:rsidR="001D4780">
        <w:t xml:space="preserve">. </w:t>
      </w:r>
      <w:r w:rsidR="009B3A4E">
        <w:t xml:space="preserve">Consequently, </w:t>
      </w:r>
      <w:r w:rsidR="001D4780">
        <w:t xml:space="preserve">eggs reared in warmer environments </w:t>
      </w:r>
      <w:r>
        <w:t xml:space="preserve">are expected to </w:t>
      </w:r>
      <w:r w:rsidR="001D4780">
        <w:t>be more constrained in their development</w:t>
      </w:r>
      <w:r w:rsidR="00527D39">
        <w:t>al</w:t>
      </w:r>
      <w:r w:rsidR="0054739E">
        <w:t xml:space="preserve"> rates</w:t>
      </w:r>
      <w:r w:rsidR="001D4780">
        <w:t>, thus hatching phenotypes are more likely to be less variable compared to eggs reared in cooler environments</w:t>
      </w:r>
      <w:r w:rsidR="00D96CB2">
        <w:t xml:space="preserve"> </w:t>
      </w:r>
      <w:r w:rsidR="00D96CB2">
        <w:fldChar w:fldCharType="begin"/>
      </w:r>
      <w:r w:rsidR="00D96CB2">
        <w:instrText xml:space="preserve"> ADDIN ZOTERO_ITEM CSL_CITATION {"citationID":"EzF6Dyb3","properties":{"formattedCitation":"(Pettersen et al., 2019)","plainCitation":"(Pettersen et al., 2019)","noteIndex":0},"citationItems":[{"id":4194,"uris":["http://zotero.org/users/1379426/items/QKI2LWWF"],"uri":["http://zotero.org/users/1379426/items/QKI2LWWF"],"itemData":{"id":4194,"type":"article-journal","abstract":"Temperature often affects maternal investment in offspring. Across and within species, mothers in colder environments generally produce larger offspring than mothers in warmer environments, but the underlying drivers of this relationship remain unresolved. We formally evaluated the ubiquity of the temperature–offspring size relationship and found strong support for a negative relationship across a wide variety of ectotherms. We then tested an explanation for this relationship that formally links life-history and metabolic theories. We estimated the costs of development across temperatures using a series of laboratory experiments on model organisms, and a meta-analysis across 72 species of ectotherms spanning five phyla. We found that both metabolic and developmental rates increase with temperature, but developmental rate is more temperature sensitive than metabolic rate, such that the overall costs of development decrease with temperature. Hence, within a species’ natural temperature range, development at relatively cooler temperatures requires mothers to produce larger, better provisioned offspring.","container-title":"Ecology Letters","DOI":"10.1111/ele.13213","ISSN":"1461-0248","issue":"3","language":"en","note":"_eprint: https://onlinelibrary.wiley.com/doi/pdf/10.1111/ele.13213","page":"518-526","source":"Wiley Online Library","title":"Linking life-history theory and metabolic the</w:instrText>
      </w:r>
      <w:r w:rsidR="00D96CB2">
        <w:rPr>
          <w:rFonts w:hint="eastAsia"/>
        </w:rPr>
        <w:instrText>ory explains the offspring size-temperature relationship","volume":"22","author":[{"family":"Pettersen","given":"Amanda K."},{"family":"White","given":"Craig R."},{"family":"Bryson</w:instrText>
      </w:r>
      <w:r w:rsidR="00D96CB2">
        <w:rPr>
          <w:rFonts w:hint="eastAsia"/>
        </w:rPr>
        <w:instrText>‐</w:instrText>
      </w:r>
      <w:r w:rsidR="00D96CB2">
        <w:rPr>
          <w:rFonts w:hint="eastAsia"/>
        </w:rPr>
        <w:instrText>Richardson","given":"Robert J."},{"family":"Marshall","given":"Dustin J."}</w:instrText>
      </w:r>
      <w:r w:rsidR="00D96CB2">
        <w:instrText xml:space="preserve">],"issued":{"date-parts":[["2019"]]}}}],"schema":"https://github.com/citation-style-language/schema/raw/master/csl-citation.json"} </w:instrText>
      </w:r>
      <w:r w:rsidR="00D96CB2">
        <w:fldChar w:fldCharType="separate"/>
      </w:r>
      <w:r w:rsidR="00D96CB2">
        <w:rPr>
          <w:noProof/>
        </w:rPr>
        <w:t>(Pettersen et al., 2019)</w:t>
      </w:r>
      <w:r w:rsidR="00D96CB2">
        <w:fldChar w:fldCharType="end"/>
      </w:r>
      <w:r w:rsidR="001D4780">
        <w:t>.</w:t>
      </w:r>
      <w:r w:rsidR="0019119A">
        <w:t xml:space="preserve"> </w:t>
      </w:r>
      <w:r w:rsidR="00646F09">
        <w:t xml:space="preserve">Indeed, </w:t>
      </w:r>
      <w:r>
        <w:t xml:space="preserve">we found that </w:t>
      </w:r>
      <w:r w:rsidR="00646F09">
        <w:t xml:space="preserve">incubation duration was </w:t>
      </w:r>
      <w:r w:rsidR="00717442">
        <w:t xml:space="preserve">short </w:t>
      </w:r>
      <w:r w:rsidR="00646F09">
        <w:t xml:space="preserve">and </w:t>
      </w:r>
      <w:r w:rsidR="00717442">
        <w:t xml:space="preserve">less </w:t>
      </w:r>
      <w:r w:rsidR="00646F09">
        <w:t xml:space="preserve">variable in the </w:t>
      </w:r>
      <w:r w:rsidR="00717442">
        <w:t xml:space="preserve">hot </w:t>
      </w:r>
      <w:r w:rsidR="00646F09">
        <w:t>developmental treatment</w:t>
      </w:r>
      <w:r>
        <w:t xml:space="preserve">. </w:t>
      </w:r>
      <w:r w:rsidR="00717442">
        <w:t xml:space="preserve">Shortened </w:t>
      </w:r>
      <w:r w:rsidR="0019119A">
        <w:t xml:space="preserve">development may </w:t>
      </w:r>
      <w:r w:rsidR="00717442">
        <w:t xml:space="preserve">restrict </w:t>
      </w:r>
      <w:r w:rsidR="0019119A">
        <w:t xml:space="preserve">embryo yolk </w:t>
      </w:r>
      <w:r w:rsidR="0024527E">
        <w:t xml:space="preserve">assimilation </w:t>
      </w:r>
      <w:r w:rsidR="005C6F92">
        <w:t xml:space="preserve">that is </w:t>
      </w:r>
      <w:r w:rsidR="0024527E">
        <w:t xml:space="preserve">needed </w:t>
      </w:r>
      <w:r w:rsidR="0019119A">
        <w:t>for growth</w:t>
      </w:r>
      <w:r w:rsidR="00E31323">
        <w:t xml:space="preserve"> </w:t>
      </w:r>
      <w:r w:rsidR="00E31323">
        <w:fldChar w:fldCharType="begin"/>
      </w:r>
      <w:r w:rsidR="00E31323">
        <w:instrText xml:space="preserve"> ADDIN ZOTERO_ITEM CSL_CITATION {"citationID":"nMUk8HHx","properties":{"formattedCitation":"(Oufiero &amp; Angilletta, 2006; Storm &amp; Angilletta, 2007)","plainCitation":"(Oufiero &amp; Angilletta, 2006; Storm &amp; Angilletta, 2007)","noteIndex":0},"citationItems":[{"id":4191,"uris":["http://zotero.org/users/1379426/items/UMP2AESU"],"uri":["http://zotero.org/users/1379426/items/UMP2AESU"],"itemData":{"id":4191,"type":"article-journal","abstract":"Theory predicts that cold environments will select for strategies that enhance the growth of ectotherms, such as early emergence from nests and more efficient use of resources. We used a common garden experiment to detect parallel clines in rates of embryonic growth and development by eastern fence lizards (Sceloporus undulatus). Using realistic thermal conditions, we measured growth efficiencies and incubation periods of lizards from five populations representing two distinct clades. In both clades, embryos from cold environments (Indiana, New Jersey, and Virginia) grew more efficiently and hatched earlier than embryos from warm environments (Florida and South Carolina). Because eggs from cold environments were larger than eggs from warm environments, we experimentally miniaturized eggs from one population (Virginia) to determine whether rapid growth and development were caused by a greater maternal investment. Embryos in miniaturized eggs grew as efficiently and incubated for the same duration as embryos in unmanipulated eggs. Taken together, our results suggest countergradient variation has evolved at least twice in S. undulatus.","container-title":"Evolution","DOI":"10.1111/j.0014-3820.2006.tb01183.x","ISSN":"1558-5646","issue":"5","language":"en","note":"_eprint: https://onlinelibrary.wiley.com/doi/pdf/10.1111/j.0014-3820.2006.tb01183.x","page":"1066-1075","source":"Wiley Online Library","title":"Convergent Evolution of Embryonic Growth and Development in the Eastern Fence Lizard (sceloporus Undulatus)","volume":"60","author":[{"family":"Oufiero","given":"Christopher E."},{"family":"Angilletta","given":"Michael J."}],"issued":{"date-parts":[["2006"]]}}},{"id":613,"uris":["http://zotero.org/users/1379426/items/MYFJ9BUG"],"uri":["http://zotero.org/users/1379426/items/MYFJ9BUG"],"itemData":{"id":613,"type":"article-journal","abstract":"SUMMARY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31323">
        <w:fldChar w:fldCharType="separate"/>
      </w:r>
      <w:r w:rsidR="00E31323">
        <w:rPr>
          <w:noProof/>
        </w:rPr>
        <w:t>(Oufiero &amp; Angilletta, 2006; Storm &amp; Angilletta, 2007)</w:t>
      </w:r>
      <w:r w:rsidR="00E31323">
        <w:fldChar w:fldCharType="end"/>
      </w:r>
      <w:r w:rsidR="00646F09">
        <w:t>.</w:t>
      </w:r>
      <w:r w:rsidR="00FB1821">
        <w:t xml:space="preserve"> </w:t>
      </w:r>
      <w:r w:rsidR="008E292C">
        <w:t xml:space="preserve">Elevated levels of proton leak at hot developmental temperatures leads to less efficient energy production and may explain why metabolic rate did not differ among treatments despite changes in repeatability </w:t>
      </w:r>
      <w:r w:rsidR="008E292C">
        <w:fldChar w:fldCharType="begin"/>
      </w:r>
      <w:r w:rsidR="008E292C">
        <w:instrText xml:space="preserve"> ADDIN ZOTERO_ITEM CSL_CITATION {"citationID":"UQ29D64y","properties":{"formattedCitation":"(Chamberlin, 2004)","plainCitation":"(Chamberlin, 2004)","noteIndex":0},"citationItems":[{"id":4247,"uris":["http://zotero.org/users/1379426/items/WFNVH93J"],"uri":["http://zotero.org/users/1379426/items/WFNVH93J"],"itemData":{"id":4247,"type":"article-journal","abstract":"Top-down control and elasticity analysis was conducted on mitochondria isolated from the midgut of the tobacco hornworm (Manduca sexta) to assess how temperature affects oxidative phosphorylation in a eurythermic ectotherm. Oxygen consumption and protonmotive force (measured as membrane potential in the presence of nigericin) were monitored at 15, 25, and 35°C. State 4 respiration displayed a Q10 of 2.4–2.7 when measured over two temperature ranges (15–25°C and 25–35°C). In state 3, the Q10s for respiration were 2.0 and 1.7 for the lower and higher temperature ranges, respectively. The kinetic responses (oxygen consumption) of the substrate oxidation system, proton leak, and phosphorylation system increased as temperature rose, although the proton leak and substrate oxidation system showed the greatest thermal sensitivity. Whereas there were temperature-induced changes in the activities of the oxidative phosphorylation subsystems, there was no change in the state 4 membrane potential and little change in the state 3 membrane potential. Top-down control analysis revealed that control over respiration did not change with temperature. In state 4, control of respiration was shared nearly equally by the proton leak and the substrate oxidation system, whereas in state 3 the substrate oxidation system exerted over 90% of the control over respiration. The proton leak and phosphorylation system account for &lt;10% of the temperature-induced change in the state 3 respiration rate. Therefore, when the temperature is changed, the state 3 respiration rate is altered primarily because of temperature's effect on the substrate oxidation system.","container-title":"American Journal of Physiology-Regulatory, Integrative and Comparative Physiology","DOI":"10.1152/ajpregu.00240.2004","ISSN":"0363-6119","issue":"4","note":"publisher: American Physiological Society","page":"R794-R800","source":"journals.physiology.org (Atypon)","title":"Top-down control analysis of the effect of temperature on ectotherm oxidative phosphorylation","volume":"287","author":[{"family":"Chamberlin","given":"M. E."}],"issued":{"date-parts":[["2004",10,1]]}}}],"schema":"https://github.com/citation-style-language/schema/raw/master/csl-citation.json"} </w:instrText>
      </w:r>
      <w:r w:rsidR="008E292C">
        <w:fldChar w:fldCharType="separate"/>
      </w:r>
      <w:r w:rsidR="008E292C">
        <w:rPr>
          <w:noProof/>
        </w:rPr>
        <w:t>(Chamberlin, 2004)</w:t>
      </w:r>
      <w:r w:rsidR="008E292C">
        <w:fldChar w:fldCharType="end"/>
      </w:r>
      <w:r w:rsidR="008E292C">
        <w:t xml:space="preserve">. </w:t>
      </w:r>
      <w:r w:rsidR="005353C8">
        <w:t>Reduced</w:t>
      </w:r>
      <w:r w:rsidR="0019119A">
        <w:t xml:space="preserve"> consistent variation </w:t>
      </w:r>
      <w:r w:rsidR="00646F09">
        <w:t xml:space="preserve">under </w:t>
      </w:r>
      <w:r w:rsidR="005353C8">
        <w:t>hot</w:t>
      </w:r>
      <w:r w:rsidR="00646F09">
        <w:t xml:space="preserve"> </w:t>
      </w:r>
      <w:r w:rsidR="00E31323">
        <w:t>nest</w:t>
      </w:r>
      <w:r w:rsidR="00646F09">
        <w:t xml:space="preserve"> </w:t>
      </w:r>
      <w:r w:rsidR="002D6372">
        <w:t>temperatures</w:t>
      </w:r>
      <w:r w:rsidR="00E31323">
        <w:t xml:space="preserve"> </w:t>
      </w:r>
      <w:r w:rsidR="002D6372">
        <w:t xml:space="preserve">may be problematic </w:t>
      </w:r>
      <w:r w:rsidR="00414937">
        <w:t>as global temperatures continue to rise</w:t>
      </w:r>
      <w:r w:rsidR="00442A9C">
        <w:t xml:space="preserve"> </w:t>
      </w:r>
      <w:r w:rsidR="00442A9C">
        <w:fldChar w:fldCharType="begin"/>
      </w:r>
      <w:r w:rsidR="00442A9C">
        <w:instrText xml:space="preserve"> ADDIN ZOTERO_ITEM CSL_CITATION {"citationID":"t8suj96K","properties":{"formattedCitation":"(Botero et al., 2015)","plainCitation":"(Botero et al., 2015)","noteIndex":0},"citationItems":[{"id":3864,"uris":["http://zotero.org/users/1379426/items/5QV7IMF6"],"uri":["http://zotero.org/users/1379426/items/5QV7IMF6"],"itemData":{"id":3864,"type":"article-journal","abstract":"In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R."}],"issued":{"date-parts":[["2015",1,6]]}}}],"schema":"https://github.com/citation-style-language/schema/raw/master/csl-citation.json"} </w:instrText>
      </w:r>
      <w:r w:rsidR="00442A9C">
        <w:fldChar w:fldCharType="separate"/>
      </w:r>
      <w:r w:rsidR="00442A9C">
        <w:rPr>
          <w:noProof/>
        </w:rPr>
        <w:t>(Botero et al., 2015)</w:t>
      </w:r>
      <w:r w:rsidR="00442A9C">
        <w:fldChar w:fldCharType="end"/>
      </w:r>
      <w:r w:rsidR="00414937">
        <w:t xml:space="preserve">. Provided that some of </w:t>
      </w:r>
      <w:r w:rsidR="0024527E">
        <w:t xml:space="preserve">the </w:t>
      </w:r>
      <w:r w:rsidR="00414937">
        <w:t>repeatable differences in metabolic rate is heritable</w:t>
      </w:r>
      <w:r w:rsidR="00442A9C">
        <w:t xml:space="preserve"> </w:t>
      </w:r>
      <w:r w:rsidR="00442A9C">
        <w:fldChar w:fldCharType="begin"/>
      </w:r>
      <w:r w:rsidR="00442A9C">
        <w:instrText xml:space="preserve"> ADDIN ZOTERO_ITEM CSL_CITATION {"citationID":"Dsb9Bw9z","properties":{"formattedCitation":"(Dohm, 2002; Falconer, 1952)","plainCitation":"(Dohm, 2002; Falconer, 1952)","noteIndex":0},"citationItems":[{"id":183,"uris":["http://zotero.org/users/1379426/items/ERSHWCRE"],"uri":["http://zotero.org/users/1379426/items/ERSHWCRE"],"itemData":{"id":183,"type":"article-journal","abstract":"Summary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R"}],"issued":{"date-parts":[["2002",4]]}}},{"id":949,"uris":["http://zotero.org/users/1379426/items/P7AQ2RIS"],"uri":["http://zotero.org/users/1379426/items/P7AQ2RIS"],"itemData":{"id":949,"type":"article-journal","container-title":"The American Naturalist","issue":"830","page":"293–298","title":"The Problem of Environment and Selection","volume":"86","author":[{"family":"Falconer","given":"D S"}],"issued":{"date-parts":[["1952"]]}}}],"schema":"https://github.com/citation-style-language/schema/raw/master/csl-citation.json"} </w:instrText>
      </w:r>
      <w:r w:rsidR="00442A9C">
        <w:fldChar w:fldCharType="separate"/>
      </w:r>
      <w:r w:rsidR="00442A9C">
        <w:rPr>
          <w:noProof/>
        </w:rPr>
        <w:t>(Dohm, 2002; Falconer, 1952)</w:t>
      </w:r>
      <w:r w:rsidR="00442A9C">
        <w:fldChar w:fldCharType="end"/>
      </w:r>
      <w:r w:rsidR="00414937">
        <w:t>, our results suggest that</w:t>
      </w:r>
      <w:r w:rsidR="002D6372">
        <w:t xml:space="preserve"> </w:t>
      </w:r>
      <w:r w:rsidR="00414937">
        <w:t xml:space="preserve">the evolutionary potential of metabolic rate may be dampened for populations living in warming </w:t>
      </w:r>
      <w:r w:rsidR="0022670A">
        <w:t>environments</w:t>
      </w:r>
      <w:r w:rsidR="00414937">
        <w:t>.</w:t>
      </w:r>
      <w:r w:rsidR="0022670A">
        <w:t xml:space="preserve"> However, populations may </w:t>
      </w:r>
      <w:r w:rsidR="00C5557E">
        <w:t>be able</w:t>
      </w:r>
      <w:r w:rsidR="0022670A">
        <w:t xml:space="preserve"> to</w:t>
      </w:r>
      <w:r w:rsidR="00C5557E">
        <w:t xml:space="preserve"> evolve metabolic plasticity </w:t>
      </w:r>
      <w:r w:rsidR="00686636">
        <w:t xml:space="preserve">in order to persist under rising temperatures </w:t>
      </w:r>
      <w:r w:rsidR="005D5EF0">
        <w:fldChar w:fldCharType="begin"/>
      </w:r>
      <w:r w:rsidR="005D5EF0">
        <w:instrText xml:space="preserve"> ADDIN ZOTERO_ITEM CSL_CITATION {"citationID":"AALXSRnY","properties":{"formattedCitation":"(Ghalambor et al., 2007)","plainCitation":"(Ghalambor et al., 2007)","noteIndex":0},"citationItems":[{"id":2141,"uris":["http://zotero.org/users/1379426/items/PQEWFCLV"],"uri":["http://zotero.org/users/1379426/items/PQEWFCLV"],"itemData":{"id":2141,"type":"article-journal","abstract":"...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rsidR="005D5EF0">
        <w:fldChar w:fldCharType="separate"/>
      </w:r>
      <w:r w:rsidR="005D5EF0">
        <w:rPr>
          <w:noProof/>
        </w:rPr>
        <w:t>(Ghalambor et al., 2007)</w:t>
      </w:r>
      <w:r w:rsidR="005D5EF0">
        <w:fldChar w:fldCharType="end"/>
      </w:r>
      <w:r w:rsidR="00686636">
        <w:t xml:space="preserve">. </w:t>
      </w:r>
    </w:p>
    <w:p w14:paraId="1991A0CD" w14:textId="77777777" w:rsidR="00414937" w:rsidRDefault="00414937" w:rsidP="001D4780">
      <w:pPr>
        <w:pStyle w:val="Thesisnormal"/>
      </w:pPr>
    </w:p>
    <w:p w14:paraId="51DE753C" w14:textId="44E5721C" w:rsidR="001D4780" w:rsidRDefault="00F35716" w:rsidP="001D4780">
      <w:pPr>
        <w:pStyle w:val="Thesisnormal"/>
      </w:pPr>
      <w:r>
        <w:t xml:space="preserve">We found that individuals consistently vary in how their metabolic rate changes with acute temperature. While several studies have reported significant among individual variation in thermal plasticity slopes </w:t>
      </w:r>
      <w:r>
        <w:fldChar w:fldCharType="begin"/>
      </w:r>
      <w:r>
        <w:instrText xml:space="preserve"> ADDIN ZOTERO_ITEM CSL_CITATION {"citationID":"zskH7X50","properties":{"formattedCitation":"(Briga &amp; Verhulst, 2017; Careau, Gifford, et al., 2014)","plainCitation":"(Briga &amp; Verhulst, 2017; Careau, Gifford, et al., 2014)","noteIndex":0},"citationItems":[{"id":1376,"uris":["http://zotero.org/users/1379426/items/YNRZ8CQS"],"uri":["http://zotero.org/users/1379426/items/YNRZ8CQS"],"itemData":{"id":1376,"type":"article-journal","abstract":"Basal metabolic rate (BMR) is often assumed to be indicative of the energy turnover at ambient temperatures (T a) below the thermoneutral zone (SMR), but this assumption has remained largely untested. Using a new statistical approach, we quantified the consistency in nocturnal metabolic rate across a temperature range in zebra finches (n= 3,213 measurements on 407 individuals) living permanently in eight outdoor aviaries. Foraging ...","container-title":"Journal of Experimental Biology","DOI":"10.1242/jeb.160069","language":"English","page":"jeb.160069","title":"Individual variation in metabolic reaction norms over ambient temperature causes low correlation between basal and standard metabolic rate","volume":"220","author":[{"family":"Briga","given":"Michael"},{"family":"Verhulst","given":"Simon"}],"issued":{"date-parts":[["2017",7]]}}},{"id":1007,"uris":["http://zotero.org/users/1379426/items/3KXERPKK"],"uri":["http://zotero.org/users/1379426/items/3KXERPKK"],"itemData":{"id":1007,"type":"article-journal","abstract":"Summary 1. Standard metabolic rate (SMR) and maximal metabolic rate (MMR) are fundamental measures in ecology and evolution because they set the scope within which animals can perform activities that directly affect fitness. In ectotherms, both SMR and MMR","container-title":"Functional Ecology","DOI":"10.1111/1365-2435.12259","issue":"5","language":"English","page":"1175–1186","title":"Individual (co)variation in thermal reaction norms of standard and maximal metabolic rates in wild-caught slimy salamanders","volume":"28","author":[{"family":"Careau","given":"Vincent"},{"family":"Gifford","given":"Matthew E"},{"family":"Biro","given":"Peter A"}],"issued":{"date-parts":[["2014",3]]}}}],"schema":"https://github.com/citation-style-language/schema/raw/master/csl-citation.json"} </w:instrText>
      </w:r>
      <w:r>
        <w:fldChar w:fldCharType="separate"/>
      </w:r>
      <w:r>
        <w:rPr>
          <w:noProof/>
        </w:rPr>
        <w:t>(Briga &amp; Verhulst, 2017; Careau, Gifford, et al., 2014)</w:t>
      </w:r>
      <w:r>
        <w:fldChar w:fldCharType="end"/>
      </w:r>
      <w:r>
        <w:t>, its repeatability is rarely estimated as it requires a study design that allows partitioning of within</w:t>
      </w:r>
      <w:r w:rsidR="005C6F92">
        <w:t xml:space="preserve"> and between</w:t>
      </w:r>
      <w:r>
        <w:t xml:space="preserve"> individual variance of slopes </w:t>
      </w:r>
      <w:r>
        <w:fldChar w:fldCharType="begin"/>
      </w:r>
      <w:r>
        <w:instrText xml:space="preserve"> ADDIN ZOTERO_ITEM CSL_CITATION {"citationID":"CVBlSM3y","properties":{"formattedCitation":"(Araya-Ajoy et al., 2015)","plainCitation":"(Araya-Ajoy et al., 2015)","noteIndex":0},"citationItems":[{"id":1520,"uris":["http://zotero.org/users/1379426/items/ATA5SZCB"],"uri":["http://zotero.org/users/1379426/items/ATA5SZCB"],"itemData":{"id":1520,"type":"article-journal","container-title":"Journal of Animal Ecology","DOI":"10.1111/2041-210X.12430","issue":"12","language":"English","page":"1462–1473","title":"An approach to estimate short-term, long-term and reaction norm repeatability","volume":"6","author":[{"family":"Araya-Ajoy","given":"Yimen G"},{"family":"Mathot","given":"Kimberley J"},{"family":"Dingemanse","given":"Niels J"}],"issued":{"date-parts":[["2015",7]]}}}],"schema":"https://github.com/citation-style-language/schema/raw/master/csl-citation.json"} </w:instrText>
      </w:r>
      <w:r>
        <w:fldChar w:fldCharType="separate"/>
      </w:r>
      <w:r>
        <w:rPr>
          <w:noProof/>
        </w:rPr>
        <w:t>(Araya-Ajoy et al., 2015)</w:t>
      </w:r>
      <w:r>
        <w:fldChar w:fldCharType="end"/>
      </w:r>
      <w:r>
        <w:t>.</w:t>
      </w:r>
      <w:r w:rsidRPr="00754322">
        <w:t xml:space="preserve"> </w:t>
      </w:r>
      <w:r>
        <w:t xml:space="preserve">Our repeatability </w:t>
      </w:r>
      <w:r w:rsidR="001D4780">
        <w:t>estimate</w:t>
      </w:r>
      <w:r>
        <w:t>s</w:t>
      </w:r>
      <w:r w:rsidR="001D4780">
        <w:t xml:space="preserve"> for </w:t>
      </w:r>
      <w:r w:rsidR="000505E3">
        <w:t>reaction norm slopes</w:t>
      </w:r>
      <w:r w:rsidR="001D4780">
        <w:t xml:space="preserve"> </w:t>
      </w:r>
      <w:r w:rsidR="00717442">
        <w:t>were</w:t>
      </w:r>
      <w:r w:rsidR="001D4780">
        <w:t xml:space="preserve"> consistent with </w:t>
      </w:r>
      <w:r w:rsidR="001D4780">
        <w:lastRenderedPageBreak/>
        <w:t>another study of the same species (</w:t>
      </w:r>
      <w:r w:rsidR="001D4780" w:rsidRPr="0018395C">
        <w:rPr>
          <w:i/>
          <w:iCs/>
        </w:rPr>
        <w:t>R</w:t>
      </w:r>
      <w:r w:rsidR="001D4780">
        <w:t xml:space="preserve"> = </w:t>
      </w:r>
      <w:r w:rsidR="001D4780" w:rsidRPr="00432EDF">
        <w:t>0.</w:t>
      </w:r>
      <w:r w:rsidR="001D4780">
        <w:t>23, Chapter 1). Similarly, moderate repeatability of thermal sensitivity of metabolic rate has also been observed in amphipods (</w:t>
      </w:r>
      <w:r w:rsidR="001D4780" w:rsidRPr="0018395C">
        <w:rPr>
          <w:i/>
          <w:iCs/>
        </w:rPr>
        <w:t>R</w:t>
      </w:r>
      <w:r w:rsidR="001D4780">
        <w:t xml:space="preserve"> = 0.38). Assuming that repeatable reaction norm slopes ha</w:t>
      </w:r>
      <w:r w:rsidR="0054739E">
        <w:t>ve</w:t>
      </w:r>
      <w:r w:rsidR="001D4780">
        <w:t xml:space="preserve"> a heritable basis</w:t>
      </w:r>
      <w:r>
        <w:t xml:space="preserve"> </w:t>
      </w:r>
      <w:r>
        <w:fldChar w:fldCharType="begin"/>
      </w:r>
      <w:r>
        <w:instrText xml:space="preserve"> ADDIN ZOTERO_ITEM CSL_CITATION {"citationID":"QIRJ5LwU","properties":{"formattedCitation":"(Driessen et al., 2007)","plainCitation":"(Driessen et al., 2007)","noteIndex":0},"citationItems":[{"id":3817,"uris":["http://zotero.org/users/1379426/items/W3342GEQ"],"uri":["http://zotero.org/users/1379426/items/W3342GEQ"],"itemData":{"id":3817,"type":"article-journal","abstract":"Genetic variation for thermal plasticity plays an important role in the success or failure of a species with respect to the colonization of different thermal habitats and the ability to deal with climatic change. The aim of this paper is to study the relative contribution of the additive and non-additive components of genetic variation for the slope of the temperature reaction norm for juvenile growth rate in the springtail Orchesella cincta. We present the outcome of an artificial selection experiment for steep and flat temperature reaction norms and the results of a parent-offspring heritability experiment. There was a considerable phenotypic variation for the slope of the reaction norm. The selection experiment and the offspring to parent regression analysis, however, yielded no evidence for significant additive genetic variance. There were also no indications for maternal effects. The full-sib analysis, on the other hand, revealed a significant broad sense heritability of 0.76. An unforeseen result was that the slopes of females were steeper than those of males. This influenced the broad sense heritability of the full-sib analysis, since accidental female or male biased broods inflate the estimate of heritability. A randomization test showed that the probability level of the observed “between group” variance on the basis of the sexual differences alone was less than 10–5. From this we conclude that autosomal genetic variation played its own separate role. In conclusion, the thermal reaction norm for growth in juvenile O. cincta is not very much determined by the additive effects of a large number of independent genes, but more likely based on a still unknown but mainly non-additive, partially sex-related genetic mechanism, possibly including both dominance and epistatic effects. Hypotheses about the role of phenotypic plasticity in processes of local adaptation and speciation should thus be alert to such a complex genetic architecture.","container-title":"European Journal of Entomology","DOI":"10.14411/eje.2007.006","ISSN":"12105759, 18028829","issue":"1","journalAbbreviation":"Eur. J. Entomol.","language":"en","page":"39-46","source":"DOI.org (Crossref)","title":"Variation, selection and heritability of thermal reaction norms for juvenile growth in Orchesella cincta (Collembola: Entomobryidae)","title-short":"Variation, selection and heritability of thermal reaction norms for juvenile growth in Orchesella cincta (Collembola","volume":"104","author":[{"family":"Driessen","given":"Gerard"},{"family":"Ellers","given":"Jacintha"},{"family":"Van Straalen","given":"Nico M."}],"issued":{"date-parts":[["2007",1,3]]}}}],"schema":"https://github.com/citation-style-language/schema/raw/master/csl-citation.json"} </w:instrText>
      </w:r>
      <w:r>
        <w:fldChar w:fldCharType="separate"/>
      </w:r>
      <w:r>
        <w:rPr>
          <w:noProof/>
        </w:rPr>
        <w:t>(Driessen et al., 2007)</w:t>
      </w:r>
      <w:r>
        <w:fldChar w:fldCharType="end"/>
      </w:r>
      <w:r w:rsidR="001D4780">
        <w:t xml:space="preserve">, our work implies that </w:t>
      </w:r>
      <w:r w:rsidR="0054739E">
        <w:t>thermal plasticity</w:t>
      </w:r>
      <w:r w:rsidR="001D4780">
        <w:t xml:space="preserve"> can be selected upon and therefore evolve </w:t>
      </w:r>
      <w:r w:rsidR="001D4780">
        <w:fldChar w:fldCharType="begin"/>
      </w:r>
      <w:r w:rsidR="001D4780">
        <w:instrText xml:space="preserve"> ADDIN ZOTERO_ITEM CSL_CITATION {"citationID":"Lr8E0DJU","properties":{"unsorted":true,"formattedCitation":"(Falconer, 1952; but see Dohm, 2002)","plainCitation":"(Falconer, 1952; but see Dohm, 2002)","noteIndex":0},"citationItems":[{"id":949,"uris":["http://zotero.org/users/1379426/items/P7AQ2RIS"],"uri":["http://zotero.org/users/1379426/items/P7AQ2RIS"],"itemData":{"id":949,"type":"article-journal","container-title":"The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S"}],"issued":{"date-parts":[["1952"]]}}},{"id":183,"uris":["http://zotero.org/users/1379426/items/ERSHWCRE"],"uri":["http://zotero.org/users/1379426/items/ERSHWCRE"],"itemData":{"id":183,"type":"article-journal","abstract":"Summary 1 The concept of repeatability , the measurement of consistent individual differences, has become an increasingly important tool in evolutionary and ecological physiology. Significant repeatability facilitates the study of selection acting on natural","container-title":"Functional Ecology","DOI":"10.1046/j.1365-2435.2002.00621.x","issue":"2","language":"English","page":"273–280","title":"Repeatability estimates do not always set an upper limit to heritability","volume":"16","author":[{"family":"Dohm","given":"Michael R"}],"issued":{"date-parts":[["2002",4]]}},"prefix":"but see "}],"schema":"https://github.com/citation-style-language/schema/raw/master/csl-citation.json"} </w:instrText>
      </w:r>
      <w:r w:rsidR="001D4780">
        <w:fldChar w:fldCharType="separate"/>
      </w:r>
      <w:r w:rsidR="001D4780">
        <w:rPr>
          <w:noProof/>
        </w:rPr>
        <w:t>(Falconer, 1952; but see Dohm, 2002)</w:t>
      </w:r>
      <w:r w:rsidR="001D4780">
        <w:fldChar w:fldCharType="end"/>
      </w:r>
      <w:r w:rsidR="001D4780">
        <w:t xml:space="preserve">. </w:t>
      </w:r>
    </w:p>
    <w:p w14:paraId="5E446D51" w14:textId="77777777" w:rsidR="001D4780" w:rsidRDefault="001D4780" w:rsidP="001D4780">
      <w:pPr>
        <w:pStyle w:val="Thesisnormal"/>
      </w:pPr>
    </w:p>
    <w:p w14:paraId="50FB9822" w14:textId="75AC299B" w:rsidR="00730E70" w:rsidRDefault="00BB29C6" w:rsidP="001D4780">
      <w:pPr>
        <w:pStyle w:val="Thesisnormal"/>
      </w:pPr>
      <w:r>
        <w:t>Consistent individual differences in</w:t>
      </w:r>
      <w:r w:rsidR="001D4780">
        <w:t xml:space="preserve"> metabolic rate were stable across acute temperatures. This result demonstrates that temperatures within the operable range of </w:t>
      </w:r>
      <w:r w:rsidR="001D4780">
        <w:rPr>
          <w:i/>
          <w:iCs/>
        </w:rPr>
        <w:t xml:space="preserve">L. </w:t>
      </w:r>
      <w:proofErr w:type="spellStart"/>
      <w:r w:rsidR="001D4780">
        <w:rPr>
          <w:i/>
          <w:iCs/>
        </w:rPr>
        <w:t>delicata</w:t>
      </w:r>
      <w:proofErr w:type="spellEnd"/>
      <w:r w:rsidR="001D4780">
        <w:t xml:space="preserve"> maintains consistent individual differences in MR</w:t>
      </w:r>
      <w:r>
        <w:t xml:space="preserve"> </w:t>
      </w:r>
      <w:r>
        <w:fldChar w:fldCharType="begin"/>
      </w:r>
      <w:r>
        <w:instrText xml:space="preserve"> ADDIN ZOTERO_ITEM CSL_CITATION {"citationID":"HYgQYedv","properties":{"formattedCitation":"(Matthews et al., 2016)","plainCitation":"(Matthews et al., 2016)","noteIndex":0},"citationItems":[{"id":551,"uris":["http://zotero.org/users/1379426/items/M4DJJJ7B"],"uri":["http://zotero.org/users/1379426/items/M4DJJJ7B"],"itemData":{"id":551,"type":"article-journal","abstract":"Variation in colour patterning is prevalent among and within species. A number of theories have been proposed in explaining its evolution. Because solar radiation interacts with the pigmentation of the integument causing light to either be reflected or absorbed into the body, thermoregulation has been considered to be a primary selective agent, particularly among ectotherms. Accordingly, the colour-mediated thermoregulatory hypothesis states that darker individuals will heat faster and reach higher thermal equilibria while paler individuals will have the opposite traits. It was further predicted that dark colouration would promote slower cooling rates and higher thermal performance temperatures. To test these hypotheses we quantified the reflectance, selected body temperatures, performance optima, as well as heating and cooling rates of an ectothermic vertebrate, Lampropholis delicata. Our results indicated that colour had no influence on thermal physiology, as all thermal traits were uncorrelated with reflectance. We suggest that crypsis may instead be the stronger selective agent as it may have a more direct impact on fitness. Our study has improved our knowledge of the functional differences among individuals with different colour patterns, and the evolutionary significance of morphological variation within species.","container-title":"Journal of Thermal Biology","DOI":"10.1016/j.jtherbio.2016.06.013","language":"English","note":"PMID: 27503723","page":"109–124","title":"The effect of skin reflectance on thermal traits in a small heliothermic ectotherm.","volume":"60","author":[{"family":"Matthews","given":"Genevieve"},{"family":"Goulet","given":"Celine T"},{"family":"Delhey","given":"Kaspar"},{"family":"Chapple","given":"David G"}],"issued":{"date-parts":[["2016",8]]}}}],"schema":"https://github.com/citation-style-language/schema/raw/master/csl-citation.json"} </w:instrText>
      </w:r>
      <w:r>
        <w:fldChar w:fldCharType="separate"/>
      </w:r>
      <w:r>
        <w:rPr>
          <w:noProof/>
        </w:rPr>
        <w:t>(Matthews et al., 2016)</w:t>
      </w:r>
      <w:r>
        <w:fldChar w:fldCharType="end"/>
      </w:r>
      <w:r>
        <w:t xml:space="preserve">. </w:t>
      </w:r>
      <w:r w:rsidR="00A534E7">
        <w:t>Repeatability in</w:t>
      </w:r>
      <w:r>
        <w:t xml:space="preserve"> metabolic rate may</w:t>
      </w:r>
      <w:r w:rsidR="0054739E">
        <w:t xml:space="preserve"> be an important mechanism that</w:t>
      </w:r>
      <w:r>
        <w:t xml:space="preserve"> promote</w:t>
      </w:r>
      <w:r w:rsidR="0054739E">
        <w:t>s</w:t>
      </w:r>
      <w:r>
        <w:t xml:space="preserve"> consistent variation in therm</w:t>
      </w:r>
      <w:r w:rsidR="00A534E7">
        <w:t>oregulation</w:t>
      </w:r>
      <w:r>
        <w:t xml:space="preserve">, behaviour and life history </w:t>
      </w:r>
      <w:r w:rsidR="001D4780">
        <w:fldChar w:fldCharType="begin"/>
      </w:r>
      <w:r w:rsidR="00513488">
        <w:instrText xml:space="preserve"> ADDIN ZOTERO_ITEM CSL_CITATION {"citationID":"UbD3zbq7","properties":{"formattedCitation":"(Goulet et al., 2017; R\\uc0\\u233{}ale et al., 2010; S\\uc0\\u230{}ther, 1987)","plainCitation":"(Goulet et al., 2017; Réale et al., 2010; Sæther, 1987)","noteIndex":0},"citationItems":[{"id":271,"uris":["http://zotero.org/users/1379426/items/UG65L24T"],"uri":["http://zotero.org/users/1379426/items/UG65L24T"],"itemData":{"id":271,"type":"article-journal","container-title":"Journal of Animal Ecology","DOI":"10.1111/1365-2656.12718","issue":"5","language":"English","page":"1269–1280","title":"Thermal physiology: A new dimension of the pace-of-life syndrome","volume":"86","author":[{"family":"Goulet","given":"Celine T"},{"family":"Thompson","given":"Mike B"},{"family":"Michelangeli","given":"Marcus"},{"family":"Wong","given":"Bob B M"},{"family":"Chapple","given":"David G"}],"issued":{"date-parts":[["2017",7]]}}},{"id":861,"uris":["http://zotero.org/users/1379426/items/CQIMBLI2"],"uri":["http://zotero.org/users/1379426/items/CQIMBLI2"],"itemData":{"id":861,"type":"article-journal","abstract":"The pace-of-life syndrome (POLS) hypothesis specifies that closely related species or populations experiencing different ecological conditions should differ in a suite of metabolic, hormonal and immunity traits that have coevolved with the life-history particularities related to these conditions. Surprisingly, two important dimensions of the POLS concept have been neglected: (i) despite increasing evidence for numerous connections between behavioural, physiological and life-history traits, behaviours have rarely been considered in the POLS yet; (ii) the POLS could easily be applied to the study of covariation among traits between individuals within a population. In this paper, we propose that consistent behavioural differences among individuals, or personality, covary with life history and physiological differences at the within-population, interpopulation and interspecific levels. We discuss how the POLS provides a heuristic framework in which personality studies can be integrated to address how variation in personality traits is maintained within populations.","container-title":"Philosophical Transactions of the Royal Society of London B: Biological Sciences","DOI":"10.1098/rstb.2010.0208","issue":"1560","language":"English","page":"4051–4063","title":"Personality and the emergence of the pace-of-life syndrome concept at the population level","volume":"365","author":[{"family":"Réale","given":"Denis"},{"family":"Garant","given":"Dany"},{"family":"Humphries","given":"Murray M"},{"family":"Bergeron","given":"Patrick"},{"family":"Careau","given":"Vincent"},{"family":"Montiglio","given":"Pierre-Olivier"}],"issued":{"date-parts":[["2010",12,27]]}}},{"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continuum\".","container-title":"Oikos","DOI":"10.2307/3565691","ISSN":"0030-1299","issue":"1","page":"79-88","title":"The Influence of Body Weight on the Covariation between Reproductive Traits in European Birds","volume":"48","author":[{"family":"Sæther","given":"Bernt-Erik"}],"issued":{"date-parts":[["1987"]]}}}],"schema":"https://github.com/citation-style-language/schema/raw/master/csl-citation.json"} </w:instrText>
      </w:r>
      <w:r w:rsidR="001D4780">
        <w:fldChar w:fldCharType="separate"/>
      </w:r>
      <w:r w:rsidRPr="00BB29C6">
        <w:rPr>
          <w:rFonts w:cs="Times New Roman"/>
          <w:lang w:val="en-GB"/>
        </w:rPr>
        <w:t>(Goulet et al., 2017; Réale et al., 2010; Sæther, 1987)</w:t>
      </w:r>
      <w:r w:rsidR="001D4780">
        <w:fldChar w:fldCharType="end"/>
      </w:r>
      <w:r w:rsidR="001D4780">
        <w:t xml:space="preserve">. Overall, our estimates for </w:t>
      </w:r>
      <w:r w:rsidR="00A534E7">
        <w:t xml:space="preserve">the </w:t>
      </w:r>
      <w:r w:rsidR="001D4780">
        <w:t xml:space="preserve">repeatability of MR ranged from 0.09 – 0.22. Our results are in line with a meta-analysis that showed that repeatability decreases with time </w:t>
      </w:r>
      <w:r w:rsidR="001D4780">
        <w:fldChar w:fldCharType="begin"/>
      </w:r>
      <w:r w:rsidR="001D4780">
        <w:instrText xml:space="preserve"> ADDIN ZOTERO_ITEM CSL_CITATION {"citationID":"rb9L6ahq","properties":{"formattedCitation":"(White et al., 2013)","plainCitation":"(White et al., 2013)","noteIndex":0},"citationItems":[{"id":1116,"uris":["http://zotero.org/users/1379426/items/JYAN8KPJ"],"uri":["http://zotero.org/users/1379426/items/JYAN8KPJ"],"itemData":{"id":1116,"type":"article-journal","abstract":"The evolutionary causes of variation in metabolic rate within and among species are a topic of enduring interest. Variation between individuals is the raw material on which natural selection acts, and so recent years have seen an increase in the number of studies that examine the consequences of inter-individual differences in metabolic rate for organismal performance. A minimum requirement for a trait to evolve is that it must differ consistently between individuals, and these differences must be heritable. The time constancy of a trait is assessed by estimating its repeatability, which represents the ratio of the between-individual component of phenotypic variance to total phenotypic variance. A previous meta-analysis of repeatability concluded that metabolic rate is, on average, repeatable. Here, we expand on this earlier analysis by including extra data published in the intervening years and demonstrate that the repeatability of metabolic rate decreases as the interval between measurements increases.","container-title":"The Journal of experimental biology","DOI":"10.1242/jeb.076562","issue":"10","language":"English","note":"PMID: 23264481","page":"1763–1765","title":"The repeatability of metabolic rate declines with time","volume":"216","author":[{"family":"White","given":"Craig R"},{"family":"Schimpf","given":"Natalie G"},{"family":"Cassey","given":"Phillip"}],"issued":{"date-parts":[["2013",5]]}}}],"schema":"https://github.com/citation-style-language/schema/raw/master/csl-citation.json"} </w:instrText>
      </w:r>
      <w:r w:rsidR="001D4780">
        <w:fldChar w:fldCharType="separate"/>
      </w:r>
      <w:r w:rsidR="001D4780">
        <w:rPr>
          <w:noProof/>
        </w:rPr>
        <w:t>(White et al., 2013)</w:t>
      </w:r>
      <w:r w:rsidR="001D4780">
        <w:fldChar w:fldCharType="end"/>
      </w:r>
      <w:r w:rsidR="001D4780">
        <w:t xml:space="preserve">. </w:t>
      </w:r>
      <w:r w:rsidR="00A534E7">
        <w:t>T</w:t>
      </w:r>
      <w:r w:rsidR="001D4780">
        <w:t>he average repeatability of MR in ectotherms from studies that had a measurement interval that was equal or larger than our study (</w:t>
      </w:r>
      <m:oMath>
        <m:r>
          <w:rPr>
            <w:rFonts w:ascii="Cambria Math" w:hAnsi="Cambria Math"/>
          </w:rPr>
          <m:t>≥</m:t>
        </m:r>
      </m:oMath>
      <w:r w:rsidR="001D4780">
        <w:t xml:space="preserve"> 8.5 days) was </w:t>
      </w:r>
      <w:r w:rsidR="001D4780" w:rsidRPr="00A3503B">
        <w:rPr>
          <w:i/>
          <w:iCs/>
        </w:rPr>
        <w:t>R =</w:t>
      </w:r>
      <w:r w:rsidR="001D4780">
        <w:t xml:space="preserve"> 0.33 (SD = 0.21, n = 18).</w:t>
      </w:r>
      <w:r w:rsidR="00990A56">
        <w:t xml:space="preserve"> </w:t>
      </w:r>
      <w:r w:rsidR="001D4780">
        <w:t xml:space="preserve">Interestingly, repeatability of average MR in wild caught adult </w:t>
      </w:r>
      <w:r w:rsidR="001D4780">
        <w:rPr>
          <w:i/>
          <w:iCs/>
        </w:rPr>
        <w:t xml:space="preserve">L. </w:t>
      </w:r>
      <w:proofErr w:type="spellStart"/>
      <w:r w:rsidR="001D4780">
        <w:rPr>
          <w:i/>
          <w:iCs/>
        </w:rPr>
        <w:t>delicata</w:t>
      </w:r>
      <w:proofErr w:type="spellEnd"/>
      <w:r w:rsidR="001D4780">
        <w:rPr>
          <w:i/>
          <w:iCs/>
        </w:rPr>
        <w:t xml:space="preserve"> </w:t>
      </w:r>
      <w:r w:rsidR="001D4780">
        <w:t>(</w:t>
      </w:r>
      <w:r w:rsidR="001D4780" w:rsidRPr="00231235">
        <w:rPr>
          <w:i/>
          <w:iCs/>
        </w:rPr>
        <w:t>R =</w:t>
      </w:r>
      <w:r w:rsidR="001D4780">
        <w:t xml:space="preserve"> 0.3 – 0.5, Chapter 2) was comparatively larger relative to this study. This is likely due to life stage differences in environmental effects that shape phenotypic variation. As individuals mature, their experiences in different microhabitats (diet, thermal preferences) can </w:t>
      </w:r>
      <w:r w:rsidR="0054739E">
        <w:t xml:space="preserve">promote </w:t>
      </w:r>
      <w:r w:rsidR="001D4780">
        <w:t xml:space="preserve">among-individual variation in traits </w:t>
      </w:r>
      <w:r w:rsidR="001D4780">
        <w:fldChar w:fldCharType="begin"/>
      </w:r>
      <w:r w:rsidR="001D4780">
        <w:instrText xml:space="preserve"> ADDIN ZOTERO_ITEM CSL_CITATION {"citationID":"4KMgWIMX","properties":{"formattedCitation":"(Kruuk &amp; Hadfield, 2007)","plainCitation":"(Kruuk &amp; Hadfield, 2007)","noteIndex":0},"citationItems":[{"id":3562,"uris":["http://zotero.org/users/1379426/items/LENHIFE7"],"uri":["http://zotero.org/users/1379426/items/LENHIFE7"],"itemData":{"id":3562,"type":"article-journal","abstract":"Related individuals often have similar phenotypes, but this similarity may be due to the effects of shared environments as much as to the effects of shared genes. We consider here alternative approaches to separating the relative contributions of these two sources to phenotypic covariances, comparing experimental approaches such as cross-fostering, traditional statistical techniques and more complex statistical models, specifically the ‘animal model’. Using both simulation studies and empirical data from wild populations, we demonstrate the ability of the animal model to reduce bias due to shared environment effects such as maternal or brood effects, especially where pedigrees contain multiple generations and immigration rates are low. However, where common environment effects are strong, a combination of both cross-fostering and an animal model provides the best way to avoid bias. We illustrate ways of partitioning phenotypic variance into components of additive genetic, maternal genetic, maternal environment, common environment, permanent environment and temporal effects, but also show how substantial confounding between these different effects may occur. Whilst the flexibility of the mixed model approach is extremely useful for incorporating the spatial, temporal and social heterogeneity typical of natural populations, the advantages will inevitably be restricted by the quality of pedigree information and care needs to be taken in specifying models that are appropriate to the data.","container-title":"Journal of Evolutionary Biology","DOI":"10.1111/j.1420-9101.2007.01377.x","ISSN":"1420-9101","issue":"5","language":"en","note":"_eprint: https://onlinelibrary.wiley.com/doi/pdf/10.1111/j.1420-9101.2007.01377.x","page":"1890-1903","source":"Wiley Online Library","title":"How to separate genetic and environmental causes of similarity between relatives","volume":"20","author":[{"family":"Kruuk","given":"L. E. B."},{"family":"Hadfield","given":"J. D."}],"issued":{"date-parts":[["2007"]]}}}],"schema":"https://github.com/citation-style-language/schema/raw/master/csl-citation.json"} </w:instrText>
      </w:r>
      <w:r w:rsidR="001D4780">
        <w:fldChar w:fldCharType="separate"/>
      </w:r>
      <w:r w:rsidR="001D4780">
        <w:rPr>
          <w:noProof/>
        </w:rPr>
        <w:t>(Kruuk &amp; Hadfield, 2007)</w:t>
      </w:r>
      <w:r w:rsidR="001D4780">
        <w:fldChar w:fldCharType="end"/>
      </w:r>
      <w:r w:rsidR="001D4780">
        <w:t xml:space="preserve">. Such common (micro) environment effects could further increase repeatability and may explain differences between lab and wild studies </w:t>
      </w:r>
      <w:r w:rsidR="001D4780">
        <w:fldChar w:fldCharType="begin"/>
      </w:r>
      <w:r w:rsidR="001D4780">
        <w:instrText xml:space="preserve"> ADDIN ZOTERO_ITEM CSL_CITATION {"citationID":"PFOwtnCv","properties":{"formattedCitation":"(Auer et al., 2016)","plainCitation":"(Auer et al., 2016)","noteIndex":0},"citationItems":[{"id":935,"uris":["http://zotero.org/users/1379426/items/W3L7IZGA"],"uri":["http://zotero.org/users/1379426/items/W3L7IZGA"],"itemData":{"id":935,"type":"article-journal","container-title":"Journal of Experimental Biology","DOI":"10.1242/jeb.133678","issue":"5","language":"English","page":"631–634","title":"Repeatability of metabolic rate is lower for animals living under field versus laboratory conditions","volume":"219","author":[{"family":"Auer","given":"S K"},{"family":"Bassar","given":"R D"},{"family":"Salin","given":"Karine"},{"family":"Metcalfe","given":"N B"}],"issued":{"date-parts":[["2016",3]]}}}],"schema":"https://github.com/citation-style-language/schema/raw/master/csl-citation.json"} </w:instrText>
      </w:r>
      <w:r w:rsidR="001D4780">
        <w:fldChar w:fldCharType="separate"/>
      </w:r>
      <w:r w:rsidR="001D4780">
        <w:rPr>
          <w:noProof/>
        </w:rPr>
        <w:t>(Auer et al., 2016)</w:t>
      </w:r>
      <w:r w:rsidR="001D4780">
        <w:fldChar w:fldCharType="end"/>
      </w:r>
      <w:r w:rsidR="001D4780">
        <w:t>.</w:t>
      </w:r>
    </w:p>
    <w:p w14:paraId="443AA7D6" w14:textId="2154CBC4" w:rsidR="0093224E" w:rsidRDefault="0093224E" w:rsidP="008E1938">
      <w:pPr>
        <w:pStyle w:val="ThesisTitle"/>
      </w:pPr>
      <w:r>
        <w:t>Conclusio</w:t>
      </w:r>
      <w:r w:rsidR="0033563B">
        <w:t>ns</w:t>
      </w:r>
    </w:p>
    <w:p w14:paraId="07644C5C" w14:textId="745857F6" w:rsidR="00B26605" w:rsidRDefault="00FB5832" w:rsidP="008E1938">
      <w:pPr>
        <w:pStyle w:val="Thesisnormal"/>
      </w:pPr>
      <w:r>
        <w:t xml:space="preserve">The role of developmental temperature on phenotypic plasticity exhibited later in life is complex. At the population level, thermal plasticity of metabolic rate was robust to changes in temperature during embryonic development suggesting that </w:t>
      </w:r>
      <w:r w:rsidR="000854A8">
        <w:t>thermal reaction norms</w:t>
      </w:r>
      <w:r>
        <w:t xml:space="preserve"> may be canalised. In </w:t>
      </w:r>
      <w:r w:rsidR="000854A8">
        <w:t>contrast</w:t>
      </w:r>
      <w:r>
        <w:t xml:space="preserve">, </w:t>
      </w:r>
      <w:r w:rsidR="000854A8">
        <w:t xml:space="preserve">the impact of developmental temperature manifested as a change </w:t>
      </w:r>
      <w:r>
        <w:t xml:space="preserve">repeatability </w:t>
      </w:r>
      <w:r w:rsidR="00A534E7">
        <w:t>in temperature-specific</w:t>
      </w:r>
      <w:r w:rsidR="000854A8">
        <w:t xml:space="preserve"> metabolic rate. This has key evolutionary implications as reduced consistent individual variation in hot temperatures may alter a population’s ability to respond to selection under warming climate. However, populations </w:t>
      </w:r>
      <w:r w:rsidR="00B26605">
        <w:t xml:space="preserve">may </w:t>
      </w:r>
      <w:r w:rsidR="000854A8">
        <w:t xml:space="preserve">still </w:t>
      </w:r>
      <w:r w:rsidR="00717442">
        <w:t xml:space="preserve">have </w:t>
      </w:r>
      <w:r w:rsidR="000854A8">
        <w:t>the ability to</w:t>
      </w:r>
      <w:r w:rsidR="00B26605">
        <w:t xml:space="preserve"> evolve in their thermal reaction norms as individuals consisten</w:t>
      </w:r>
      <w:r w:rsidR="00A534E7">
        <w:t>tly</w:t>
      </w:r>
      <w:r w:rsidR="00B26605">
        <w:t xml:space="preserve"> varied in their thermal plasticity </w:t>
      </w:r>
      <w:r w:rsidR="00A534E7">
        <w:t xml:space="preserve">in </w:t>
      </w:r>
      <w:r w:rsidR="00B26605">
        <w:t>metabolic rate. Elucidating the role of developmental environments on shaping plastic responses may require</w:t>
      </w:r>
      <w:r>
        <w:t xml:space="preserve"> more stressful incubation conditions</w:t>
      </w:r>
      <w:r w:rsidR="00B26605">
        <w:t xml:space="preserve"> and cross-factorial experimental designs</w:t>
      </w:r>
      <w:r>
        <w:t xml:space="preserve"> </w:t>
      </w:r>
      <w:r w:rsidR="00B26605">
        <w:t xml:space="preserve">to </w:t>
      </w:r>
      <w:r w:rsidR="009045FB">
        <w:t xml:space="preserve">disassociate the effects of </w:t>
      </w:r>
      <w:r w:rsidR="00B26605">
        <w:t xml:space="preserve">acclimation </w:t>
      </w:r>
      <w:r w:rsidR="009045FB">
        <w:t>from developmental plasticity</w:t>
      </w:r>
      <w:r w:rsidR="006335EA">
        <w:rPr>
          <w:rStyle w:val="CommentReference"/>
          <w:rFonts w:asciiTheme="minorHAnsi" w:hAnsiTheme="minorHAnsi"/>
          <w:lang w:val="en-US"/>
        </w:rPr>
        <w:t>.</w:t>
      </w:r>
      <w:r w:rsidR="00B26605">
        <w:t xml:space="preserve"> </w:t>
      </w:r>
    </w:p>
    <w:p w14:paraId="1F0EAF17" w14:textId="7728205D" w:rsidR="00BF7182" w:rsidRPr="007F39CD" w:rsidRDefault="00BF7182" w:rsidP="008E1938">
      <w:pPr>
        <w:pStyle w:val="ThesisTitle"/>
      </w:pPr>
      <w:r w:rsidRPr="007F39CD">
        <w:t>Data accessibility</w:t>
      </w:r>
    </w:p>
    <w:p w14:paraId="4E5B213B" w14:textId="57641466" w:rsidR="00BF7182" w:rsidRPr="00BF7182" w:rsidRDefault="00BF7182" w:rsidP="008E1938">
      <w:pPr>
        <w:pStyle w:val="Thesisbodytext"/>
        <w:rPr>
          <w:lang w:val="en-GB"/>
        </w:rPr>
      </w:pPr>
      <w:r w:rsidRPr="00BF7182">
        <w:t>Datasets and code used to generate results of this study is accessible via Open Science Framework (</w:t>
      </w:r>
      <w:r w:rsidR="00E976EF" w:rsidRPr="00E976EF">
        <w:rPr>
          <w:lang w:val="en-GB"/>
        </w:rPr>
        <w:t>https://bit.ly/38IzTsp</w:t>
      </w:r>
      <w:r w:rsidRPr="00BF7182">
        <w:rPr>
          <w:lang w:val="en-GB"/>
        </w:rPr>
        <w:t>)</w:t>
      </w:r>
    </w:p>
    <w:p w14:paraId="2E5673F1" w14:textId="0E4FEAF6" w:rsidR="005C4D82" w:rsidRDefault="00B178E1" w:rsidP="008E1938">
      <w:pPr>
        <w:pStyle w:val="ThesisTitle"/>
      </w:pPr>
      <w:r>
        <w:t>Acknowledgements</w:t>
      </w:r>
    </w:p>
    <w:p w14:paraId="526B5E54" w14:textId="69BE9887" w:rsidR="00B542C2" w:rsidRDefault="00B542C2" w:rsidP="008E1938">
      <w:pPr>
        <w:pStyle w:val="Thesisnormal"/>
      </w:pPr>
      <w:r>
        <w:t xml:space="preserve">We would like to thank Martin Whiting for the use of his facilities at Macquarie University. </w:t>
      </w:r>
      <w:r w:rsidR="003A6913">
        <w:t>We are grateful for the assistance of n</w:t>
      </w:r>
      <w:r w:rsidR="00D17ED6">
        <w:t xml:space="preserve">umerous </w:t>
      </w:r>
      <w:r>
        <w:t>Lizard Lab members</w:t>
      </w:r>
      <w:r w:rsidR="00D17ED6">
        <w:t xml:space="preserve"> and interns</w:t>
      </w:r>
      <w:r>
        <w:t xml:space="preserve"> </w:t>
      </w:r>
      <w:r w:rsidR="003A6913">
        <w:t>with</w:t>
      </w:r>
      <w:r>
        <w:t xml:space="preserve"> husbandry</w:t>
      </w:r>
      <w:r w:rsidR="003A6913">
        <w:t xml:space="preserve"> duties</w:t>
      </w:r>
      <w:r w:rsidR="00D17ED6">
        <w:t>. Special thanks to Christine Wilson</w:t>
      </w:r>
      <w:r w:rsidR="000F0EE1">
        <w:t xml:space="preserve"> for her commitment </w:t>
      </w:r>
      <w:r w:rsidR="000F0EE1">
        <w:lastRenderedPageBreak/>
        <w:t>to caring for our animals</w:t>
      </w:r>
      <w:r w:rsidR="00D17ED6">
        <w:t xml:space="preserve">. </w:t>
      </w:r>
      <w:r w:rsidR="00936F5F">
        <w:t>We thank</w:t>
      </w:r>
      <w:r w:rsidR="003A6913">
        <w:t xml:space="preserve"> </w:t>
      </w:r>
      <w:proofErr w:type="spellStart"/>
      <w:r w:rsidR="003A6913">
        <w:t>Timothee</w:t>
      </w:r>
      <w:proofErr w:type="spellEnd"/>
      <w:r w:rsidR="003A6913">
        <w:t xml:space="preserve"> Bonnet for his advice on partitioning measurement error from our models.</w:t>
      </w:r>
    </w:p>
    <w:p w14:paraId="4BECF759" w14:textId="4E5394A4" w:rsidR="00B178E1" w:rsidRDefault="00B178E1" w:rsidP="008E1938">
      <w:pPr>
        <w:pStyle w:val="ThesisTitle"/>
      </w:pPr>
      <w:r>
        <w:t>References</w:t>
      </w:r>
    </w:p>
    <w:p w14:paraId="777A3A68" w14:textId="0EE5E2CC" w:rsidR="00447550" w:rsidRDefault="00447550" w:rsidP="008E1938">
      <w:pPr>
        <w:pStyle w:val="Thesisnormal"/>
      </w:pPr>
    </w:p>
    <w:p w14:paraId="472EAA79" w14:textId="77777777" w:rsidR="00513488" w:rsidRPr="00513488" w:rsidRDefault="00513488" w:rsidP="00513488">
      <w:pPr>
        <w:pStyle w:val="Bibliography"/>
        <w:rPr>
          <w:rFonts w:cs="Times New Roman"/>
          <w:lang w:val="en-GB"/>
        </w:rPr>
      </w:pPr>
      <w:r>
        <w:fldChar w:fldCharType="begin"/>
      </w:r>
      <w:r>
        <w:instrText xml:space="preserve"> ADDIN ZOTERO_BIBL {"uncited":[],"omitted":[],"custom":[]} CSL_BIBLIOGRAPHY </w:instrText>
      </w:r>
      <w:r>
        <w:fldChar w:fldCharType="separate"/>
      </w:r>
      <w:proofErr w:type="spellStart"/>
      <w:r w:rsidRPr="00513488">
        <w:rPr>
          <w:rFonts w:cs="Times New Roman"/>
          <w:lang w:val="en-GB"/>
        </w:rPr>
        <w:t>Angilletta</w:t>
      </w:r>
      <w:proofErr w:type="spellEnd"/>
      <w:r w:rsidRPr="00513488">
        <w:rPr>
          <w:rFonts w:cs="Times New Roman"/>
          <w:lang w:val="en-GB"/>
        </w:rPr>
        <w:t xml:space="preserve"> Jr, M. J. (2016). </w:t>
      </w:r>
      <w:r w:rsidRPr="00513488">
        <w:rPr>
          <w:rFonts w:cs="Times New Roman"/>
          <w:i/>
          <w:iCs/>
          <w:lang w:val="en-GB"/>
        </w:rPr>
        <w:t>Thermal Adaptation: A Theoretical and Empirical Synthesis</w:t>
      </w:r>
      <w:r w:rsidRPr="00513488">
        <w:rPr>
          <w:rFonts w:cs="Times New Roman"/>
          <w:lang w:val="en-GB"/>
        </w:rPr>
        <w:t>. Oxford University Press. https://doi.org/10.1093/acprof:oso/9780198570875.001.1</w:t>
      </w:r>
    </w:p>
    <w:p w14:paraId="644EC37D" w14:textId="77777777" w:rsidR="00513488" w:rsidRPr="00513488" w:rsidRDefault="00513488" w:rsidP="00513488">
      <w:pPr>
        <w:pStyle w:val="Bibliography"/>
        <w:rPr>
          <w:rFonts w:cs="Times New Roman"/>
          <w:lang w:val="en-GB"/>
        </w:rPr>
      </w:pPr>
      <w:proofErr w:type="spellStart"/>
      <w:r w:rsidRPr="00513488">
        <w:rPr>
          <w:rFonts w:cs="Times New Roman"/>
          <w:lang w:val="en-GB"/>
        </w:rPr>
        <w:t>Angilletta</w:t>
      </w:r>
      <w:proofErr w:type="spellEnd"/>
      <w:r w:rsidRPr="00513488">
        <w:rPr>
          <w:rFonts w:cs="Times New Roman"/>
          <w:lang w:val="en-GB"/>
        </w:rPr>
        <w:t xml:space="preserve"> Jr, M. J., Wilson, R. S., </w:t>
      </w:r>
      <w:proofErr w:type="spellStart"/>
      <w:r w:rsidRPr="00513488">
        <w:rPr>
          <w:rFonts w:cs="Times New Roman"/>
          <w:lang w:val="en-GB"/>
        </w:rPr>
        <w:t>Navas</w:t>
      </w:r>
      <w:proofErr w:type="spellEnd"/>
      <w:r w:rsidRPr="00513488">
        <w:rPr>
          <w:rFonts w:cs="Times New Roman"/>
          <w:lang w:val="en-GB"/>
        </w:rPr>
        <w:t xml:space="preserve">, C. A., &amp; James, R. S. (2003). </w:t>
      </w:r>
      <w:proofErr w:type="spellStart"/>
      <w:r w:rsidRPr="00513488">
        <w:rPr>
          <w:rFonts w:cs="Times New Roman"/>
          <w:lang w:val="en-GB"/>
        </w:rPr>
        <w:t>Tradeoffs</w:t>
      </w:r>
      <w:proofErr w:type="spellEnd"/>
      <w:r w:rsidRPr="00513488">
        <w:rPr>
          <w:rFonts w:cs="Times New Roman"/>
          <w:lang w:val="en-GB"/>
        </w:rPr>
        <w:t xml:space="preserve"> and the evolution of thermal reaction norms. </w:t>
      </w:r>
      <w:r w:rsidRPr="00513488">
        <w:rPr>
          <w:rFonts w:cs="Times New Roman"/>
          <w:i/>
          <w:iCs/>
          <w:lang w:val="en-GB"/>
        </w:rPr>
        <w:t>Trends Ecology and Evolution</w:t>
      </w:r>
      <w:r w:rsidRPr="00513488">
        <w:rPr>
          <w:rFonts w:cs="Times New Roman"/>
          <w:lang w:val="en-GB"/>
        </w:rPr>
        <w:t xml:space="preserve">, </w:t>
      </w:r>
      <w:r w:rsidRPr="00513488">
        <w:rPr>
          <w:rFonts w:cs="Times New Roman"/>
          <w:i/>
          <w:iCs/>
          <w:lang w:val="en-GB"/>
        </w:rPr>
        <w:t>18</w:t>
      </w:r>
      <w:r w:rsidRPr="00513488">
        <w:rPr>
          <w:rFonts w:cs="Times New Roman"/>
          <w:lang w:val="en-GB"/>
        </w:rPr>
        <w:t>(5), 234–240. https://doi.org/10.1016/S0169-5347(03)00087-9</w:t>
      </w:r>
    </w:p>
    <w:p w14:paraId="3CAE82F4" w14:textId="77777777" w:rsidR="00513488" w:rsidRPr="00513488" w:rsidRDefault="00513488" w:rsidP="00513488">
      <w:pPr>
        <w:pStyle w:val="Bibliography"/>
        <w:rPr>
          <w:rFonts w:cs="Times New Roman"/>
          <w:lang w:val="en-GB"/>
        </w:rPr>
      </w:pPr>
      <w:r w:rsidRPr="00513488">
        <w:rPr>
          <w:rFonts w:cs="Times New Roman"/>
          <w:lang w:val="en-GB"/>
        </w:rPr>
        <w:t>Araya-</w:t>
      </w:r>
      <w:proofErr w:type="spellStart"/>
      <w:r w:rsidRPr="00513488">
        <w:rPr>
          <w:rFonts w:cs="Times New Roman"/>
          <w:lang w:val="en-GB"/>
        </w:rPr>
        <w:t>Ajoy</w:t>
      </w:r>
      <w:proofErr w:type="spellEnd"/>
      <w:r w:rsidRPr="00513488">
        <w:rPr>
          <w:rFonts w:cs="Times New Roman"/>
          <w:lang w:val="en-GB"/>
        </w:rPr>
        <w:t xml:space="preserve">, Y. G., &amp; </w:t>
      </w:r>
      <w:proofErr w:type="spellStart"/>
      <w:r w:rsidRPr="00513488">
        <w:rPr>
          <w:rFonts w:cs="Times New Roman"/>
          <w:lang w:val="en-GB"/>
        </w:rPr>
        <w:t>Dingemanse</w:t>
      </w:r>
      <w:proofErr w:type="spellEnd"/>
      <w:r w:rsidRPr="00513488">
        <w:rPr>
          <w:rFonts w:cs="Times New Roman"/>
          <w:lang w:val="en-GB"/>
        </w:rPr>
        <w:t xml:space="preserve">, N. J. (2017). Repeatability, heritability, and age-dependence of seasonal plasticity in aggressiveness in a wild passerine bird. </w:t>
      </w:r>
      <w:r w:rsidRPr="00513488">
        <w:rPr>
          <w:rFonts w:cs="Times New Roman"/>
          <w:i/>
          <w:iCs/>
          <w:lang w:val="en-GB"/>
        </w:rPr>
        <w:t>Journal of Animal Ecology</w:t>
      </w:r>
      <w:r w:rsidRPr="00513488">
        <w:rPr>
          <w:rFonts w:cs="Times New Roman"/>
          <w:lang w:val="en-GB"/>
        </w:rPr>
        <w:t xml:space="preserve">, </w:t>
      </w:r>
      <w:r w:rsidRPr="00513488">
        <w:rPr>
          <w:rFonts w:cs="Times New Roman"/>
          <w:i/>
          <w:iCs/>
          <w:lang w:val="en-GB"/>
        </w:rPr>
        <w:t>86</w:t>
      </w:r>
      <w:r w:rsidRPr="00513488">
        <w:rPr>
          <w:rFonts w:cs="Times New Roman"/>
          <w:lang w:val="en-GB"/>
        </w:rPr>
        <w:t>(2), 227–238. https://doi.org/10.1111/1365-2656.12621</w:t>
      </w:r>
    </w:p>
    <w:p w14:paraId="0DE29DBD" w14:textId="77777777" w:rsidR="00513488" w:rsidRPr="00513488" w:rsidRDefault="00513488" w:rsidP="00513488">
      <w:pPr>
        <w:pStyle w:val="Bibliography"/>
        <w:rPr>
          <w:rFonts w:cs="Times New Roman"/>
          <w:lang w:val="en-GB"/>
        </w:rPr>
      </w:pPr>
      <w:r w:rsidRPr="00513488">
        <w:rPr>
          <w:rFonts w:cs="Times New Roman"/>
          <w:lang w:val="en-GB"/>
        </w:rPr>
        <w:t>Araya-</w:t>
      </w:r>
      <w:proofErr w:type="spellStart"/>
      <w:r w:rsidRPr="00513488">
        <w:rPr>
          <w:rFonts w:cs="Times New Roman"/>
          <w:lang w:val="en-GB"/>
        </w:rPr>
        <w:t>Ajoy</w:t>
      </w:r>
      <w:proofErr w:type="spellEnd"/>
      <w:r w:rsidRPr="00513488">
        <w:rPr>
          <w:rFonts w:cs="Times New Roman"/>
          <w:lang w:val="en-GB"/>
        </w:rPr>
        <w:t xml:space="preserve">, Y. G., </w:t>
      </w:r>
      <w:proofErr w:type="spellStart"/>
      <w:r w:rsidRPr="00513488">
        <w:rPr>
          <w:rFonts w:cs="Times New Roman"/>
          <w:lang w:val="en-GB"/>
        </w:rPr>
        <w:t>Mathot</w:t>
      </w:r>
      <w:proofErr w:type="spellEnd"/>
      <w:r w:rsidRPr="00513488">
        <w:rPr>
          <w:rFonts w:cs="Times New Roman"/>
          <w:lang w:val="en-GB"/>
        </w:rPr>
        <w:t xml:space="preserve">, K. J., &amp; </w:t>
      </w:r>
      <w:proofErr w:type="spellStart"/>
      <w:r w:rsidRPr="00513488">
        <w:rPr>
          <w:rFonts w:cs="Times New Roman"/>
          <w:lang w:val="en-GB"/>
        </w:rPr>
        <w:t>Dingemanse</w:t>
      </w:r>
      <w:proofErr w:type="spellEnd"/>
      <w:r w:rsidRPr="00513488">
        <w:rPr>
          <w:rFonts w:cs="Times New Roman"/>
          <w:lang w:val="en-GB"/>
        </w:rPr>
        <w:t xml:space="preserve">, N. J. (2015). An approach to estimate short-term, long-term and reaction norm repeatability. </w:t>
      </w:r>
      <w:r w:rsidRPr="00513488">
        <w:rPr>
          <w:rFonts w:cs="Times New Roman"/>
          <w:i/>
          <w:iCs/>
          <w:lang w:val="en-GB"/>
        </w:rPr>
        <w:t>Journal of Animal Ecology</w:t>
      </w:r>
      <w:r w:rsidRPr="00513488">
        <w:rPr>
          <w:rFonts w:cs="Times New Roman"/>
          <w:lang w:val="en-GB"/>
        </w:rPr>
        <w:t xml:space="preserve">, </w:t>
      </w:r>
      <w:r w:rsidRPr="00513488">
        <w:rPr>
          <w:rFonts w:cs="Times New Roman"/>
          <w:i/>
          <w:iCs/>
          <w:lang w:val="en-GB"/>
        </w:rPr>
        <w:t>6</w:t>
      </w:r>
      <w:r w:rsidRPr="00513488">
        <w:rPr>
          <w:rFonts w:cs="Times New Roman"/>
          <w:lang w:val="en-GB"/>
        </w:rPr>
        <w:t>(12), 1462–1473. https://doi.org/10.1111/2041-210X.12430</w:t>
      </w:r>
    </w:p>
    <w:p w14:paraId="49CA1FFF" w14:textId="77777777" w:rsidR="00513488" w:rsidRPr="00513488" w:rsidRDefault="00513488" w:rsidP="00513488">
      <w:pPr>
        <w:pStyle w:val="Bibliography"/>
        <w:rPr>
          <w:rFonts w:cs="Times New Roman"/>
          <w:lang w:val="en-GB"/>
        </w:rPr>
      </w:pPr>
      <w:proofErr w:type="spellStart"/>
      <w:r w:rsidRPr="00513488">
        <w:rPr>
          <w:rFonts w:cs="Times New Roman"/>
          <w:lang w:val="en-GB"/>
        </w:rPr>
        <w:t>Aubret</w:t>
      </w:r>
      <w:proofErr w:type="spellEnd"/>
      <w:r w:rsidRPr="00513488">
        <w:rPr>
          <w:rFonts w:cs="Times New Roman"/>
          <w:lang w:val="en-GB"/>
        </w:rPr>
        <w:t xml:space="preserve">, F., &amp; Shine, R. (2010). Fitness costs may explain the post-colonisation erosion of phenotypic plasticity. </w:t>
      </w:r>
      <w:r w:rsidRPr="00513488">
        <w:rPr>
          <w:rFonts w:cs="Times New Roman"/>
          <w:i/>
          <w:iCs/>
          <w:lang w:val="en-GB"/>
        </w:rPr>
        <w:t>Journal of Experimental Biology</w:t>
      </w:r>
      <w:r w:rsidRPr="00513488">
        <w:rPr>
          <w:rFonts w:cs="Times New Roman"/>
          <w:lang w:val="en-GB"/>
        </w:rPr>
        <w:t xml:space="preserve">, </w:t>
      </w:r>
      <w:r w:rsidRPr="00513488">
        <w:rPr>
          <w:rFonts w:cs="Times New Roman"/>
          <w:i/>
          <w:iCs/>
          <w:lang w:val="en-GB"/>
        </w:rPr>
        <w:t>213</w:t>
      </w:r>
      <w:r w:rsidRPr="00513488">
        <w:rPr>
          <w:rFonts w:cs="Times New Roman"/>
          <w:lang w:val="en-GB"/>
        </w:rPr>
        <w:t>(5), 735–739. https://doi.org/10.1242/jeb.040576</w:t>
      </w:r>
    </w:p>
    <w:p w14:paraId="6A3A4649" w14:textId="77777777" w:rsidR="00513488" w:rsidRPr="00513488" w:rsidRDefault="00513488" w:rsidP="00513488">
      <w:pPr>
        <w:pStyle w:val="Bibliography"/>
        <w:rPr>
          <w:rFonts w:cs="Times New Roman"/>
          <w:lang w:val="en-GB"/>
        </w:rPr>
      </w:pPr>
      <w:r w:rsidRPr="00513488">
        <w:rPr>
          <w:rFonts w:cs="Times New Roman"/>
          <w:lang w:val="en-GB"/>
        </w:rPr>
        <w:t xml:space="preserve">Auer, S. K., </w:t>
      </w:r>
      <w:proofErr w:type="spellStart"/>
      <w:r w:rsidRPr="00513488">
        <w:rPr>
          <w:rFonts w:cs="Times New Roman"/>
          <w:lang w:val="en-GB"/>
        </w:rPr>
        <w:t>Bassar</w:t>
      </w:r>
      <w:proofErr w:type="spellEnd"/>
      <w:r w:rsidRPr="00513488">
        <w:rPr>
          <w:rFonts w:cs="Times New Roman"/>
          <w:lang w:val="en-GB"/>
        </w:rPr>
        <w:t xml:space="preserve">, R. D., </w:t>
      </w:r>
      <w:proofErr w:type="spellStart"/>
      <w:r w:rsidRPr="00513488">
        <w:rPr>
          <w:rFonts w:cs="Times New Roman"/>
          <w:lang w:val="en-GB"/>
        </w:rPr>
        <w:t>Salin</w:t>
      </w:r>
      <w:proofErr w:type="spellEnd"/>
      <w:r w:rsidRPr="00513488">
        <w:rPr>
          <w:rFonts w:cs="Times New Roman"/>
          <w:lang w:val="en-GB"/>
        </w:rPr>
        <w:t xml:space="preserve">, K., &amp; Metcalfe, N. B. (2016). Repeatability of metabolic rate is lower for animals living under field versus laboratory conditions. </w:t>
      </w:r>
      <w:r w:rsidRPr="00513488">
        <w:rPr>
          <w:rFonts w:cs="Times New Roman"/>
          <w:i/>
          <w:iCs/>
          <w:lang w:val="en-GB"/>
        </w:rPr>
        <w:t>Journal of Experimental Biology</w:t>
      </w:r>
      <w:r w:rsidRPr="00513488">
        <w:rPr>
          <w:rFonts w:cs="Times New Roman"/>
          <w:lang w:val="en-GB"/>
        </w:rPr>
        <w:t xml:space="preserve">, </w:t>
      </w:r>
      <w:r w:rsidRPr="00513488">
        <w:rPr>
          <w:rFonts w:cs="Times New Roman"/>
          <w:i/>
          <w:iCs/>
          <w:lang w:val="en-GB"/>
        </w:rPr>
        <w:t>219</w:t>
      </w:r>
      <w:r w:rsidRPr="00513488">
        <w:rPr>
          <w:rFonts w:cs="Times New Roman"/>
          <w:lang w:val="en-GB"/>
        </w:rPr>
        <w:t>(5), 631–634. https://doi.org/10.1242/jeb.133678</w:t>
      </w:r>
    </w:p>
    <w:p w14:paraId="58A757C1" w14:textId="77777777" w:rsidR="00513488" w:rsidRPr="00513488" w:rsidRDefault="00513488" w:rsidP="00513488">
      <w:pPr>
        <w:pStyle w:val="Bibliography"/>
        <w:rPr>
          <w:rFonts w:cs="Times New Roman"/>
          <w:lang w:val="en-GB"/>
        </w:rPr>
      </w:pPr>
      <w:r w:rsidRPr="00513488">
        <w:rPr>
          <w:rFonts w:cs="Times New Roman"/>
          <w:lang w:val="en-GB"/>
        </w:rPr>
        <w:t xml:space="preserve">Auld, J. R., Agrawal, A. A., &amp; Relyea, R. A. (2010). Re-evaluating the costs and limits of adaptive phenotypic plasticity. </w:t>
      </w:r>
      <w:r w:rsidRPr="00513488">
        <w:rPr>
          <w:rFonts w:cs="Times New Roman"/>
          <w:i/>
          <w:iCs/>
          <w:lang w:val="en-GB"/>
        </w:rPr>
        <w:t xml:space="preserve">Proceedings of the Royal Society B: </w:t>
      </w:r>
      <w:r w:rsidRPr="00513488">
        <w:rPr>
          <w:rFonts w:cs="Times New Roman"/>
          <w:i/>
          <w:iCs/>
          <w:lang w:val="en-GB"/>
        </w:rPr>
        <w:lastRenderedPageBreak/>
        <w:t>Biological Sciences</w:t>
      </w:r>
      <w:r w:rsidRPr="00513488">
        <w:rPr>
          <w:rFonts w:cs="Times New Roman"/>
          <w:lang w:val="en-GB"/>
        </w:rPr>
        <w:t xml:space="preserve">, </w:t>
      </w:r>
      <w:r w:rsidRPr="00513488">
        <w:rPr>
          <w:rFonts w:cs="Times New Roman"/>
          <w:i/>
          <w:iCs/>
          <w:lang w:val="en-GB"/>
        </w:rPr>
        <w:t>277</w:t>
      </w:r>
      <w:r w:rsidRPr="00513488">
        <w:rPr>
          <w:rFonts w:cs="Times New Roman"/>
          <w:lang w:val="en-GB"/>
        </w:rPr>
        <w:t>(1681), 503–511. https://doi.org/10.1098/rspb.2009.1355</w:t>
      </w:r>
    </w:p>
    <w:p w14:paraId="26DE5CE8" w14:textId="77777777" w:rsidR="00513488" w:rsidRPr="00513488" w:rsidRDefault="00513488" w:rsidP="00513488">
      <w:pPr>
        <w:pStyle w:val="Bibliography"/>
        <w:rPr>
          <w:rFonts w:cs="Times New Roman"/>
          <w:lang w:val="en-GB"/>
        </w:rPr>
      </w:pPr>
      <w:r w:rsidRPr="00513488">
        <w:rPr>
          <w:rFonts w:cs="Times New Roman"/>
          <w:lang w:val="en-GB"/>
        </w:rPr>
        <w:t xml:space="preserve">Beaman, J. E., White, C. R., &amp; </w:t>
      </w:r>
      <w:proofErr w:type="spellStart"/>
      <w:r w:rsidRPr="00513488">
        <w:rPr>
          <w:rFonts w:cs="Times New Roman"/>
          <w:lang w:val="en-GB"/>
        </w:rPr>
        <w:t>Seebacher</w:t>
      </w:r>
      <w:proofErr w:type="spellEnd"/>
      <w:r w:rsidRPr="00513488">
        <w:rPr>
          <w:rFonts w:cs="Times New Roman"/>
          <w:lang w:val="en-GB"/>
        </w:rPr>
        <w:t xml:space="preserve">, F. (2016). Evolution of Plasticity: Mechanistic Link between Development and Reversible Acclimation. </w:t>
      </w:r>
      <w:r w:rsidRPr="00513488">
        <w:rPr>
          <w:rFonts w:cs="Times New Roman"/>
          <w:i/>
          <w:iCs/>
          <w:lang w:val="en-GB"/>
        </w:rPr>
        <w:t xml:space="preserve">Trends </w:t>
      </w:r>
      <w:proofErr w:type="spellStart"/>
      <w:r w:rsidRPr="00513488">
        <w:rPr>
          <w:rFonts w:cs="Times New Roman"/>
          <w:i/>
          <w:iCs/>
          <w:lang w:val="en-GB"/>
        </w:rPr>
        <w:t>Ecol</w:t>
      </w:r>
      <w:proofErr w:type="spellEnd"/>
      <w:r w:rsidRPr="00513488">
        <w:rPr>
          <w:rFonts w:cs="Times New Roman"/>
          <w:i/>
          <w:iCs/>
          <w:lang w:val="en-GB"/>
        </w:rPr>
        <w:t xml:space="preserve"> </w:t>
      </w:r>
      <w:proofErr w:type="spellStart"/>
      <w:r w:rsidRPr="00513488">
        <w:rPr>
          <w:rFonts w:cs="Times New Roman"/>
          <w:i/>
          <w:iCs/>
          <w:lang w:val="en-GB"/>
        </w:rPr>
        <w:t>Evol</w:t>
      </w:r>
      <w:proofErr w:type="spellEnd"/>
      <w:r w:rsidRPr="00513488">
        <w:rPr>
          <w:rFonts w:cs="Times New Roman"/>
          <w:lang w:val="en-GB"/>
        </w:rPr>
        <w:t xml:space="preserve">, </w:t>
      </w:r>
      <w:r w:rsidRPr="00513488">
        <w:rPr>
          <w:rFonts w:cs="Times New Roman"/>
          <w:i/>
          <w:iCs/>
          <w:lang w:val="en-GB"/>
        </w:rPr>
        <w:t>31</w:t>
      </w:r>
      <w:r w:rsidRPr="00513488">
        <w:rPr>
          <w:rFonts w:cs="Times New Roman"/>
          <w:lang w:val="en-GB"/>
        </w:rPr>
        <w:t>(3), 237–249. https://doi.org/10.1016/j.tree.2016.01.004</w:t>
      </w:r>
    </w:p>
    <w:p w14:paraId="3B9F094C" w14:textId="77777777" w:rsidR="00513488" w:rsidRPr="00513488" w:rsidRDefault="00513488" w:rsidP="00513488">
      <w:pPr>
        <w:pStyle w:val="Bibliography"/>
        <w:rPr>
          <w:rFonts w:cs="Times New Roman"/>
          <w:lang w:val="en-GB"/>
        </w:rPr>
      </w:pPr>
      <w:proofErr w:type="spellStart"/>
      <w:r w:rsidRPr="00513488">
        <w:rPr>
          <w:rFonts w:cs="Times New Roman"/>
          <w:lang w:val="en-GB"/>
        </w:rPr>
        <w:t>Beldade</w:t>
      </w:r>
      <w:proofErr w:type="spellEnd"/>
      <w:r w:rsidRPr="00513488">
        <w:rPr>
          <w:rFonts w:cs="Times New Roman"/>
          <w:lang w:val="en-GB"/>
        </w:rPr>
        <w:t xml:space="preserve">, P., Mateus, A. R. A., &amp; Keller, R. A. (2011). Evolution and molecular mechanisms of adaptive developmental plasticity. </w:t>
      </w:r>
      <w:r w:rsidRPr="00513488">
        <w:rPr>
          <w:rFonts w:cs="Times New Roman"/>
          <w:i/>
          <w:iCs/>
          <w:lang w:val="en-GB"/>
        </w:rPr>
        <w:t>Molecular Ecology</w:t>
      </w:r>
      <w:r w:rsidRPr="00513488">
        <w:rPr>
          <w:rFonts w:cs="Times New Roman"/>
          <w:lang w:val="en-GB"/>
        </w:rPr>
        <w:t xml:space="preserve">, </w:t>
      </w:r>
      <w:r w:rsidRPr="00513488">
        <w:rPr>
          <w:rFonts w:cs="Times New Roman"/>
          <w:i/>
          <w:iCs/>
          <w:lang w:val="en-GB"/>
        </w:rPr>
        <w:t>20</w:t>
      </w:r>
      <w:r w:rsidRPr="00513488">
        <w:rPr>
          <w:rFonts w:cs="Times New Roman"/>
          <w:lang w:val="en-GB"/>
        </w:rPr>
        <w:t>(7), 1347–1363. https://doi.org/10.1111/j.1365-294X.2011.05016.x</w:t>
      </w:r>
    </w:p>
    <w:p w14:paraId="5F347A5B" w14:textId="77777777" w:rsidR="00513488" w:rsidRPr="00513488" w:rsidRDefault="00513488" w:rsidP="00513488">
      <w:pPr>
        <w:pStyle w:val="Bibliography"/>
        <w:rPr>
          <w:rFonts w:cs="Times New Roman"/>
          <w:lang w:val="en-GB"/>
        </w:rPr>
      </w:pPr>
      <w:proofErr w:type="spellStart"/>
      <w:r w:rsidRPr="00513488">
        <w:rPr>
          <w:rFonts w:cs="Times New Roman"/>
          <w:lang w:val="en-GB"/>
        </w:rPr>
        <w:t>Bonamour</w:t>
      </w:r>
      <w:proofErr w:type="spellEnd"/>
      <w:r w:rsidRPr="00513488">
        <w:rPr>
          <w:rFonts w:cs="Times New Roman"/>
          <w:lang w:val="en-GB"/>
        </w:rPr>
        <w:t xml:space="preserve">, S., Chevin, L.-M., </w:t>
      </w:r>
      <w:proofErr w:type="spellStart"/>
      <w:r w:rsidRPr="00513488">
        <w:rPr>
          <w:rFonts w:cs="Times New Roman"/>
          <w:lang w:val="en-GB"/>
        </w:rPr>
        <w:t>Charmantier</w:t>
      </w:r>
      <w:proofErr w:type="spellEnd"/>
      <w:r w:rsidRPr="00513488">
        <w:rPr>
          <w:rFonts w:cs="Times New Roman"/>
          <w:lang w:val="en-GB"/>
        </w:rPr>
        <w:t xml:space="preserve">, A., &amp; </w:t>
      </w:r>
      <w:proofErr w:type="spellStart"/>
      <w:r w:rsidRPr="00513488">
        <w:rPr>
          <w:rFonts w:cs="Times New Roman"/>
          <w:lang w:val="en-GB"/>
        </w:rPr>
        <w:t>Teplitsky</w:t>
      </w:r>
      <w:proofErr w:type="spellEnd"/>
      <w:r w:rsidRPr="00513488">
        <w:rPr>
          <w:rFonts w:cs="Times New Roman"/>
          <w:lang w:val="en-GB"/>
        </w:rPr>
        <w:t xml:space="preserve">, C. (2019). Phenotypic plasticity in response to climate change: The importance of cue variation. </w:t>
      </w:r>
      <w:r w:rsidRPr="00513488">
        <w:rPr>
          <w:rFonts w:cs="Times New Roman"/>
          <w:i/>
          <w:iCs/>
          <w:lang w:val="en-GB"/>
        </w:rPr>
        <w:t>Philosophical Transactions of the Royal Society B: Biological Sciences</w:t>
      </w:r>
      <w:r w:rsidRPr="00513488">
        <w:rPr>
          <w:rFonts w:cs="Times New Roman"/>
          <w:lang w:val="en-GB"/>
        </w:rPr>
        <w:t xml:space="preserve">, </w:t>
      </w:r>
      <w:r w:rsidRPr="00513488">
        <w:rPr>
          <w:rFonts w:cs="Times New Roman"/>
          <w:i/>
          <w:iCs/>
          <w:lang w:val="en-GB"/>
        </w:rPr>
        <w:t>374</w:t>
      </w:r>
      <w:r w:rsidRPr="00513488">
        <w:rPr>
          <w:rFonts w:cs="Times New Roman"/>
          <w:lang w:val="en-GB"/>
        </w:rPr>
        <w:t>(1768), 20180178–12. https://doi.org/10.1098/rstb.2018.0178</w:t>
      </w:r>
    </w:p>
    <w:p w14:paraId="7B46D56A" w14:textId="77777777" w:rsidR="00513488" w:rsidRPr="00513488" w:rsidRDefault="00513488" w:rsidP="00513488">
      <w:pPr>
        <w:pStyle w:val="Bibliography"/>
        <w:rPr>
          <w:rFonts w:cs="Times New Roman"/>
          <w:lang w:val="en-GB"/>
        </w:rPr>
      </w:pPr>
      <w:r w:rsidRPr="00513488">
        <w:rPr>
          <w:rFonts w:cs="Times New Roman"/>
          <w:lang w:val="en-GB"/>
        </w:rPr>
        <w:t xml:space="preserve">Botero, C. A., </w:t>
      </w:r>
      <w:proofErr w:type="spellStart"/>
      <w:r w:rsidRPr="00513488">
        <w:rPr>
          <w:rFonts w:cs="Times New Roman"/>
          <w:lang w:val="en-GB"/>
        </w:rPr>
        <w:t>Weissing</w:t>
      </w:r>
      <w:proofErr w:type="spellEnd"/>
      <w:r w:rsidRPr="00513488">
        <w:rPr>
          <w:rFonts w:cs="Times New Roman"/>
          <w:lang w:val="en-GB"/>
        </w:rPr>
        <w:t xml:space="preserve">, F. J., Wright, J., &amp; Rubenstein, D. R. (2015). Evolutionary tipping points in the capacity to adapt to environmental change. </w:t>
      </w:r>
      <w:r w:rsidRPr="00513488">
        <w:rPr>
          <w:rFonts w:cs="Times New Roman"/>
          <w:i/>
          <w:iCs/>
          <w:lang w:val="en-GB"/>
        </w:rPr>
        <w:t>Proceedings of the National Academy of Sciences</w:t>
      </w:r>
      <w:r w:rsidRPr="00513488">
        <w:rPr>
          <w:rFonts w:cs="Times New Roman"/>
          <w:lang w:val="en-GB"/>
        </w:rPr>
        <w:t xml:space="preserve">, </w:t>
      </w:r>
      <w:r w:rsidRPr="00513488">
        <w:rPr>
          <w:rFonts w:cs="Times New Roman"/>
          <w:i/>
          <w:iCs/>
          <w:lang w:val="en-GB"/>
        </w:rPr>
        <w:t>112</w:t>
      </w:r>
      <w:r w:rsidRPr="00513488">
        <w:rPr>
          <w:rFonts w:cs="Times New Roman"/>
          <w:lang w:val="en-GB"/>
        </w:rPr>
        <w:t>(1), 184–189. https://doi.org/10.1073/pnas.1408589111</w:t>
      </w:r>
    </w:p>
    <w:p w14:paraId="677633F9" w14:textId="77777777" w:rsidR="00513488" w:rsidRPr="00513488" w:rsidRDefault="00513488" w:rsidP="00513488">
      <w:pPr>
        <w:pStyle w:val="Bibliography"/>
        <w:rPr>
          <w:rFonts w:cs="Times New Roman"/>
          <w:lang w:val="en-GB"/>
        </w:rPr>
      </w:pPr>
      <w:proofErr w:type="spellStart"/>
      <w:r w:rsidRPr="00513488">
        <w:rPr>
          <w:rFonts w:cs="Times New Roman"/>
          <w:lang w:val="en-GB"/>
        </w:rPr>
        <w:t>Briga</w:t>
      </w:r>
      <w:proofErr w:type="spellEnd"/>
      <w:r w:rsidRPr="00513488">
        <w:rPr>
          <w:rFonts w:cs="Times New Roman"/>
          <w:lang w:val="en-GB"/>
        </w:rPr>
        <w:t xml:space="preserve">, M., &amp; Verhulst, S. (2017). Individual variation in metabolic reaction norms over ambient temperature causes low correlation between basal and standard metabolic rate. </w:t>
      </w:r>
      <w:r w:rsidRPr="00513488">
        <w:rPr>
          <w:rFonts w:cs="Times New Roman"/>
          <w:i/>
          <w:iCs/>
          <w:lang w:val="en-GB"/>
        </w:rPr>
        <w:t>Journal of Experimental Biology</w:t>
      </w:r>
      <w:r w:rsidRPr="00513488">
        <w:rPr>
          <w:rFonts w:cs="Times New Roman"/>
          <w:lang w:val="en-GB"/>
        </w:rPr>
        <w:t xml:space="preserve">, </w:t>
      </w:r>
      <w:r w:rsidRPr="00513488">
        <w:rPr>
          <w:rFonts w:cs="Times New Roman"/>
          <w:i/>
          <w:iCs/>
          <w:lang w:val="en-GB"/>
        </w:rPr>
        <w:t>220</w:t>
      </w:r>
      <w:r w:rsidRPr="00513488">
        <w:rPr>
          <w:rFonts w:cs="Times New Roman"/>
          <w:lang w:val="en-GB"/>
        </w:rPr>
        <w:t>, jeb.160069. https://doi.org/10.1242/jeb.160069</w:t>
      </w:r>
    </w:p>
    <w:p w14:paraId="3CB4CA06" w14:textId="77777777" w:rsidR="00513488" w:rsidRPr="00513488" w:rsidRDefault="00513488" w:rsidP="00513488">
      <w:pPr>
        <w:pStyle w:val="Bibliography"/>
        <w:rPr>
          <w:rFonts w:cs="Times New Roman"/>
          <w:lang w:val="en-GB"/>
        </w:rPr>
      </w:pPr>
      <w:proofErr w:type="spellStart"/>
      <w:r w:rsidRPr="00513488">
        <w:rPr>
          <w:rFonts w:cs="Times New Roman"/>
          <w:lang w:val="en-GB"/>
        </w:rPr>
        <w:t>Bürkner</w:t>
      </w:r>
      <w:proofErr w:type="spellEnd"/>
      <w:r w:rsidRPr="00513488">
        <w:rPr>
          <w:rFonts w:cs="Times New Roman"/>
          <w:lang w:val="en-GB"/>
        </w:rPr>
        <w:t xml:space="preserve">, P. C. (2017). brms: An R package for Bayesian multilevel models using Stan. </w:t>
      </w:r>
      <w:r w:rsidRPr="00513488">
        <w:rPr>
          <w:rFonts w:cs="Times New Roman"/>
          <w:i/>
          <w:iCs/>
          <w:lang w:val="en-GB"/>
        </w:rPr>
        <w:t>Journal of Statistical Software</w:t>
      </w:r>
      <w:r w:rsidRPr="00513488">
        <w:rPr>
          <w:rFonts w:cs="Times New Roman"/>
          <w:lang w:val="en-GB"/>
        </w:rPr>
        <w:t xml:space="preserve">, </w:t>
      </w:r>
      <w:r w:rsidRPr="00513488">
        <w:rPr>
          <w:rFonts w:cs="Times New Roman"/>
          <w:i/>
          <w:iCs/>
          <w:lang w:val="en-GB"/>
        </w:rPr>
        <w:t>80</w:t>
      </w:r>
      <w:r w:rsidRPr="00513488">
        <w:rPr>
          <w:rFonts w:cs="Times New Roman"/>
          <w:lang w:val="en-GB"/>
        </w:rPr>
        <w:t>(1). https://doi.org/10.18637/jss.v080.i01</w:t>
      </w:r>
    </w:p>
    <w:p w14:paraId="7EB7179A" w14:textId="77777777" w:rsidR="00513488" w:rsidRPr="00513488" w:rsidRDefault="00513488" w:rsidP="00513488">
      <w:pPr>
        <w:pStyle w:val="Bibliography"/>
        <w:rPr>
          <w:rFonts w:cs="Times New Roman"/>
          <w:lang w:val="en-GB"/>
        </w:rPr>
      </w:pPr>
      <w:proofErr w:type="spellStart"/>
      <w:r w:rsidRPr="00513488">
        <w:rPr>
          <w:rFonts w:cs="Times New Roman"/>
          <w:lang w:val="en-GB"/>
        </w:rPr>
        <w:t>Careau</w:t>
      </w:r>
      <w:proofErr w:type="spellEnd"/>
      <w:r w:rsidRPr="00513488">
        <w:rPr>
          <w:rFonts w:cs="Times New Roman"/>
          <w:lang w:val="en-GB"/>
        </w:rPr>
        <w:t xml:space="preserve">, V., </w:t>
      </w:r>
      <w:proofErr w:type="spellStart"/>
      <w:r w:rsidRPr="00513488">
        <w:rPr>
          <w:rFonts w:cs="Times New Roman"/>
          <w:lang w:val="en-GB"/>
        </w:rPr>
        <w:t>Buttemer</w:t>
      </w:r>
      <w:proofErr w:type="spellEnd"/>
      <w:r w:rsidRPr="00513488">
        <w:rPr>
          <w:rFonts w:cs="Times New Roman"/>
          <w:lang w:val="en-GB"/>
        </w:rPr>
        <w:t xml:space="preserve">, W. A., &amp; Buchanan, K. L. (2014). </w:t>
      </w:r>
      <w:proofErr w:type="gramStart"/>
      <w:r w:rsidRPr="00513488">
        <w:rPr>
          <w:rFonts w:cs="Times New Roman"/>
          <w:lang w:val="en-GB"/>
        </w:rPr>
        <w:t>Early-Developmental</w:t>
      </w:r>
      <w:proofErr w:type="gramEnd"/>
      <w:r w:rsidRPr="00513488">
        <w:rPr>
          <w:rFonts w:cs="Times New Roman"/>
          <w:lang w:val="en-GB"/>
        </w:rPr>
        <w:t xml:space="preserve"> Stress, Repeatability, and Canalization in a Suite of Physiological and </w:t>
      </w:r>
      <w:proofErr w:type="spellStart"/>
      <w:r w:rsidRPr="00513488">
        <w:rPr>
          <w:rFonts w:cs="Times New Roman"/>
          <w:lang w:val="en-GB"/>
        </w:rPr>
        <w:t>Behavioral</w:t>
      </w:r>
      <w:proofErr w:type="spellEnd"/>
      <w:r w:rsidRPr="00513488">
        <w:rPr>
          <w:rFonts w:cs="Times New Roman"/>
          <w:lang w:val="en-GB"/>
        </w:rPr>
        <w:t xml:space="preserve"> </w:t>
      </w:r>
      <w:r w:rsidRPr="00513488">
        <w:rPr>
          <w:rFonts w:cs="Times New Roman"/>
          <w:lang w:val="en-GB"/>
        </w:rPr>
        <w:lastRenderedPageBreak/>
        <w:t xml:space="preserve">Traits in Female Zebra Finches. </w:t>
      </w:r>
      <w:r w:rsidRPr="00513488">
        <w:rPr>
          <w:rFonts w:cs="Times New Roman"/>
          <w:i/>
          <w:iCs/>
          <w:lang w:val="en-GB"/>
        </w:rPr>
        <w:t>Integrative and Comparative Biology</w:t>
      </w:r>
      <w:r w:rsidRPr="00513488">
        <w:rPr>
          <w:rFonts w:cs="Times New Roman"/>
          <w:lang w:val="en-GB"/>
        </w:rPr>
        <w:t xml:space="preserve">, </w:t>
      </w:r>
      <w:r w:rsidRPr="00513488">
        <w:rPr>
          <w:rFonts w:cs="Times New Roman"/>
          <w:i/>
          <w:iCs/>
          <w:lang w:val="en-GB"/>
        </w:rPr>
        <w:t>54</w:t>
      </w:r>
      <w:r w:rsidRPr="00513488">
        <w:rPr>
          <w:rFonts w:cs="Times New Roman"/>
          <w:lang w:val="en-GB"/>
        </w:rPr>
        <w:t>(4), 539–554. https://doi.org/10.1093/icb/icu095</w:t>
      </w:r>
    </w:p>
    <w:p w14:paraId="51115D77" w14:textId="77777777" w:rsidR="00513488" w:rsidRPr="00513488" w:rsidRDefault="00513488" w:rsidP="00513488">
      <w:pPr>
        <w:pStyle w:val="Bibliography"/>
        <w:rPr>
          <w:rFonts w:cs="Times New Roman"/>
          <w:lang w:val="en-GB"/>
        </w:rPr>
      </w:pPr>
      <w:proofErr w:type="spellStart"/>
      <w:r w:rsidRPr="00513488">
        <w:rPr>
          <w:rFonts w:cs="Times New Roman"/>
          <w:lang w:val="en-GB"/>
        </w:rPr>
        <w:t>Careau</w:t>
      </w:r>
      <w:proofErr w:type="spellEnd"/>
      <w:r w:rsidRPr="00513488">
        <w:rPr>
          <w:rFonts w:cs="Times New Roman"/>
          <w:lang w:val="en-GB"/>
        </w:rPr>
        <w:t xml:space="preserve">, V., Gifford, M. E., &amp; Biro, P. A. (2014). Individual (co)variation in thermal reaction norms of standard and maximal metabolic rates in wild-caught slimy salamanders.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28</w:t>
      </w:r>
      <w:r w:rsidRPr="00513488">
        <w:rPr>
          <w:rFonts w:cs="Times New Roman"/>
          <w:lang w:val="en-GB"/>
        </w:rPr>
        <w:t>(5), 1175–1186. https://doi.org/10.1111/1365-2435.12259</w:t>
      </w:r>
    </w:p>
    <w:p w14:paraId="223B7513" w14:textId="77777777" w:rsidR="00513488" w:rsidRPr="00513488" w:rsidRDefault="00513488" w:rsidP="00513488">
      <w:pPr>
        <w:pStyle w:val="Bibliography"/>
        <w:rPr>
          <w:rFonts w:cs="Times New Roman"/>
          <w:lang w:val="en-GB"/>
        </w:rPr>
      </w:pPr>
      <w:proofErr w:type="spellStart"/>
      <w:r w:rsidRPr="00513488">
        <w:rPr>
          <w:rFonts w:cs="Times New Roman"/>
          <w:lang w:val="en-GB"/>
        </w:rPr>
        <w:t>Careau</w:t>
      </w:r>
      <w:proofErr w:type="spellEnd"/>
      <w:r w:rsidRPr="00513488">
        <w:rPr>
          <w:rFonts w:cs="Times New Roman"/>
          <w:lang w:val="en-GB"/>
        </w:rPr>
        <w:t xml:space="preserve">, V., Killen, S. S., &amp; Metcalfe, N. B. (2014). Adding Fuel </w:t>
      </w:r>
      <w:proofErr w:type="gramStart"/>
      <w:r w:rsidRPr="00513488">
        <w:rPr>
          <w:rFonts w:cs="Times New Roman"/>
          <w:lang w:val="en-GB"/>
        </w:rPr>
        <w:t>To</w:t>
      </w:r>
      <w:proofErr w:type="gramEnd"/>
      <w:r w:rsidRPr="00513488">
        <w:rPr>
          <w:rFonts w:cs="Times New Roman"/>
          <w:lang w:val="en-GB"/>
        </w:rPr>
        <w:t xml:space="preserve"> The “Fire Of Life”: Energy Budgets Across Levels Of Variation In Ectotherms And Endotherms. In </w:t>
      </w:r>
      <w:r w:rsidRPr="00513488">
        <w:rPr>
          <w:rFonts w:cs="Times New Roman"/>
          <w:i/>
          <w:iCs/>
          <w:lang w:val="en-GB"/>
        </w:rPr>
        <w:t>Integrative Organismal Biology</w:t>
      </w:r>
      <w:r w:rsidRPr="00513488">
        <w:rPr>
          <w:rFonts w:cs="Times New Roman"/>
          <w:lang w:val="en-GB"/>
        </w:rPr>
        <w:t xml:space="preserve"> (1st ed., p. 17). Wiley-Blackwell.</w:t>
      </w:r>
    </w:p>
    <w:p w14:paraId="5E072162" w14:textId="77777777" w:rsidR="00513488" w:rsidRPr="00513488" w:rsidRDefault="00513488" w:rsidP="00513488">
      <w:pPr>
        <w:pStyle w:val="Bibliography"/>
        <w:rPr>
          <w:rFonts w:cs="Times New Roman"/>
          <w:lang w:val="en-GB"/>
        </w:rPr>
      </w:pPr>
      <w:r w:rsidRPr="00513488">
        <w:rPr>
          <w:rFonts w:cs="Times New Roman"/>
          <w:lang w:val="en-GB"/>
        </w:rPr>
        <w:t xml:space="preserve">Chamberlin, M. E. (2004). Top-down control analysis of the effect of temperature on ectotherm oxidative phosphorylation. </w:t>
      </w:r>
      <w:r w:rsidRPr="00513488">
        <w:rPr>
          <w:rFonts w:cs="Times New Roman"/>
          <w:i/>
          <w:iCs/>
          <w:lang w:val="en-GB"/>
        </w:rPr>
        <w:t>American Journal of Physiology-Regulatory, Integrative and Comparative Physiology</w:t>
      </w:r>
      <w:r w:rsidRPr="00513488">
        <w:rPr>
          <w:rFonts w:cs="Times New Roman"/>
          <w:lang w:val="en-GB"/>
        </w:rPr>
        <w:t xml:space="preserve">, </w:t>
      </w:r>
      <w:r w:rsidRPr="00513488">
        <w:rPr>
          <w:rFonts w:cs="Times New Roman"/>
          <w:i/>
          <w:iCs/>
          <w:lang w:val="en-GB"/>
        </w:rPr>
        <w:t>287</w:t>
      </w:r>
      <w:r w:rsidRPr="00513488">
        <w:rPr>
          <w:rFonts w:cs="Times New Roman"/>
          <w:lang w:val="en-GB"/>
        </w:rPr>
        <w:t>(4), R794–R800. https://doi.org/10.1152/ajpregu.00240.2004</w:t>
      </w:r>
    </w:p>
    <w:p w14:paraId="52989161" w14:textId="77777777" w:rsidR="00513488" w:rsidRPr="00513488" w:rsidRDefault="00513488" w:rsidP="00513488">
      <w:pPr>
        <w:pStyle w:val="Bibliography"/>
        <w:rPr>
          <w:rFonts w:cs="Times New Roman"/>
          <w:lang w:val="en-GB"/>
        </w:rPr>
      </w:pPr>
      <w:r w:rsidRPr="00513488">
        <w:rPr>
          <w:rFonts w:cs="Times New Roman"/>
          <w:lang w:val="en-GB"/>
        </w:rPr>
        <w:t xml:space="preserve">Cheetham, E., Doody, J. S., Stewart, B., &amp; Harlow, P. (2011). Embryonic mortality as a cost of communal nesting in the delicate skink. </w:t>
      </w:r>
      <w:r w:rsidRPr="00513488">
        <w:rPr>
          <w:rFonts w:cs="Times New Roman"/>
          <w:i/>
          <w:iCs/>
          <w:lang w:val="en-GB"/>
        </w:rPr>
        <w:t>Journal of Zoology</w:t>
      </w:r>
      <w:r w:rsidRPr="00513488">
        <w:rPr>
          <w:rFonts w:cs="Times New Roman"/>
          <w:lang w:val="en-GB"/>
        </w:rPr>
        <w:t xml:space="preserve">, </w:t>
      </w:r>
      <w:r w:rsidRPr="00513488">
        <w:rPr>
          <w:rFonts w:cs="Times New Roman"/>
          <w:i/>
          <w:iCs/>
          <w:lang w:val="en-GB"/>
        </w:rPr>
        <w:t>283</w:t>
      </w:r>
      <w:r w:rsidRPr="00513488">
        <w:rPr>
          <w:rFonts w:cs="Times New Roman"/>
          <w:lang w:val="en-GB"/>
        </w:rPr>
        <w:t>(4), 234–242. https://doi.org/10.1111/j.1469-7998.2010.00764.x</w:t>
      </w:r>
    </w:p>
    <w:p w14:paraId="420E1BD7" w14:textId="77777777" w:rsidR="00513488" w:rsidRPr="00513488" w:rsidRDefault="00513488" w:rsidP="00513488">
      <w:pPr>
        <w:pStyle w:val="Bibliography"/>
        <w:rPr>
          <w:rFonts w:cs="Times New Roman"/>
          <w:lang w:val="en-GB"/>
        </w:rPr>
      </w:pPr>
      <w:r w:rsidRPr="00513488">
        <w:rPr>
          <w:rFonts w:cs="Times New Roman"/>
          <w:lang w:val="en-GB"/>
        </w:rPr>
        <w:t xml:space="preserve">Chevin, L.-M., &amp; Hoffmann, A. A. (2017). Evolution of phenotypic plasticity in extreme environments. </w:t>
      </w:r>
      <w:r w:rsidRPr="00513488">
        <w:rPr>
          <w:rFonts w:cs="Times New Roman"/>
          <w:i/>
          <w:iCs/>
          <w:lang w:val="en-GB"/>
        </w:rPr>
        <w:t>Philosophical Transactions of the Royal Society of London. Series B, Biological Sciences</w:t>
      </w:r>
      <w:r w:rsidRPr="00513488">
        <w:rPr>
          <w:rFonts w:cs="Times New Roman"/>
          <w:lang w:val="en-GB"/>
        </w:rPr>
        <w:t xml:space="preserve">, </w:t>
      </w:r>
      <w:r w:rsidRPr="00513488">
        <w:rPr>
          <w:rFonts w:cs="Times New Roman"/>
          <w:i/>
          <w:iCs/>
          <w:lang w:val="en-GB"/>
        </w:rPr>
        <w:t>372</w:t>
      </w:r>
      <w:r w:rsidRPr="00513488">
        <w:rPr>
          <w:rFonts w:cs="Times New Roman"/>
          <w:lang w:val="en-GB"/>
        </w:rPr>
        <w:t>(1723). https://doi.org/10.1098/rstb.2016.0138</w:t>
      </w:r>
    </w:p>
    <w:p w14:paraId="324EECA2" w14:textId="77777777" w:rsidR="00513488" w:rsidRPr="00513488" w:rsidRDefault="00513488" w:rsidP="00513488">
      <w:pPr>
        <w:pStyle w:val="Bibliography"/>
        <w:rPr>
          <w:rFonts w:cs="Times New Roman"/>
          <w:lang w:val="en-GB"/>
        </w:rPr>
      </w:pPr>
      <w:r w:rsidRPr="00513488">
        <w:rPr>
          <w:rFonts w:cs="Times New Roman"/>
          <w:lang w:val="en-GB"/>
        </w:rPr>
        <w:t xml:space="preserve">Core Team, R. (2013). </w:t>
      </w:r>
      <w:r w:rsidRPr="00513488">
        <w:rPr>
          <w:rFonts w:cs="Times New Roman"/>
          <w:i/>
          <w:iCs/>
          <w:lang w:val="en-GB"/>
        </w:rPr>
        <w:t>Team (2012). R: A language and environment for statistical computing. R Foundation for Statistical Computing, Vienna, Austria</w:t>
      </w:r>
      <w:r w:rsidRPr="00513488">
        <w:rPr>
          <w:rFonts w:cs="Times New Roman"/>
          <w:lang w:val="en-GB"/>
        </w:rPr>
        <w:t>.</w:t>
      </w:r>
    </w:p>
    <w:p w14:paraId="18D8E16A" w14:textId="77777777" w:rsidR="00513488" w:rsidRPr="00513488" w:rsidRDefault="00513488" w:rsidP="00513488">
      <w:pPr>
        <w:pStyle w:val="Bibliography"/>
        <w:rPr>
          <w:rFonts w:cs="Times New Roman"/>
          <w:lang w:val="en-GB"/>
        </w:rPr>
      </w:pPr>
      <w:proofErr w:type="spellStart"/>
      <w:r w:rsidRPr="00513488">
        <w:rPr>
          <w:rFonts w:cs="Times New Roman"/>
          <w:lang w:val="en-GB"/>
        </w:rPr>
        <w:lastRenderedPageBreak/>
        <w:t>Dingemanse</w:t>
      </w:r>
      <w:proofErr w:type="spellEnd"/>
      <w:r w:rsidRPr="00513488">
        <w:rPr>
          <w:rFonts w:cs="Times New Roman"/>
          <w:lang w:val="en-GB"/>
        </w:rPr>
        <w:t xml:space="preserve">, N. J., &amp; Wolf, M. (2013). Between-individual differences in behavioural plasticity within populations: Causes and consequences. </w:t>
      </w:r>
      <w:r w:rsidRPr="00513488">
        <w:rPr>
          <w:rFonts w:cs="Times New Roman"/>
          <w:i/>
          <w:iCs/>
          <w:lang w:val="en-GB"/>
        </w:rPr>
        <w:t>Animal Behaviour</w:t>
      </w:r>
      <w:r w:rsidRPr="00513488">
        <w:rPr>
          <w:rFonts w:cs="Times New Roman"/>
          <w:lang w:val="en-GB"/>
        </w:rPr>
        <w:t xml:space="preserve">, </w:t>
      </w:r>
      <w:r w:rsidRPr="00513488">
        <w:rPr>
          <w:rFonts w:cs="Times New Roman"/>
          <w:i/>
          <w:iCs/>
          <w:lang w:val="en-GB"/>
        </w:rPr>
        <w:t>85</w:t>
      </w:r>
      <w:r w:rsidRPr="00513488">
        <w:rPr>
          <w:rFonts w:cs="Times New Roman"/>
          <w:lang w:val="en-GB"/>
        </w:rPr>
        <w:t>(5), 1031–1039. https://doi.org/10.1016/j.anbehav.2012.12.032</w:t>
      </w:r>
    </w:p>
    <w:p w14:paraId="534C5BD3" w14:textId="77777777" w:rsidR="00513488" w:rsidRPr="00513488" w:rsidRDefault="00513488" w:rsidP="00513488">
      <w:pPr>
        <w:pStyle w:val="Bibliography"/>
        <w:rPr>
          <w:rFonts w:cs="Times New Roman"/>
          <w:lang w:val="en-GB"/>
        </w:rPr>
      </w:pPr>
      <w:proofErr w:type="spellStart"/>
      <w:r w:rsidRPr="00513488">
        <w:rPr>
          <w:rFonts w:cs="Times New Roman"/>
          <w:lang w:val="en-GB"/>
        </w:rPr>
        <w:t>Dohm</w:t>
      </w:r>
      <w:proofErr w:type="spellEnd"/>
      <w:r w:rsidRPr="00513488">
        <w:rPr>
          <w:rFonts w:cs="Times New Roman"/>
          <w:lang w:val="en-GB"/>
        </w:rPr>
        <w:t xml:space="preserve">, M. R. (2002). Repeatability estimates do not always set an upper limit to heritability.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16</w:t>
      </w:r>
      <w:r w:rsidRPr="00513488">
        <w:rPr>
          <w:rFonts w:cs="Times New Roman"/>
          <w:lang w:val="en-GB"/>
        </w:rPr>
        <w:t>(2), 273–280. https://doi.org/10.1046/j.1365-2435.2002.00621.x</w:t>
      </w:r>
    </w:p>
    <w:p w14:paraId="336B8FF6" w14:textId="77777777" w:rsidR="00513488" w:rsidRPr="00513488" w:rsidRDefault="00513488" w:rsidP="00513488">
      <w:pPr>
        <w:pStyle w:val="Bibliography"/>
        <w:rPr>
          <w:rFonts w:cs="Times New Roman"/>
          <w:lang w:val="en-GB"/>
        </w:rPr>
      </w:pPr>
      <w:r w:rsidRPr="00513488">
        <w:rPr>
          <w:rFonts w:cs="Times New Roman"/>
          <w:lang w:val="en-GB"/>
        </w:rPr>
        <w:t xml:space="preserve">Driessen, G., </w:t>
      </w:r>
      <w:proofErr w:type="spellStart"/>
      <w:r w:rsidRPr="00513488">
        <w:rPr>
          <w:rFonts w:cs="Times New Roman"/>
          <w:lang w:val="en-GB"/>
        </w:rPr>
        <w:t>Ellers</w:t>
      </w:r>
      <w:proofErr w:type="spellEnd"/>
      <w:r w:rsidRPr="00513488">
        <w:rPr>
          <w:rFonts w:cs="Times New Roman"/>
          <w:lang w:val="en-GB"/>
        </w:rPr>
        <w:t xml:space="preserve">, J., &amp; Van </w:t>
      </w:r>
      <w:proofErr w:type="spellStart"/>
      <w:r w:rsidRPr="00513488">
        <w:rPr>
          <w:rFonts w:cs="Times New Roman"/>
          <w:lang w:val="en-GB"/>
        </w:rPr>
        <w:t>Straalen</w:t>
      </w:r>
      <w:proofErr w:type="spellEnd"/>
      <w:r w:rsidRPr="00513488">
        <w:rPr>
          <w:rFonts w:cs="Times New Roman"/>
          <w:lang w:val="en-GB"/>
        </w:rPr>
        <w:t xml:space="preserve">, N. M. (2007). Variation, selection and heritability of thermal reaction norms for juvenile growth in </w:t>
      </w:r>
      <w:proofErr w:type="spellStart"/>
      <w:r w:rsidRPr="00513488">
        <w:rPr>
          <w:rFonts w:cs="Times New Roman"/>
          <w:lang w:val="en-GB"/>
        </w:rPr>
        <w:t>Orchesella</w:t>
      </w:r>
      <w:proofErr w:type="spellEnd"/>
      <w:r w:rsidRPr="00513488">
        <w:rPr>
          <w:rFonts w:cs="Times New Roman"/>
          <w:lang w:val="en-GB"/>
        </w:rPr>
        <w:t xml:space="preserve"> </w:t>
      </w:r>
      <w:proofErr w:type="spellStart"/>
      <w:r w:rsidRPr="00513488">
        <w:rPr>
          <w:rFonts w:cs="Times New Roman"/>
          <w:lang w:val="en-GB"/>
        </w:rPr>
        <w:t>cincta</w:t>
      </w:r>
      <w:proofErr w:type="spellEnd"/>
      <w:r w:rsidRPr="00513488">
        <w:rPr>
          <w:rFonts w:cs="Times New Roman"/>
          <w:lang w:val="en-GB"/>
        </w:rPr>
        <w:t xml:space="preserve"> (Collembola: </w:t>
      </w:r>
      <w:proofErr w:type="spellStart"/>
      <w:r w:rsidRPr="00513488">
        <w:rPr>
          <w:rFonts w:cs="Times New Roman"/>
          <w:lang w:val="en-GB"/>
        </w:rPr>
        <w:t>Entomobryidae</w:t>
      </w:r>
      <w:proofErr w:type="spellEnd"/>
      <w:r w:rsidRPr="00513488">
        <w:rPr>
          <w:rFonts w:cs="Times New Roman"/>
          <w:lang w:val="en-GB"/>
        </w:rPr>
        <w:t xml:space="preserve">). </w:t>
      </w:r>
      <w:r w:rsidRPr="00513488">
        <w:rPr>
          <w:rFonts w:cs="Times New Roman"/>
          <w:i/>
          <w:iCs/>
          <w:lang w:val="en-GB"/>
        </w:rPr>
        <w:t>European Journal of Entomology</w:t>
      </w:r>
      <w:r w:rsidRPr="00513488">
        <w:rPr>
          <w:rFonts w:cs="Times New Roman"/>
          <w:lang w:val="en-GB"/>
        </w:rPr>
        <w:t xml:space="preserve">, </w:t>
      </w:r>
      <w:r w:rsidRPr="00513488">
        <w:rPr>
          <w:rFonts w:cs="Times New Roman"/>
          <w:i/>
          <w:iCs/>
          <w:lang w:val="en-GB"/>
        </w:rPr>
        <w:t>104</w:t>
      </w:r>
      <w:r w:rsidRPr="00513488">
        <w:rPr>
          <w:rFonts w:cs="Times New Roman"/>
          <w:lang w:val="en-GB"/>
        </w:rPr>
        <w:t>(1), 39–46. https://doi.org/10.14411/eje.2007.006</w:t>
      </w:r>
    </w:p>
    <w:p w14:paraId="407E8FD5" w14:textId="77777777" w:rsidR="00513488" w:rsidRPr="00513488" w:rsidRDefault="00513488" w:rsidP="00513488">
      <w:pPr>
        <w:pStyle w:val="Bibliography"/>
        <w:rPr>
          <w:rFonts w:cs="Times New Roman"/>
          <w:lang w:val="en-GB"/>
        </w:rPr>
      </w:pPr>
      <w:r w:rsidRPr="00513488">
        <w:rPr>
          <w:rFonts w:cs="Times New Roman"/>
          <w:lang w:val="en-GB"/>
        </w:rPr>
        <w:t xml:space="preserve">Eyck, H. J. F., Buchanan, K. L., </w:t>
      </w:r>
      <w:proofErr w:type="spellStart"/>
      <w:r w:rsidRPr="00513488">
        <w:rPr>
          <w:rFonts w:cs="Times New Roman"/>
          <w:lang w:val="en-GB"/>
        </w:rPr>
        <w:t>Crino</w:t>
      </w:r>
      <w:proofErr w:type="spellEnd"/>
      <w:r w:rsidRPr="00513488">
        <w:rPr>
          <w:rFonts w:cs="Times New Roman"/>
          <w:lang w:val="en-GB"/>
        </w:rPr>
        <w:t xml:space="preserve">, O. L., &amp; Jessop, T. S. (2019). Effects of developmental stress on animal phenotype and performance: A quantitative review. </w:t>
      </w:r>
      <w:r w:rsidRPr="00513488">
        <w:rPr>
          <w:rFonts w:cs="Times New Roman"/>
          <w:i/>
          <w:iCs/>
          <w:lang w:val="en-GB"/>
        </w:rPr>
        <w:t>Biological Reviews</w:t>
      </w:r>
      <w:r w:rsidRPr="00513488">
        <w:rPr>
          <w:rFonts w:cs="Times New Roman"/>
          <w:lang w:val="en-GB"/>
        </w:rPr>
        <w:t xml:space="preserve">, </w:t>
      </w:r>
      <w:r w:rsidRPr="00513488">
        <w:rPr>
          <w:rFonts w:cs="Times New Roman"/>
          <w:i/>
          <w:iCs/>
          <w:lang w:val="en-GB"/>
        </w:rPr>
        <w:t>94</w:t>
      </w:r>
      <w:r w:rsidRPr="00513488">
        <w:rPr>
          <w:rFonts w:cs="Times New Roman"/>
          <w:lang w:val="en-GB"/>
        </w:rPr>
        <w:t>(3), 1143–1160. https://doi.org/10.1111/brv.12496</w:t>
      </w:r>
    </w:p>
    <w:p w14:paraId="5260B273" w14:textId="77777777" w:rsidR="00513488" w:rsidRPr="00513488" w:rsidRDefault="00513488" w:rsidP="00513488">
      <w:pPr>
        <w:pStyle w:val="Bibliography"/>
        <w:rPr>
          <w:rFonts w:cs="Times New Roman"/>
          <w:lang w:val="en-GB"/>
        </w:rPr>
      </w:pPr>
      <w:r w:rsidRPr="00513488">
        <w:rPr>
          <w:rFonts w:cs="Times New Roman"/>
          <w:lang w:val="en-GB"/>
        </w:rPr>
        <w:t xml:space="preserve">Falconer, D. S. (1952). The Problem of Environment and Selection. </w:t>
      </w:r>
      <w:r w:rsidRPr="00513488">
        <w:rPr>
          <w:rFonts w:cs="Times New Roman"/>
          <w:i/>
          <w:iCs/>
          <w:lang w:val="en-GB"/>
        </w:rPr>
        <w:t>The American Naturalist</w:t>
      </w:r>
      <w:r w:rsidRPr="00513488">
        <w:rPr>
          <w:rFonts w:cs="Times New Roman"/>
          <w:lang w:val="en-GB"/>
        </w:rPr>
        <w:t xml:space="preserve">, </w:t>
      </w:r>
      <w:r w:rsidRPr="00513488">
        <w:rPr>
          <w:rFonts w:cs="Times New Roman"/>
          <w:i/>
          <w:iCs/>
          <w:lang w:val="en-GB"/>
        </w:rPr>
        <w:t>86</w:t>
      </w:r>
      <w:r w:rsidRPr="00513488">
        <w:rPr>
          <w:rFonts w:cs="Times New Roman"/>
          <w:lang w:val="en-GB"/>
        </w:rPr>
        <w:t>(830), 293–298.</w:t>
      </w:r>
    </w:p>
    <w:p w14:paraId="62AAB7F9" w14:textId="77777777" w:rsidR="00513488" w:rsidRPr="00513488" w:rsidRDefault="00513488" w:rsidP="00513488">
      <w:pPr>
        <w:pStyle w:val="Bibliography"/>
        <w:rPr>
          <w:rFonts w:cs="Times New Roman"/>
          <w:lang w:val="en-GB"/>
        </w:rPr>
      </w:pPr>
      <w:proofErr w:type="spellStart"/>
      <w:r w:rsidRPr="00513488">
        <w:rPr>
          <w:rFonts w:cs="Times New Roman"/>
          <w:lang w:val="en-GB"/>
        </w:rPr>
        <w:t>Gangloff</w:t>
      </w:r>
      <w:proofErr w:type="spellEnd"/>
      <w:r w:rsidRPr="00513488">
        <w:rPr>
          <w:rFonts w:cs="Times New Roman"/>
          <w:lang w:val="en-GB"/>
        </w:rPr>
        <w:t xml:space="preserve">, E. J., </w:t>
      </w:r>
      <w:proofErr w:type="spellStart"/>
      <w:r w:rsidRPr="00513488">
        <w:rPr>
          <w:rFonts w:cs="Times New Roman"/>
          <w:lang w:val="en-GB"/>
        </w:rPr>
        <w:t>Vleck</w:t>
      </w:r>
      <w:proofErr w:type="spellEnd"/>
      <w:r w:rsidRPr="00513488">
        <w:rPr>
          <w:rFonts w:cs="Times New Roman"/>
          <w:lang w:val="en-GB"/>
        </w:rPr>
        <w:t xml:space="preserve">, D., &amp; </w:t>
      </w:r>
      <w:proofErr w:type="spellStart"/>
      <w:r w:rsidRPr="00513488">
        <w:rPr>
          <w:rFonts w:cs="Times New Roman"/>
          <w:lang w:val="en-GB"/>
        </w:rPr>
        <w:t>Bronikowski</w:t>
      </w:r>
      <w:proofErr w:type="spellEnd"/>
      <w:r w:rsidRPr="00513488">
        <w:rPr>
          <w:rFonts w:cs="Times New Roman"/>
          <w:lang w:val="en-GB"/>
        </w:rPr>
        <w:t xml:space="preserve">, A. M. (2015). Developmental and Immediate Thermal Environments Shape Energetic Trade-Offs, Growth Efficiency, and Metabolic Rate in Divergent Life-History Ecotypes of the Garter Snake Thamnophis elegans. </w:t>
      </w:r>
      <w:r w:rsidRPr="00513488">
        <w:rPr>
          <w:rFonts w:cs="Times New Roman"/>
          <w:i/>
          <w:iCs/>
          <w:lang w:val="en-GB"/>
        </w:rPr>
        <w:t>Physiological and Biochemical Zoology</w:t>
      </w:r>
      <w:r w:rsidRPr="00513488">
        <w:rPr>
          <w:rFonts w:cs="Times New Roman"/>
          <w:lang w:val="en-GB"/>
        </w:rPr>
        <w:t xml:space="preserve">, </w:t>
      </w:r>
      <w:r w:rsidRPr="00513488">
        <w:rPr>
          <w:rFonts w:cs="Times New Roman"/>
          <w:i/>
          <w:iCs/>
          <w:lang w:val="en-GB"/>
        </w:rPr>
        <w:t>88</w:t>
      </w:r>
      <w:r w:rsidRPr="00513488">
        <w:rPr>
          <w:rFonts w:cs="Times New Roman"/>
          <w:lang w:val="en-GB"/>
        </w:rPr>
        <w:t>(5), 550–563. https://doi.org/10.1086/682239</w:t>
      </w:r>
    </w:p>
    <w:p w14:paraId="4A60AF43" w14:textId="77777777" w:rsidR="00513488" w:rsidRPr="00513488" w:rsidRDefault="00513488" w:rsidP="00513488">
      <w:pPr>
        <w:pStyle w:val="Bibliography"/>
        <w:rPr>
          <w:rFonts w:cs="Times New Roman"/>
          <w:lang w:val="en-GB"/>
        </w:rPr>
      </w:pPr>
      <w:r w:rsidRPr="00513488">
        <w:rPr>
          <w:rFonts w:cs="Times New Roman"/>
          <w:lang w:val="en-GB"/>
        </w:rPr>
        <w:t xml:space="preserve">Gao, J., Zhang, W., Dang, W., </w:t>
      </w:r>
      <w:proofErr w:type="spellStart"/>
      <w:r w:rsidRPr="00513488">
        <w:rPr>
          <w:rFonts w:cs="Times New Roman"/>
          <w:lang w:val="en-GB"/>
        </w:rPr>
        <w:t>Mou</w:t>
      </w:r>
      <w:proofErr w:type="spellEnd"/>
      <w:r w:rsidRPr="00513488">
        <w:rPr>
          <w:rFonts w:cs="Times New Roman"/>
          <w:lang w:val="en-GB"/>
        </w:rPr>
        <w:t xml:space="preserve">, Y., Gao, Y., Sun, B.-J., &amp; Du, W.-G. (2014). Heat shock protein expression enhances heat tolerance of reptile embryos. </w:t>
      </w:r>
      <w:r w:rsidRPr="00513488">
        <w:rPr>
          <w:rFonts w:cs="Times New Roman"/>
          <w:i/>
          <w:iCs/>
          <w:lang w:val="en-GB"/>
        </w:rPr>
        <w:t>Proceedings of the Royal Society B: Biological Sciences</w:t>
      </w:r>
      <w:r w:rsidRPr="00513488">
        <w:rPr>
          <w:rFonts w:cs="Times New Roman"/>
          <w:lang w:val="en-GB"/>
        </w:rPr>
        <w:t xml:space="preserve">, </w:t>
      </w:r>
      <w:r w:rsidRPr="00513488">
        <w:rPr>
          <w:rFonts w:cs="Times New Roman"/>
          <w:i/>
          <w:iCs/>
          <w:lang w:val="en-GB"/>
        </w:rPr>
        <w:t>281</w:t>
      </w:r>
      <w:r w:rsidRPr="00513488">
        <w:rPr>
          <w:rFonts w:cs="Times New Roman"/>
          <w:lang w:val="en-GB"/>
        </w:rPr>
        <w:t>(1791), 20141135. https://doi.org/10.1098/rspb.2014.1135</w:t>
      </w:r>
    </w:p>
    <w:p w14:paraId="7A307514" w14:textId="77777777" w:rsidR="00513488" w:rsidRPr="00513488" w:rsidRDefault="00513488" w:rsidP="00513488">
      <w:pPr>
        <w:pStyle w:val="Bibliography"/>
        <w:rPr>
          <w:rFonts w:cs="Times New Roman"/>
          <w:lang w:val="en-GB"/>
        </w:rPr>
      </w:pPr>
      <w:proofErr w:type="spellStart"/>
      <w:r w:rsidRPr="00513488">
        <w:rPr>
          <w:rFonts w:cs="Times New Roman"/>
          <w:lang w:val="en-GB"/>
        </w:rPr>
        <w:lastRenderedPageBreak/>
        <w:t>Ghalambor</w:t>
      </w:r>
      <w:proofErr w:type="spellEnd"/>
      <w:r w:rsidRPr="00513488">
        <w:rPr>
          <w:rFonts w:cs="Times New Roman"/>
          <w:lang w:val="en-GB"/>
        </w:rPr>
        <w:t xml:space="preserve">, C. K., McKay, J. K., Carroll, S. P., &amp; REZNICK, D. N. (2007). Adaptive versus non-adaptive phenotypic plasticity and the potential for contemporary adaptation in new environments.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21</w:t>
      </w:r>
      <w:r w:rsidRPr="00513488">
        <w:rPr>
          <w:rFonts w:cs="Times New Roman"/>
          <w:lang w:val="en-GB"/>
        </w:rPr>
        <w:t>(3), 394–407. https://doi.org/10.1111/j.1365-2435.2007.01283.x</w:t>
      </w:r>
    </w:p>
    <w:p w14:paraId="30087501" w14:textId="77777777" w:rsidR="00513488" w:rsidRPr="00513488" w:rsidRDefault="00513488" w:rsidP="00513488">
      <w:pPr>
        <w:pStyle w:val="Bibliography"/>
        <w:rPr>
          <w:rFonts w:cs="Times New Roman"/>
          <w:lang w:val="en-GB"/>
        </w:rPr>
      </w:pPr>
      <w:r w:rsidRPr="00513488">
        <w:rPr>
          <w:rFonts w:cs="Times New Roman"/>
          <w:lang w:val="en-GB"/>
        </w:rPr>
        <w:t xml:space="preserve">Goulet, C. T., Thompson, M. B., </w:t>
      </w:r>
      <w:proofErr w:type="spellStart"/>
      <w:r w:rsidRPr="00513488">
        <w:rPr>
          <w:rFonts w:cs="Times New Roman"/>
          <w:lang w:val="en-GB"/>
        </w:rPr>
        <w:t>Michelangeli</w:t>
      </w:r>
      <w:proofErr w:type="spellEnd"/>
      <w:r w:rsidRPr="00513488">
        <w:rPr>
          <w:rFonts w:cs="Times New Roman"/>
          <w:lang w:val="en-GB"/>
        </w:rPr>
        <w:t xml:space="preserve">, M., Wong, B. B. M., &amp; Chapple, D. G. (2017). Thermal physiology: A new dimension of the pace-of-life syndrome. </w:t>
      </w:r>
      <w:r w:rsidRPr="00513488">
        <w:rPr>
          <w:rFonts w:cs="Times New Roman"/>
          <w:i/>
          <w:iCs/>
          <w:lang w:val="en-GB"/>
        </w:rPr>
        <w:t>Journal of Animal Ecology</w:t>
      </w:r>
      <w:r w:rsidRPr="00513488">
        <w:rPr>
          <w:rFonts w:cs="Times New Roman"/>
          <w:lang w:val="en-GB"/>
        </w:rPr>
        <w:t xml:space="preserve">, </w:t>
      </w:r>
      <w:r w:rsidRPr="00513488">
        <w:rPr>
          <w:rFonts w:cs="Times New Roman"/>
          <w:i/>
          <w:iCs/>
          <w:lang w:val="en-GB"/>
        </w:rPr>
        <w:t>86</w:t>
      </w:r>
      <w:r w:rsidRPr="00513488">
        <w:rPr>
          <w:rFonts w:cs="Times New Roman"/>
          <w:lang w:val="en-GB"/>
        </w:rPr>
        <w:t>(5), 1269–1280. https://doi.org/10.1111/1365-2656.12718</w:t>
      </w:r>
    </w:p>
    <w:p w14:paraId="4F7D8134" w14:textId="77777777" w:rsidR="00513488" w:rsidRPr="00513488" w:rsidRDefault="00513488" w:rsidP="00513488">
      <w:pPr>
        <w:pStyle w:val="Bibliography"/>
        <w:rPr>
          <w:rFonts w:cs="Times New Roman"/>
          <w:lang w:val="en-GB"/>
        </w:rPr>
      </w:pPr>
      <w:proofErr w:type="spellStart"/>
      <w:r w:rsidRPr="00513488">
        <w:rPr>
          <w:rFonts w:cs="Times New Roman"/>
          <w:lang w:val="en-GB"/>
        </w:rPr>
        <w:t>Havird</w:t>
      </w:r>
      <w:proofErr w:type="spellEnd"/>
      <w:r w:rsidRPr="00513488">
        <w:rPr>
          <w:rFonts w:cs="Times New Roman"/>
          <w:lang w:val="en-GB"/>
        </w:rPr>
        <w:t xml:space="preserve">, J. C., </w:t>
      </w:r>
      <w:proofErr w:type="spellStart"/>
      <w:r w:rsidRPr="00513488">
        <w:rPr>
          <w:rFonts w:cs="Times New Roman"/>
          <w:lang w:val="en-GB"/>
        </w:rPr>
        <w:t>Neuwald</w:t>
      </w:r>
      <w:proofErr w:type="spellEnd"/>
      <w:r w:rsidRPr="00513488">
        <w:rPr>
          <w:rFonts w:cs="Times New Roman"/>
          <w:lang w:val="en-GB"/>
        </w:rPr>
        <w:t xml:space="preserve">, J. L., Shah, A. A., Mauro, A., Marshall, C. A., &amp; </w:t>
      </w:r>
      <w:proofErr w:type="spellStart"/>
      <w:r w:rsidRPr="00513488">
        <w:rPr>
          <w:rFonts w:cs="Times New Roman"/>
          <w:lang w:val="en-GB"/>
        </w:rPr>
        <w:t>Ghalambor</w:t>
      </w:r>
      <w:proofErr w:type="spellEnd"/>
      <w:r w:rsidRPr="00513488">
        <w:rPr>
          <w:rFonts w:cs="Times New Roman"/>
          <w:lang w:val="en-GB"/>
        </w:rPr>
        <w:t xml:space="preserve">, C. K. (2020). Distinguishing between active plasticity due to thermal acclimation and passive plasticity due to Q10 effects: Why methodology matters.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34</w:t>
      </w:r>
      <w:r w:rsidRPr="00513488">
        <w:rPr>
          <w:rFonts w:cs="Times New Roman"/>
          <w:lang w:val="en-GB"/>
        </w:rPr>
        <w:t>(5), 1015–1028. https://doi.org/10.1111/1365-2435.13534</w:t>
      </w:r>
    </w:p>
    <w:p w14:paraId="1CD27991" w14:textId="77777777" w:rsidR="00513488" w:rsidRPr="00513488" w:rsidRDefault="00513488" w:rsidP="00513488">
      <w:pPr>
        <w:pStyle w:val="Bibliography"/>
        <w:rPr>
          <w:rFonts w:cs="Times New Roman"/>
          <w:lang w:val="en-GB"/>
        </w:rPr>
      </w:pPr>
      <w:r w:rsidRPr="00513488">
        <w:rPr>
          <w:rFonts w:cs="Times New Roman"/>
          <w:lang w:val="en-GB"/>
        </w:rPr>
        <w:t xml:space="preserve">Hu, J., &amp; Barrett, R. D. H. (2017). Epigenetics in natural animal populations. </w:t>
      </w:r>
      <w:r w:rsidRPr="00513488">
        <w:rPr>
          <w:rFonts w:cs="Times New Roman"/>
          <w:i/>
          <w:iCs/>
          <w:lang w:val="en-GB"/>
        </w:rPr>
        <w:t>Journal of Evolutionary Biology</w:t>
      </w:r>
      <w:r w:rsidRPr="00513488">
        <w:rPr>
          <w:rFonts w:cs="Times New Roman"/>
          <w:lang w:val="en-GB"/>
        </w:rPr>
        <w:t xml:space="preserve">, </w:t>
      </w:r>
      <w:r w:rsidRPr="00513488">
        <w:rPr>
          <w:rFonts w:cs="Times New Roman"/>
          <w:i/>
          <w:iCs/>
          <w:lang w:val="en-GB"/>
        </w:rPr>
        <w:t>30</w:t>
      </w:r>
      <w:r w:rsidRPr="00513488">
        <w:rPr>
          <w:rFonts w:cs="Times New Roman"/>
          <w:lang w:val="en-GB"/>
        </w:rPr>
        <w:t>(9), 1612–1632. https://doi.org/10.1111/jeb.13130</w:t>
      </w:r>
    </w:p>
    <w:p w14:paraId="518E62B4" w14:textId="77777777" w:rsidR="00513488" w:rsidRPr="00513488" w:rsidRDefault="00513488" w:rsidP="00513488">
      <w:pPr>
        <w:pStyle w:val="Bibliography"/>
        <w:rPr>
          <w:rFonts w:cs="Times New Roman"/>
          <w:lang w:val="en-GB"/>
        </w:rPr>
      </w:pPr>
      <w:proofErr w:type="spellStart"/>
      <w:r w:rsidRPr="00513488">
        <w:rPr>
          <w:rFonts w:cs="Times New Roman"/>
          <w:lang w:val="en-GB"/>
        </w:rPr>
        <w:t>Kazerouni</w:t>
      </w:r>
      <w:proofErr w:type="spellEnd"/>
      <w:r w:rsidRPr="00513488">
        <w:rPr>
          <w:rFonts w:cs="Times New Roman"/>
          <w:lang w:val="en-GB"/>
        </w:rPr>
        <w:t xml:space="preserve">, E. G., Franklin, C. E., &amp; </w:t>
      </w:r>
      <w:proofErr w:type="spellStart"/>
      <w:r w:rsidRPr="00513488">
        <w:rPr>
          <w:rFonts w:cs="Times New Roman"/>
          <w:lang w:val="en-GB"/>
        </w:rPr>
        <w:t>Seebacher</w:t>
      </w:r>
      <w:proofErr w:type="spellEnd"/>
      <w:r w:rsidRPr="00513488">
        <w:rPr>
          <w:rFonts w:cs="Times New Roman"/>
          <w:lang w:val="en-GB"/>
        </w:rPr>
        <w:t xml:space="preserve">, F. (2016). UV-B radiation interacts with temperature to determine animal performance.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30</w:t>
      </w:r>
      <w:r w:rsidRPr="00513488">
        <w:rPr>
          <w:rFonts w:cs="Times New Roman"/>
          <w:lang w:val="en-GB"/>
        </w:rPr>
        <w:t>(4), 584–595. https://doi.org/10.1111/1365-2435.12520</w:t>
      </w:r>
    </w:p>
    <w:p w14:paraId="5E6D619D" w14:textId="77777777" w:rsidR="00513488" w:rsidRPr="00513488" w:rsidRDefault="00513488" w:rsidP="00513488">
      <w:pPr>
        <w:pStyle w:val="Bibliography"/>
        <w:rPr>
          <w:rFonts w:cs="Times New Roman"/>
          <w:lang w:val="en-GB"/>
        </w:rPr>
      </w:pPr>
      <w:proofErr w:type="spellStart"/>
      <w:r w:rsidRPr="00513488">
        <w:rPr>
          <w:rFonts w:cs="Times New Roman"/>
          <w:lang w:val="en-GB"/>
        </w:rPr>
        <w:t>Kruuk</w:t>
      </w:r>
      <w:proofErr w:type="spellEnd"/>
      <w:r w:rsidRPr="00513488">
        <w:rPr>
          <w:rFonts w:cs="Times New Roman"/>
          <w:lang w:val="en-GB"/>
        </w:rPr>
        <w:t xml:space="preserve">, L. E. B., &amp; Hadfield, J. D. (2007). How to separate genetic and environmental causes of similarity between relatives. </w:t>
      </w:r>
      <w:r w:rsidRPr="00513488">
        <w:rPr>
          <w:rFonts w:cs="Times New Roman"/>
          <w:i/>
          <w:iCs/>
          <w:lang w:val="en-GB"/>
        </w:rPr>
        <w:t>Journal of Evolutionary Biology</w:t>
      </w:r>
      <w:r w:rsidRPr="00513488">
        <w:rPr>
          <w:rFonts w:cs="Times New Roman"/>
          <w:lang w:val="en-GB"/>
        </w:rPr>
        <w:t xml:space="preserve">, </w:t>
      </w:r>
      <w:r w:rsidRPr="00513488">
        <w:rPr>
          <w:rFonts w:cs="Times New Roman"/>
          <w:i/>
          <w:iCs/>
          <w:lang w:val="en-GB"/>
        </w:rPr>
        <w:t>20</w:t>
      </w:r>
      <w:r w:rsidRPr="00513488">
        <w:rPr>
          <w:rFonts w:cs="Times New Roman"/>
          <w:lang w:val="en-GB"/>
        </w:rPr>
        <w:t>(5), 1890–1903. https://doi.org/10.1111/j.1420-9101.2007.01377.x</w:t>
      </w:r>
    </w:p>
    <w:p w14:paraId="2546B627" w14:textId="77777777" w:rsidR="00513488" w:rsidRPr="00513488" w:rsidRDefault="00513488" w:rsidP="00513488">
      <w:pPr>
        <w:pStyle w:val="Bibliography"/>
        <w:rPr>
          <w:rFonts w:cs="Times New Roman"/>
          <w:lang w:val="en-GB"/>
        </w:rPr>
      </w:pPr>
      <w:r w:rsidRPr="00513488">
        <w:rPr>
          <w:rFonts w:cs="Times New Roman"/>
          <w:lang w:val="en-GB"/>
        </w:rPr>
        <w:t xml:space="preserve">Lancaster, L. T., </w:t>
      </w:r>
      <w:proofErr w:type="spellStart"/>
      <w:r w:rsidRPr="00513488">
        <w:rPr>
          <w:rFonts w:cs="Times New Roman"/>
          <w:lang w:val="en-GB"/>
        </w:rPr>
        <w:t>Dudaniec</w:t>
      </w:r>
      <w:proofErr w:type="spellEnd"/>
      <w:r w:rsidRPr="00513488">
        <w:rPr>
          <w:rFonts w:cs="Times New Roman"/>
          <w:lang w:val="en-GB"/>
        </w:rPr>
        <w:t xml:space="preserve">, R. Y., Hansson, B., &amp; </w:t>
      </w:r>
      <w:proofErr w:type="spellStart"/>
      <w:r w:rsidRPr="00513488">
        <w:rPr>
          <w:rFonts w:cs="Times New Roman"/>
          <w:lang w:val="en-GB"/>
        </w:rPr>
        <w:t>Svensson</w:t>
      </w:r>
      <w:proofErr w:type="spellEnd"/>
      <w:r w:rsidRPr="00513488">
        <w:rPr>
          <w:rFonts w:cs="Times New Roman"/>
          <w:lang w:val="en-GB"/>
        </w:rPr>
        <w:t xml:space="preserve">, E. I. (2015). Latitudinal shift in thermal niche breadth results from thermal release during a climate-mediated range expansion. </w:t>
      </w:r>
      <w:r w:rsidRPr="00513488">
        <w:rPr>
          <w:rFonts w:cs="Times New Roman"/>
          <w:i/>
          <w:iCs/>
          <w:lang w:val="en-GB"/>
        </w:rPr>
        <w:t>Journal of Biogeography</w:t>
      </w:r>
      <w:r w:rsidRPr="00513488">
        <w:rPr>
          <w:rFonts w:cs="Times New Roman"/>
          <w:lang w:val="en-GB"/>
        </w:rPr>
        <w:t xml:space="preserve">, </w:t>
      </w:r>
      <w:r w:rsidRPr="00513488">
        <w:rPr>
          <w:rFonts w:cs="Times New Roman"/>
          <w:i/>
          <w:iCs/>
          <w:lang w:val="en-GB"/>
        </w:rPr>
        <w:t>42</w:t>
      </w:r>
      <w:r w:rsidRPr="00513488">
        <w:rPr>
          <w:rFonts w:cs="Times New Roman"/>
          <w:lang w:val="en-GB"/>
        </w:rPr>
        <w:t>(10), 1953–1963. https://doi.org/10.1111/jbi.12553</w:t>
      </w:r>
    </w:p>
    <w:p w14:paraId="24C6C226" w14:textId="77777777" w:rsidR="00513488" w:rsidRPr="00513488" w:rsidRDefault="00513488" w:rsidP="00513488">
      <w:pPr>
        <w:pStyle w:val="Bibliography"/>
        <w:rPr>
          <w:rFonts w:cs="Times New Roman"/>
          <w:lang w:val="en-GB"/>
        </w:rPr>
      </w:pPr>
      <w:proofErr w:type="spellStart"/>
      <w:r w:rsidRPr="00513488">
        <w:rPr>
          <w:rFonts w:cs="Times New Roman"/>
          <w:lang w:val="en-GB"/>
        </w:rPr>
        <w:lastRenderedPageBreak/>
        <w:t>Liefting</w:t>
      </w:r>
      <w:proofErr w:type="spellEnd"/>
      <w:r w:rsidRPr="00513488">
        <w:rPr>
          <w:rFonts w:cs="Times New Roman"/>
          <w:lang w:val="en-GB"/>
        </w:rPr>
        <w:t xml:space="preserve">, M., Hoffmann, A. A., &amp; </w:t>
      </w:r>
      <w:proofErr w:type="spellStart"/>
      <w:r w:rsidRPr="00513488">
        <w:rPr>
          <w:rFonts w:cs="Times New Roman"/>
          <w:lang w:val="en-GB"/>
        </w:rPr>
        <w:t>Ellers</w:t>
      </w:r>
      <w:proofErr w:type="spellEnd"/>
      <w:r w:rsidRPr="00513488">
        <w:rPr>
          <w:rFonts w:cs="Times New Roman"/>
          <w:lang w:val="en-GB"/>
        </w:rPr>
        <w:t xml:space="preserve">, J. (2009). PLASTICITY VERSUS ENVIRONMENTAL CANALIZATION: POPULATION DIFFERENCES IN THERMAL RESPONSES ALONG A LATITUDINAL GRADIENT IN DROSOPHILA SERRATA. </w:t>
      </w:r>
      <w:r w:rsidRPr="00513488">
        <w:rPr>
          <w:rFonts w:cs="Times New Roman"/>
          <w:i/>
          <w:iCs/>
          <w:lang w:val="en-GB"/>
        </w:rPr>
        <w:t>Evolution</w:t>
      </w:r>
      <w:r w:rsidRPr="00513488">
        <w:rPr>
          <w:rFonts w:cs="Times New Roman"/>
          <w:lang w:val="en-GB"/>
        </w:rPr>
        <w:t xml:space="preserve">, </w:t>
      </w:r>
      <w:r w:rsidRPr="00513488">
        <w:rPr>
          <w:rFonts w:cs="Times New Roman"/>
          <w:i/>
          <w:iCs/>
          <w:lang w:val="en-GB"/>
        </w:rPr>
        <w:t>63</w:t>
      </w:r>
      <w:r w:rsidRPr="00513488">
        <w:rPr>
          <w:rFonts w:cs="Times New Roman"/>
          <w:lang w:val="en-GB"/>
        </w:rPr>
        <w:t>(8), 1954–1963. https://doi.org/10.1111/j.1558-5646.2009.00683.x</w:t>
      </w:r>
    </w:p>
    <w:p w14:paraId="7812E652" w14:textId="77777777" w:rsidR="00513488" w:rsidRPr="00513488" w:rsidRDefault="00513488" w:rsidP="00513488">
      <w:pPr>
        <w:pStyle w:val="Bibliography"/>
        <w:rPr>
          <w:rFonts w:cs="Times New Roman"/>
          <w:lang w:val="en-GB"/>
        </w:rPr>
      </w:pPr>
      <w:proofErr w:type="spellStart"/>
      <w:r w:rsidRPr="00513488">
        <w:rPr>
          <w:rFonts w:cs="Times New Roman"/>
          <w:lang w:val="en-GB"/>
        </w:rPr>
        <w:t>Lighton</w:t>
      </w:r>
      <w:proofErr w:type="spellEnd"/>
      <w:r w:rsidRPr="00513488">
        <w:rPr>
          <w:rFonts w:cs="Times New Roman"/>
          <w:lang w:val="en-GB"/>
        </w:rPr>
        <w:t xml:space="preserve">, J. R. B. (2008). </w:t>
      </w:r>
      <w:r w:rsidRPr="00513488">
        <w:rPr>
          <w:rFonts w:cs="Times New Roman"/>
          <w:i/>
          <w:iCs/>
          <w:lang w:val="en-GB"/>
        </w:rPr>
        <w:t>Measuring Metabolic Rates</w:t>
      </w:r>
      <w:r w:rsidRPr="00513488">
        <w:rPr>
          <w:rFonts w:cs="Times New Roman"/>
          <w:lang w:val="en-GB"/>
        </w:rPr>
        <w:t>. Oxford University Press. http://lib1.org/_ads/3EED2019EAFFF7F28C9845D24BED9606</w:t>
      </w:r>
    </w:p>
    <w:p w14:paraId="081AD2AD" w14:textId="77777777" w:rsidR="00513488" w:rsidRPr="00513488" w:rsidRDefault="00513488" w:rsidP="00513488">
      <w:pPr>
        <w:pStyle w:val="Bibliography"/>
        <w:rPr>
          <w:rFonts w:cs="Times New Roman"/>
          <w:lang w:val="en-GB"/>
        </w:rPr>
      </w:pPr>
      <w:r w:rsidRPr="00513488">
        <w:rPr>
          <w:rFonts w:cs="Times New Roman"/>
          <w:lang w:val="en-GB"/>
        </w:rPr>
        <w:t>Makowski, D., Ben-</w:t>
      </w:r>
      <w:proofErr w:type="spellStart"/>
      <w:r w:rsidRPr="00513488">
        <w:rPr>
          <w:rFonts w:cs="Times New Roman"/>
          <w:lang w:val="en-GB"/>
        </w:rPr>
        <w:t>Shachar</w:t>
      </w:r>
      <w:proofErr w:type="spellEnd"/>
      <w:r w:rsidRPr="00513488">
        <w:rPr>
          <w:rFonts w:cs="Times New Roman"/>
          <w:lang w:val="en-GB"/>
        </w:rPr>
        <w:t xml:space="preserve">, M. S., Chen, S. H. A., &amp; </w:t>
      </w:r>
      <w:proofErr w:type="spellStart"/>
      <w:r w:rsidRPr="00513488">
        <w:rPr>
          <w:rFonts w:cs="Times New Roman"/>
          <w:lang w:val="en-GB"/>
        </w:rPr>
        <w:t>Lüdecke</w:t>
      </w:r>
      <w:proofErr w:type="spellEnd"/>
      <w:r w:rsidRPr="00513488">
        <w:rPr>
          <w:rFonts w:cs="Times New Roman"/>
          <w:lang w:val="en-GB"/>
        </w:rPr>
        <w:t xml:space="preserve">, D. (2019). Indices of Effect Existence and Significance in the Bayesian Framework. </w:t>
      </w:r>
      <w:r w:rsidRPr="00513488">
        <w:rPr>
          <w:rFonts w:cs="Times New Roman"/>
          <w:i/>
          <w:iCs/>
          <w:lang w:val="en-GB"/>
        </w:rPr>
        <w:t>Frontiers in Psychology</w:t>
      </w:r>
      <w:r w:rsidRPr="00513488">
        <w:rPr>
          <w:rFonts w:cs="Times New Roman"/>
          <w:lang w:val="en-GB"/>
        </w:rPr>
        <w:t xml:space="preserve">, </w:t>
      </w:r>
      <w:r w:rsidRPr="00513488">
        <w:rPr>
          <w:rFonts w:cs="Times New Roman"/>
          <w:i/>
          <w:iCs/>
          <w:lang w:val="en-GB"/>
        </w:rPr>
        <w:t>10</w:t>
      </w:r>
      <w:r w:rsidRPr="00513488">
        <w:rPr>
          <w:rFonts w:cs="Times New Roman"/>
          <w:lang w:val="en-GB"/>
        </w:rPr>
        <w:t>. https://doi.org/10.3389/fpsyg.2019.02767</w:t>
      </w:r>
    </w:p>
    <w:p w14:paraId="0810E622" w14:textId="77777777" w:rsidR="00513488" w:rsidRPr="00513488" w:rsidRDefault="00513488" w:rsidP="00513488">
      <w:pPr>
        <w:pStyle w:val="Bibliography"/>
        <w:rPr>
          <w:rFonts w:cs="Times New Roman"/>
          <w:lang w:val="en-GB"/>
        </w:rPr>
      </w:pPr>
      <w:r w:rsidRPr="00513488">
        <w:rPr>
          <w:rFonts w:cs="Times New Roman"/>
          <w:lang w:val="en-GB"/>
        </w:rPr>
        <w:t>Makowski, D., Ben-</w:t>
      </w:r>
      <w:proofErr w:type="spellStart"/>
      <w:r w:rsidRPr="00513488">
        <w:rPr>
          <w:rFonts w:cs="Times New Roman"/>
          <w:lang w:val="en-GB"/>
        </w:rPr>
        <w:t>Shachar</w:t>
      </w:r>
      <w:proofErr w:type="spellEnd"/>
      <w:r w:rsidRPr="00513488">
        <w:rPr>
          <w:rFonts w:cs="Times New Roman"/>
          <w:lang w:val="en-GB"/>
        </w:rPr>
        <w:t xml:space="preserve">, M. S., &amp; </w:t>
      </w:r>
      <w:proofErr w:type="spellStart"/>
      <w:r w:rsidRPr="00513488">
        <w:rPr>
          <w:rFonts w:cs="Times New Roman"/>
          <w:lang w:val="en-GB"/>
        </w:rPr>
        <w:t>Lüdecke</w:t>
      </w:r>
      <w:proofErr w:type="spellEnd"/>
      <w:r w:rsidRPr="00513488">
        <w:rPr>
          <w:rFonts w:cs="Times New Roman"/>
          <w:lang w:val="en-GB"/>
        </w:rPr>
        <w:t xml:space="preserve">, D. (2019). </w:t>
      </w:r>
      <w:proofErr w:type="spellStart"/>
      <w:r w:rsidRPr="00513488">
        <w:rPr>
          <w:rFonts w:cs="Times New Roman"/>
          <w:lang w:val="en-GB"/>
        </w:rPr>
        <w:t>bayestestR</w:t>
      </w:r>
      <w:proofErr w:type="spellEnd"/>
      <w:r w:rsidRPr="00513488">
        <w:rPr>
          <w:rFonts w:cs="Times New Roman"/>
          <w:lang w:val="en-GB"/>
        </w:rPr>
        <w:t xml:space="preserve">: Describing Effects and their Uncertainty, Existence and Significance within the Bayesian Framework. </w:t>
      </w:r>
      <w:r w:rsidRPr="00513488">
        <w:rPr>
          <w:rFonts w:cs="Times New Roman"/>
          <w:i/>
          <w:iCs/>
          <w:lang w:val="en-GB"/>
        </w:rPr>
        <w:t xml:space="preserve">Journal of </w:t>
      </w:r>
      <w:proofErr w:type="gramStart"/>
      <w:r w:rsidRPr="00513488">
        <w:rPr>
          <w:rFonts w:cs="Times New Roman"/>
          <w:i/>
          <w:iCs/>
          <w:lang w:val="en-GB"/>
        </w:rPr>
        <w:t>Open Source</w:t>
      </w:r>
      <w:proofErr w:type="gramEnd"/>
      <w:r w:rsidRPr="00513488">
        <w:rPr>
          <w:rFonts w:cs="Times New Roman"/>
          <w:i/>
          <w:iCs/>
          <w:lang w:val="en-GB"/>
        </w:rPr>
        <w:t xml:space="preserve"> Software</w:t>
      </w:r>
      <w:r w:rsidRPr="00513488">
        <w:rPr>
          <w:rFonts w:cs="Times New Roman"/>
          <w:lang w:val="en-GB"/>
        </w:rPr>
        <w:t xml:space="preserve">, </w:t>
      </w:r>
      <w:r w:rsidRPr="00513488">
        <w:rPr>
          <w:rFonts w:cs="Times New Roman"/>
          <w:i/>
          <w:iCs/>
          <w:lang w:val="en-GB"/>
        </w:rPr>
        <w:t>4</w:t>
      </w:r>
      <w:r w:rsidRPr="00513488">
        <w:rPr>
          <w:rFonts w:cs="Times New Roman"/>
          <w:lang w:val="en-GB"/>
        </w:rPr>
        <w:t>(40), 1541. https://doi.org/10.21105/joss.01541</w:t>
      </w:r>
    </w:p>
    <w:p w14:paraId="0B594B12" w14:textId="77777777" w:rsidR="00513488" w:rsidRPr="00513488" w:rsidRDefault="00513488" w:rsidP="00513488">
      <w:pPr>
        <w:pStyle w:val="Bibliography"/>
        <w:rPr>
          <w:rFonts w:cs="Times New Roman"/>
          <w:lang w:val="en-GB"/>
        </w:rPr>
      </w:pPr>
      <w:r w:rsidRPr="00513488">
        <w:rPr>
          <w:rFonts w:cs="Times New Roman"/>
          <w:lang w:val="en-GB"/>
        </w:rPr>
        <w:t xml:space="preserve">Marshall, D. J., Pettersen, A. K., Bode, M., &amp; White, C. R. (2020). Developmental cost theory predicts thermal environment and vulnerability to global warming. </w:t>
      </w:r>
      <w:r w:rsidRPr="00513488">
        <w:rPr>
          <w:rFonts w:cs="Times New Roman"/>
          <w:i/>
          <w:iCs/>
          <w:lang w:val="en-GB"/>
        </w:rPr>
        <w:t>Nature Ecology &amp; Evolution</w:t>
      </w:r>
      <w:r w:rsidRPr="00513488">
        <w:rPr>
          <w:rFonts w:cs="Times New Roman"/>
          <w:lang w:val="en-GB"/>
        </w:rPr>
        <w:t xml:space="preserve">, </w:t>
      </w:r>
      <w:r w:rsidRPr="00513488">
        <w:rPr>
          <w:rFonts w:cs="Times New Roman"/>
          <w:i/>
          <w:iCs/>
          <w:lang w:val="en-GB"/>
        </w:rPr>
        <w:t>4</w:t>
      </w:r>
      <w:r w:rsidRPr="00513488">
        <w:rPr>
          <w:rFonts w:cs="Times New Roman"/>
          <w:lang w:val="en-GB"/>
        </w:rPr>
        <w:t>(3), 406–411. https://doi.org/10.1038/s41559-020-1114-9</w:t>
      </w:r>
    </w:p>
    <w:p w14:paraId="7BA1A529" w14:textId="77777777" w:rsidR="00513488" w:rsidRPr="00513488" w:rsidRDefault="00513488" w:rsidP="00513488">
      <w:pPr>
        <w:pStyle w:val="Bibliography"/>
        <w:rPr>
          <w:rFonts w:cs="Times New Roman"/>
          <w:lang w:val="en-GB"/>
        </w:rPr>
      </w:pPr>
      <w:r w:rsidRPr="00513488">
        <w:rPr>
          <w:rFonts w:cs="Times New Roman"/>
          <w:lang w:val="en-GB"/>
        </w:rPr>
        <w:t xml:space="preserve">Matthews, G., Goulet, C. T., </w:t>
      </w:r>
      <w:proofErr w:type="spellStart"/>
      <w:r w:rsidRPr="00513488">
        <w:rPr>
          <w:rFonts w:cs="Times New Roman"/>
          <w:lang w:val="en-GB"/>
        </w:rPr>
        <w:t>Delhey</w:t>
      </w:r>
      <w:proofErr w:type="spellEnd"/>
      <w:r w:rsidRPr="00513488">
        <w:rPr>
          <w:rFonts w:cs="Times New Roman"/>
          <w:lang w:val="en-GB"/>
        </w:rPr>
        <w:t xml:space="preserve">, K., &amp; Chapple, D. G. (2016). The effect of skin reflectance on thermal traits in a small heliothermic ectotherm. </w:t>
      </w:r>
      <w:r w:rsidRPr="00513488">
        <w:rPr>
          <w:rFonts w:cs="Times New Roman"/>
          <w:i/>
          <w:iCs/>
          <w:lang w:val="en-GB"/>
        </w:rPr>
        <w:t>Journal of Thermal Biology</w:t>
      </w:r>
      <w:r w:rsidRPr="00513488">
        <w:rPr>
          <w:rFonts w:cs="Times New Roman"/>
          <w:lang w:val="en-GB"/>
        </w:rPr>
        <w:t xml:space="preserve">, </w:t>
      </w:r>
      <w:r w:rsidRPr="00513488">
        <w:rPr>
          <w:rFonts w:cs="Times New Roman"/>
          <w:i/>
          <w:iCs/>
          <w:lang w:val="en-GB"/>
        </w:rPr>
        <w:t>60</w:t>
      </w:r>
      <w:r w:rsidRPr="00513488">
        <w:rPr>
          <w:rFonts w:cs="Times New Roman"/>
          <w:lang w:val="en-GB"/>
        </w:rPr>
        <w:t>, 109–124. https://doi.org/10.1016/j.jtherbio.2016.06.013</w:t>
      </w:r>
    </w:p>
    <w:p w14:paraId="034A1BDF" w14:textId="77777777" w:rsidR="00513488" w:rsidRPr="00513488" w:rsidRDefault="00513488" w:rsidP="00513488">
      <w:pPr>
        <w:pStyle w:val="Bibliography"/>
        <w:rPr>
          <w:rFonts w:cs="Times New Roman"/>
          <w:lang w:val="en-GB"/>
        </w:rPr>
      </w:pPr>
      <w:r w:rsidRPr="00513488">
        <w:rPr>
          <w:rFonts w:cs="Times New Roman"/>
          <w:lang w:val="en-GB"/>
        </w:rPr>
        <w:t xml:space="preserve">McCaw, B. A., Stevenson, T. J., &amp; Lancaster, L. T. (2020). Epigenetic Responses to Temperature and Climate. </w:t>
      </w:r>
      <w:r w:rsidRPr="00513488">
        <w:rPr>
          <w:rFonts w:cs="Times New Roman"/>
          <w:i/>
          <w:iCs/>
          <w:lang w:val="en-GB"/>
        </w:rPr>
        <w:t>Integrative and Comparative Biology</w:t>
      </w:r>
      <w:r w:rsidRPr="00513488">
        <w:rPr>
          <w:rFonts w:cs="Times New Roman"/>
          <w:lang w:val="en-GB"/>
        </w:rPr>
        <w:t>. https://doi.org/10.1093/icb/icaa049</w:t>
      </w:r>
    </w:p>
    <w:p w14:paraId="4D1BE4CC" w14:textId="77777777" w:rsidR="00513488" w:rsidRPr="00513488" w:rsidRDefault="00513488" w:rsidP="00513488">
      <w:pPr>
        <w:pStyle w:val="Bibliography"/>
        <w:rPr>
          <w:rFonts w:cs="Times New Roman"/>
          <w:lang w:val="en-GB"/>
        </w:rPr>
      </w:pPr>
      <w:r w:rsidRPr="00513488">
        <w:rPr>
          <w:rFonts w:cs="Times New Roman"/>
          <w:lang w:val="en-GB"/>
        </w:rPr>
        <w:lastRenderedPageBreak/>
        <w:t xml:space="preserve">Nakagawa, S. (2015). Missing data: Mechanisms, methods and messages. In G. A. Fox, S. Negrete-Yankelevich, &amp; V. J. Sosa (Eds.), </w:t>
      </w:r>
      <w:r w:rsidRPr="00513488">
        <w:rPr>
          <w:rFonts w:cs="Times New Roman"/>
          <w:i/>
          <w:iCs/>
          <w:lang w:val="en-GB"/>
        </w:rPr>
        <w:t>Ecological Statistics: Contemporary theory and application</w:t>
      </w:r>
      <w:r w:rsidRPr="00513488">
        <w:rPr>
          <w:rFonts w:cs="Times New Roman"/>
          <w:lang w:val="en-GB"/>
        </w:rPr>
        <w:t xml:space="preserve"> (pp. 81–105). Oxford University Press.</w:t>
      </w:r>
    </w:p>
    <w:p w14:paraId="42253516" w14:textId="77777777" w:rsidR="00513488" w:rsidRPr="00513488" w:rsidRDefault="00513488" w:rsidP="00513488">
      <w:pPr>
        <w:pStyle w:val="Bibliography"/>
        <w:rPr>
          <w:rFonts w:cs="Times New Roman"/>
          <w:lang w:val="en-GB"/>
        </w:rPr>
      </w:pPr>
      <w:proofErr w:type="spellStart"/>
      <w:r w:rsidRPr="00513488">
        <w:rPr>
          <w:rFonts w:cs="Times New Roman"/>
          <w:lang w:val="en-GB"/>
        </w:rPr>
        <w:t>Nespolo</w:t>
      </w:r>
      <w:proofErr w:type="spellEnd"/>
      <w:r w:rsidRPr="00513488">
        <w:rPr>
          <w:rFonts w:cs="Times New Roman"/>
          <w:lang w:val="en-GB"/>
        </w:rPr>
        <w:t xml:space="preserve">, R. F., &amp; Franco, M. (2007). Whole-animal metabolic rate is a repeatable trait: A meta-analysis. </w:t>
      </w:r>
      <w:r w:rsidRPr="00513488">
        <w:rPr>
          <w:rFonts w:cs="Times New Roman"/>
          <w:i/>
          <w:iCs/>
          <w:lang w:val="en-GB"/>
        </w:rPr>
        <w:t>The Journal of Experimental Biology</w:t>
      </w:r>
      <w:r w:rsidRPr="00513488">
        <w:rPr>
          <w:rFonts w:cs="Times New Roman"/>
          <w:lang w:val="en-GB"/>
        </w:rPr>
        <w:t xml:space="preserve">, </w:t>
      </w:r>
      <w:r w:rsidRPr="00513488">
        <w:rPr>
          <w:rFonts w:cs="Times New Roman"/>
          <w:i/>
          <w:iCs/>
          <w:lang w:val="en-GB"/>
        </w:rPr>
        <w:t>210</w:t>
      </w:r>
      <w:r w:rsidRPr="00513488">
        <w:rPr>
          <w:rFonts w:cs="Times New Roman"/>
          <w:lang w:val="en-GB"/>
        </w:rPr>
        <w:t>(21), 3877–3878. https://doi.org/10.1242/jeb.013110</w:t>
      </w:r>
    </w:p>
    <w:p w14:paraId="287268B5" w14:textId="77777777" w:rsidR="00513488" w:rsidRPr="00513488" w:rsidRDefault="00513488" w:rsidP="00513488">
      <w:pPr>
        <w:pStyle w:val="Bibliography"/>
        <w:rPr>
          <w:rFonts w:cs="Times New Roman"/>
          <w:lang w:val="en-GB"/>
        </w:rPr>
      </w:pPr>
      <w:r w:rsidRPr="00513488">
        <w:rPr>
          <w:rFonts w:cs="Times New Roman"/>
          <w:lang w:val="en-GB"/>
        </w:rPr>
        <w:t xml:space="preserve">Noble, D. W. A., &amp; Nakagawa, S. (2018). Planned missing data design: Stronger inferences, increased research efficiency and improved animal welfare in ecology and evolution. </w:t>
      </w:r>
      <w:proofErr w:type="spellStart"/>
      <w:r w:rsidRPr="00513488">
        <w:rPr>
          <w:rFonts w:cs="Times New Roman"/>
          <w:i/>
          <w:iCs/>
          <w:lang w:val="en-GB"/>
        </w:rPr>
        <w:t>BioRxiv</w:t>
      </w:r>
      <w:proofErr w:type="spellEnd"/>
      <w:r w:rsidRPr="00513488">
        <w:rPr>
          <w:rFonts w:cs="Times New Roman"/>
          <w:i/>
          <w:iCs/>
          <w:lang w:val="en-GB"/>
        </w:rPr>
        <w:t xml:space="preserve"> 247064</w:t>
      </w:r>
      <w:r w:rsidRPr="00513488">
        <w:rPr>
          <w:rFonts w:cs="Times New Roman"/>
          <w:lang w:val="en-GB"/>
        </w:rPr>
        <w:t xml:space="preserve">, </w:t>
      </w:r>
      <w:r w:rsidRPr="00513488">
        <w:rPr>
          <w:rFonts w:cs="Times New Roman"/>
          <w:i/>
          <w:iCs/>
          <w:lang w:val="en-GB"/>
        </w:rPr>
        <w:t>8</w:t>
      </w:r>
      <w:r w:rsidRPr="00513488">
        <w:rPr>
          <w:rFonts w:cs="Times New Roman"/>
          <w:lang w:val="en-GB"/>
        </w:rPr>
        <w:t>, 257–32. https://doi.org/10.1101/247064</w:t>
      </w:r>
    </w:p>
    <w:p w14:paraId="4827A7D1" w14:textId="77777777" w:rsidR="00513488" w:rsidRPr="00513488" w:rsidRDefault="00513488" w:rsidP="00513488">
      <w:pPr>
        <w:pStyle w:val="Bibliography"/>
        <w:rPr>
          <w:rFonts w:cs="Times New Roman"/>
          <w:lang w:val="en-GB"/>
        </w:rPr>
      </w:pPr>
      <w:r w:rsidRPr="00513488">
        <w:rPr>
          <w:rFonts w:cs="Times New Roman"/>
          <w:lang w:val="en-GB"/>
        </w:rPr>
        <w:t xml:space="preserve">Noble, D. W. A., Stenhouse, V., &amp; </w:t>
      </w:r>
      <w:proofErr w:type="spellStart"/>
      <w:r w:rsidRPr="00513488">
        <w:rPr>
          <w:rFonts w:cs="Times New Roman"/>
          <w:lang w:val="en-GB"/>
        </w:rPr>
        <w:t>Schwanz</w:t>
      </w:r>
      <w:proofErr w:type="spellEnd"/>
      <w:r w:rsidRPr="00513488">
        <w:rPr>
          <w:rFonts w:cs="Times New Roman"/>
          <w:lang w:val="en-GB"/>
        </w:rPr>
        <w:t xml:space="preserve">, L. E. (2018). Developmental temperatures and phenotypic plasticity in reptiles: A systematic review and meta-analysis. </w:t>
      </w:r>
      <w:r w:rsidRPr="00513488">
        <w:rPr>
          <w:rFonts w:cs="Times New Roman"/>
          <w:i/>
          <w:iCs/>
          <w:lang w:val="en-GB"/>
        </w:rPr>
        <w:t>Biological Reviews</w:t>
      </w:r>
      <w:r w:rsidRPr="00513488">
        <w:rPr>
          <w:rFonts w:cs="Times New Roman"/>
          <w:lang w:val="en-GB"/>
        </w:rPr>
        <w:t xml:space="preserve">, </w:t>
      </w:r>
      <w:r w:rsidRPr="00513488">
        <w:rPr>
          <w:rFonts w:cs="Times New Roman"/>
          <w:i/>
          <w:iCs/>
          <w:lang w:val="en-GB"/>
        </w:rPr>
        <w:t>93</w:t>
      </w:r>
      <w:r w:rsidRPr="00513488">
        <w:rPr>
          <w:rFonts w:cs="Times New Roman"/>
          <w:lang w:val="en-GB"/>
        </w:rPr>
        <w:t>(1), 72–97. https://doi.org/10.1111/brv.12333</w:t>
      </w:r>
    </w:p>
    <w:p w14:paraId="345DE261" w14:textId="77777777" w:rsidR="00513488" w:rsidRPr="00513488" w:rsidRDefault="00513488" w:rsidP="00513488">
      <w:pPr>
        <w:pStyle w:val="Bibliography"/>
        <w:rPr>
          <w:rFonts w:cs="Times New Roman"/>
          <w:lang w:val="en-GB"/>
        </w:rPr>
      </w:pPr>
      <w:proofErr w:type="spellStart"/>
      <w:r w:rsidRPr="00513488">
        <w:rPr>
          <w:rFonts w:cs="Times New Roman"/>
          <w:lang w:val="en-GB"/>
        </w:rPr>
        <w:t>Norin</w:t>
      </w:r>
      <w:proofErr w:type="spellEnd"/>
      <w:r w:rsidRPr="00513488">
        <w:rPr>
          <w:rFonts w:cs="Times New Roman"/>
          <w:lang w:val="en-GB"/>
        </w:rPr>
        <w:t xml:space="preserve">, T., &amp; Metcalfe, N. B. (2019). Ecological and evolutionary consequences of metabolic rate plasticity in response to environmental change. </w:t>
      </w:r>
      <w:r w:rsidRPr="00513488">
        <w:rPr>
          <w:rFonts w:cs="Times New Roman"/>
          <w:i/>
          <w:iCs/>
          <w:lang w:val="en-GB"/>
        </w:rPr>
        <w:t>Philosophical Transactions of the Royal Society B: Biological Sciences</w:t>
      </w:r>
      <w:r w:rsidRPr="00513488">
        <w:rPr>
          <w:rFonts w:cs="Times New Roman"/>
          <w:lang w:val="en-GB"/>
        </w:rPr>
        <w:t xml:space="preserve">, </w:t>
      </w:r>
      <w:r w:rsidRPr="00513488">
        <w:rPr>
          <w:rFonts w:cs="Times New Roman"/>
          <w:i/>
          <w:iCs/>
          <w:lang w:val="en-GB"/>
        </w:rPr>
        <w:t>374</w:t>
      </w:r>
      <w:r w:rsidRPr="00513488">
        <w:rPr>
          <w:rFonts w:cs="Times New Roman"/>
          <w:lang w:val="en-GB"/>
        </w:rPr>
        <w:t>(1768), 20180180–9. https://doi.org/10.1098/rstb.2018.0180</w:t>
      </w:r>
    </w:p>
    <w:p w14:paraId="10C27AD5" w14:textId="77777777" w:rsidR="00513488" w:rsidRPr="00513488" w:rsidRDefault="00513488" w:rsidP="00513488">
      <w:pPr>
        <w:pStyle w:val="Bibliography"/>
        <w:rPr>
          <w:rFonts w:cs="Times New Roman"/>
          <w:lang w:val="en-GB"/>
        </w:rPr>
      </w:pPr>
      <w:proofErr w:type="spellStart"/>
      <w:r w:rsidRPr="00513488">
        <w:rPr>
          <w:rFonts w:cs="Times New Roman"/>
          <w:lang w:val="en-GB"/>
        </w:rPr>
        <w:t>Nussey</w:t>
      </w:r>
      <w:proofErr w:type="spellEnd"/>
      <w:r w:rsidRPr="00513488">
        <w:rPr>
          <w:rFonts w:cs="Times New Roman"/>
          <w:lang w:val="en-GB"/>
        </w:rPr>
        <w:t xml:space="preserve">, D. H., Wilson, A. J., &amp; </w:t>
      </w:r>
      <w:proofErr w:type="spellStart"/>
      <w:r w:rsidRPr="00513488">
        <w:rPr>
          <w:rFonts w:cs="Times New Roman"/>
          <w:lang w:val="en-GB"/>
        </w:rPr>
        <w:t>Brommer</w:t>
      </w:r>
      <w:proofErr w:type="spellEnd"/>
      <w:r w:rsidRPr="00513488">
        <w:rPr>
          <w:rFonts w:cs="Times New Roman"/>
          <w:lang w:val="en-GB"/>
        </w:rPr>
        <w:t xml:space="preserve">, J. E. (2007). The evolutionary ecology of individual phenotypic plasticity in wild populations. </w:t>
      </w:r>
      <w:r w:rsidRPr="00513488">
        <w:rPr>
          <w:rFonts w:cs="Times New Roman"/>
          <w:i/>
          <w:iCs/>
          <w:lang w:val="en-GB"/>
        </w:rPr>
        <w:t>Journal of Evolutionary Biology</w:t>
      </w:r>
      <w:r w:rsidRPr="00513488">
        <w:rPr>
          <w:rFonts w:cs="Times New Roman"/>
          <w:lang w:val="en-GB"/>
        </w:rPr>
        <w:t xml:space="preserve">, </w:t>
      </w:r>
      <w:r w:rsidRPr="00513488">
        <w:rPr>
          <w:rFonts w:cs="Times New Roman"/>
          <w:i/>
          <w:iCs/>
          <w:lang w:val="en-GB"/>
        </w:rPr>
        <w:t>20</w:t>
      </w:r>
      <w:r w:rsidRPr="00513488">
        <w:rPr>
          <w:rFonts w:cs="Times New Roman"/>
          <w:lang w:val="en-GB"/>
        </w:rPr>
        <w:t>(3), 831–844. https://doi.org/10.1111/j.1420-9101.2007.01300.x</w:t>
      </w:r>
    </w:p>
    <w:p w14:paraId="0FEEFDD2" w14:textId="77777777" w:rsidR="00513488" w:rsidRPr="00513488" w:rsidRDefault="00513488" w:rsidP="00513488">
      <w:pPr>
        <w:pStyle w:val="Bibliography"/>
        <w:rPr>
          <w:rFonts w:cs="Times New Roman"/>
          <w:lang w:val="en-GB"/>
        </w:rPr>
      </w:pPr>
      <w:r w:rsidRPr="00513488">
        <w:rPr>
          <w:rFonts w:cs="Times New Roman"/>
          <w:lang w:val="en-GB"/>
        </w:rPr>
        <w:t xml:space="preserve">O’Dea, R. E., </w:t>
      </w:r>
      <w:proofErr w:type="spellStart"/>
      <w:r w:rsidRPr="00513488">
        <w:rPr>
          <w:rFonts w:cs="Times New Roman"/>
          <w:lang w:val="en-GB"/>
        </w:rPr>
        <w:t>Lagisz</w:t>
      </w:r>
      <w:proofErr w:type="spellEnd"/>
      <w:r w:rsidRPr="00513488">
        <w:rPr>
          <w:rFonts w:cs="Times New Roman"/>
          <w:lang w:val="en-GB"/>
        </w:rPr>
        <w:t xml:space="preserve">, M., Hendry, A. P., &amp; Nakagawa, S. (2019). Developmental temperature affects phenotypic means and variability: A meta-analysis of fish data. </w:t>
      </w:r>
      <w:r w:rsidRPr="00513488">
        <w:rPr>
          <w:rFonts w:cs="Times New Roman"/>
          <w:i/>
          <w:iCs/>
          <w:lang w:val="en-GB"/>
        </w:rPr>
        <w:t>Fish and Fisheries</w:t>
      </w:r>
      <w:r w:rsidRPr="00513488">
        <w:rPr>
          <w:rFonts w:cs="Times New Roman"/>
          <w:lang w:val="en-GB"/>
        </w:rPr>
        <w:t xml:space="preserve">, </w:t>
      </w:r>
      <w:r w:rsidRPr="00513488">
        <w:rPr>
          <w:rFonts w:cs="Times New Roman"/>
          <w:i/>
          <w:iCs/>
          <w:lang w:val="en-GB"/>
        </w:rPr>
        <w:t>20</w:t>
      </w:r>
      <w:r w:rsidRPr="00513488">
        <w:rPr>
          <w:rFonts w:cs="Times New Roman"/>
          <w:lang w:val="en-GB"/>
        </w:rPr>
        <w:t>(5), 1005–1022. https://doi.org/10.1111/faf.12394</w:t>
      </w:r>
    </w:p>
    <w:p w14:paraId="5E8C1CDB" w14:textId="77777777" w:rsidR="00513488" w:rsidRPr="00513488" w:rsidRDefault="00513488" w:rsidP="00513488">
      <w:pPr>
        <w:pStyle w:val="Bibliography"/>
        <w:rPr>
          <w:rFonts w:cs="Times New Roman"/>
          <w:lang w:val="en-GB"/>
        </w:rPr>
      </w:pPr>
      <w:proofErr w:type="spellStart"/>
      <w:r w:rsidRPr="00513488">
        <w:rPr>
          <w:rFonts w:cs="Times New Roman"/>
          <w:lang w:val="en-GB"/>
        </w:rPr>
        <w:lastRenderedPageBreak/>
        <w:t>Oufiero</w:t>
      </w:r>
      <w:proofErr w:type="spellEnd"/>
      <w:r w:rsidRPr="00513488">
        <w:rPr>
          <w:rFonts w:cs="Times New Roman"/>
          <w:lang w:val="en-GB"/>
        </w:rPr>
        <w:t xml:space="preserve">, C. E., &amp; </w:t>
      </w:r>
      <w:proofErr w:type="spellStart"/>
      <w:r w:rsidRPr="00513488">
        <w:rPr>
          <w:rFonts w:cs="Times New Roman"/>
          <w:lang w:val="en-GB"/>
        </w:rPr>
        <w:t>Angilletta</w:t>
      </w:r>
      <w:proofErr w:type="spellEnd"/>
      <w:r w:rsidRPr="00513488">
        <w:rPr>
          <w:rFonts w:cs="Times New Roman"/>
          <w:lang w:val="en-GB"/>
        </w:rPr>
        <w:t>, M. J. (2006). Convergent Evolution of Embryonic Growth and Development in the Eastern Fence Lizard (</w:t>
      </w:r>
      <w:proofErr w:type="spellStart"/>
      <w:r w:rsidRPr="00513488">
        <w:rPr>
          <w:rFonts w:cs="Times New Roman"/>
          <w:lang w:val="en-GB"/>
        </w:rPr>
        <w:t>sceloporus</w:t>
      </w:r>
      <w:proofErr w:type="spellEnd"/>
      <w:r w:rsidRPr="00513488">
        <w:rPr>
          <w:rFonts w:cs="Times New Roman"/>
          <w:lang w:val="en-GB"/>
        </w:rPr>
        <w:t xml:space="preserve"> Undulatus). </w:t>
      </w:r>
      <w:r w:rsidRPr="00513488">
        <w:rPr>
          <w:rFonts w:cs="Times New Roman"/>
          <w:i/>
          <w:iCs/>
          <w:lang w:val="en-GB"/>
        </w:rPr>
        <w:t>Evolution</w:t>
      </w:r>
      <w:r w:rsidRPr="00513488">
        <w:rPr>
          <w:rFonts w:cs="Times New Roman"/>
          <w:lang w:val="en-GB"/>
        </w:rPr>
        <w:t xml:space="preserve">, </w:t>
      </w:r>
      <w:r w:rsidRPr="00513488">
        <w:rPr>
          <w:rFonts w:cs="Times New Roman"/>
          <w:i/>
          <w:iCs/>
          <w:lang w:val="en-GB"/>
        </w:rPr>
        <w:t>60</w:t>
      </w:r>
      <w:r w:rsidRPr="00513488">
        <w:rPr>
          <w:rFonts w:cs="Times New Roman"/>
          <w:lang w:val="en-GB"/>
        </w:rPr>
        <w:t>(5), 1066–1075. https://doi.org/10.1111/j.0014-3820.2006.tb01183.x</w:t>
      </w:r>
    </w:p>
    <w:p w14:paraId="403BE6E8" w14:textId="77777777" w:rsidR="00513488" w:rsidRPr="00513488" w:rsidRDefault="00513488" w:rsidP="00513488">
      <w:pPr>
        <w:pStyle w:val="Bibliography"/>
        <w:rPr>
          <w:rFonts w:cs="Times New Roman"/>
          <w:lang w:val="en-GB"/>
        </w:rPr>
      </w:pPr>
      <w:r w:rsidRPr="00513488">
        <w:rPr>
          <w:rFonts w:cs="Times New Roman"/>
          <w:lang w:val="en-GB"/>
        </w:rPr>
        <w:t xml:space="preserve">Pettersen, A. K., White, C. R., Bryson‐Richardson, R. J., &amp; Marshall, D. J. (2019). Linking life-history theory and metabolic theory explains the offspring size-temperature relationship. </w:t>
      </w:r>
      <w:r w:rsidRPr="00513488">
        <w:rPr>
          <w:rFonts w:cs="Times New Roman"/>
          <w:i/>
          <w:iCs/>
          <w:lang w:val="en-GB"/>
        </w:rPr>
        <w:t>Ecology Letters</w:t>
      </w:r>
      <w:r w:rsidRPr="00513488">
        <w:rPr>
          <w:rFonts w:cs="Times New Roman"/>
          <w:lang w:val="en-GB"/>
        </w:rPr>
        <w:t xml:space="preserve">, </w:t>
      </w:r>
      <w:r w:rsidRPr="00513488">
        <w:rPr>
          <w:rFonts w:cs="Times New Roman"/>
          <w:i/>
          <w:iCs/>
          <w:lang w:val="en-GB"/>
        </w:rPr>
        <w:t>22</w:t>
      </w:r>
      <w:r w:rsidRPr="00513488">
        <w:rPr>
          <w:rFonts w:cs="Times New Roman"/>
          <w:lang w:val="en-GB"/>
        </w:rPr>
        <w:t>(3), 518–526. https://doi.org/10.1111/ele.13213</w:t>
      </w:r>
    </w:p>
    <w:p w14:paraId="55163AF5" w14:textId="77777777" w:rsidR="00513488" w:rsidRPr="00513488" w:rsidRDefault="00513488" w:rsidP="00513488">
      <w:pPr>
        <w:pStyle w:val="Bibliography"/>
        <w:rPr>
          <w:rFonts w:cs="Times New Roman"/>
          <w:lang w:val="en-GB"/>
        </w:rPr>
      </w:pPr>
      <w:proofErr w:type="spellStart"/>
      <w:r w:rsidRPr="00513488">
        <w:rPr>
          <w:rFonts w:cs="Times New Roman"/>
          <w:lang w:val="en-GB"/>
        </w:rPr>
        <w:t>Piersma</w:t>
      </w:r>
      <w:proofErr w:type="spellEnd"/>
      <w:r w:rsidRPr="00513488">
        <w:rPr>
          <w:rFonts w:cs="Times New Roman"/>
          <w:lang w:val="en-GB"/>
        </w:rPr>
        <w:t xml:space="preserve">, T., &amp; </w:t>
      </w:r>
      <w:proofErr w:type="spellStart"/>
      <w:r w:rsidRPr="00513488">
        <w:rPr>
          <w:rFonts w:cs="Times New Roman"/>
          <w:lang w:val="en-GB"/>
        </w:rPr>
        <w:t>Drent</w:t>
      </w:r>
      <w:proofErr w:type="spellEnd"/>
      <w:r w:rsidRPr="00513488">
        <w:rPr>
          <w:rFonts w:cs="Times New Roman"/>
          <w:lang w:val="en-GB"/>
        </w:rPr>
        <w:t xml:space="preserve">, J. (2003). Phenotypic flexibility and the evolution of organismal design. </w:t>
      </w:r>
      <w:r w:rsidRPr="00513488">
        <w:rPr>
          <w:rFonts w:cs="Times New Roman"/>
          <w:i/>
          <w:iCs/>
          <w:lang w:val="en-GB"/>
        </w:rPr>
        <w:t>Trends Ecology and Evolution</w:t>
      </w:r>
      <w:r w:rsidRPr="00513488">
        <w:rPr>
          <w:rFonts w:cs="Times New Roman"/>
          <w:lang w:val="en-GB"/>
        </w:rPr>
        <w:t xml:space="preserve">, </w:t>
      </w:r>
      <w:r w:rsidRPr="00513488">
        <w:rPr>
          <w:rFonts w:cs="Times New Roman"/>
          <w:i/>
          <w:iCs/>
          <w:lang w:val="en-GB"/>
        </w:rPr>
        <w:t>18</w:t>
      </w:r>
      <w:r w:rsidRPr="00513488">
        <w:rPr>
          <w:rFonts w:cs="Times New Roman"/>
          <w:lang w:val="en-GB"/>
        </w:rPr>
        <w:t>(5), 228–233. https://doi.org/10.1016/S0169-5347(03)00036-3</w:t>
      </w:r>
    </w:p>
    <w:p w14:paraId="50E09954" w14:textId="77777777" w:rsidR="00513488" w:rsidRPr="00513488" w:rsidRDefault="00513488" w:rsidP="00513488">
      <w:pPr>
        <w:pStyle w:val="Bibliography"/>
        <w:rPr>
          <w:rFonts w:cs="Times New Roman"/>
          <w:lang w:val="en-GB"/>
        </w:rPr>
      </w:pPr>
      <w:proofErr w:type="spellStart"/>
      <w:r w:rsidRPr="00513488">
        <w:rPr>
          <w:rFonts w:cs="Times New Roman"/>
          <w:lang w:val="en-GB"/>
        </w:rPr>
        <w:t>Piersma</w:t>
      </w:r>
      <w:proofErr w:type="spellEnd"/>
      <w:r w:rsidRPr="00513488">
        <w:rPr>
          <w:rFonts w:cs="Times New Roman"/>
          <w:lang w:val="en-GB"/>
        </w:rPr>
        <w:t xml:space="preserve">, T., &amp; </w:t>
      </w:r>
      <w:proofErr w:type="spellStart"/>
      <w:r w:rsidRPr="00513488">
        <w:rPr>
          <w:rFonts w:cs="Times New Roman"/>
          <w:lang w:val="en-GB"/>
        </w:rPr>
        <w:t>Lindström</w:t>
      </w:r>
      <w:proofErr w:type="spellEnd"/>
      <w:r w:rsidRPr="00513488">
        <w:rPr>
          <w:rFonts w:cs="Times New Roman"/>
          <w:lang w:val="en-GB"/>
        </w:rPr>
        <w:t xml:space="preserve">, Å. (1997). Rapid reversible changes in organ size as a component of adaptive behaviour. </w:t>
      </w:r>
      <w:r w:rsidRPr="00513488">
        <w:rPr>
          <w:rFonts w:cs="Times New Roman"/>
          <w:i/>
          <w:iCs/>
          <w:lang w:val="en-GB"/>
        </w:rPr>
        <w:t>Trends Ecology and Evolution</w:t>
      </w:r>
      <w:r w:rsidRPr="00513488">
        <w:rPr>
          <w:rFonts w:cs="Times New Roman"/>
          <w:lang w:val="en-GB"/>
        </w:rPr>
        <w:t xml:space="preserve">, </w:t>
      </w:r>
      <w:r w:rsidRPr="00513488">
        <w:rPr>
          <w:rFonts w:cs="Times New Roman"/>
          <w:i/>
          <w:iCs/>
          <w:lang w:val="en-GB"/>
        </w:rPr>
        <w:t>12</w:t>
      </w:r>
      <w:r w:rsidRPr="00513488">
        <w:rPr>
          <w:rFonts w:cs="Times New Roman"/>
          <w:lang w:val="en-GB"/>
        </w:rPr>
        <w:t>(4), 134–138. https://doi.org/10.1016/S0169-5347(97)01003-3</w:t>
      </w:r>
    </w:p>
    <w:p w14:paraId="5366FA90" w14:textId="77777777" w:rsidR="00513488" w:rsidRPr="00513488" w:rsidRDefault="00513488" w:rsidP="00513488">
      <w:pPr>
        <w:pStyle w:val="Bibliography"/>
        <w:rPr>
          <w:rFonts w:cs="Times New Roman"/>
          <w:lang w:val="en-GB"/>
        </w:rPr>
      </w:pPr>
      <w:proofErr w:type="spellStart"/>
      <w:r w:rsidRPr="00513488">
        <w:rPr>
          <w:rFonts w:cs="Times New Roman"/>
          <w:lang w:val="en-GB"/>
        </w:rPr>
        <w:t>Réale</w:t>
      </w:r>
      <w:proofErr w:type="spellEnd"/>
      <w:r w:rsidRPr="00513488">
        <w:rPr>
          <w:rFonts w:cs="Times New Roman"/>
          <w:lang w:val="en-GB"/>
        </w:rPr>
        <w:t xml:space="preserve">, D., </w:t>
      </w:r>
      <w:proofErr w:type="spellStart"/>
      <w:r w:rsidRPr="00513488">
        <w:rPr>
          <w:rFonts w:cs="Times New Roman"/>
          <w:lang w:val="en-GB"/>
        </w:rPr>
        <w:t>Garant</w:t>
      </w:r>
      <w:proofErr w:type="spellEnd"/>
      <w:r w:rsidRPr="00513488">
        <w:rPr>
          <w:rFonts w:cs="Times New Roman"/>
          <w:lang w:val="en-GB"/>
        </w:rPr>
        <w:t xml:space="preserve">, D., Humphries, M. M., Bergeron, P., </w:t>
      </w:r>
      <w:proofErr w:type="spellStart"/>
      <w:r w:rsidRPr="00513488">
        <w:rPr>
          <w:rFonts w:cs="Times New Roman"/>
          <w:lang w:val="en-GB"/>
        </w:rPr>
        <w:t>Careau</w:t>
      </w:r>
      <w:proofErr w:type="spellEnd"/>
      <w:r w:rsidRPr="00513488">
        <w:rPr>
          <w:rFonts w:cs="Times New Roman"/>
          <w:lang w:val="en-GB"/>
        </w:rPr>
        <w:t xml:space="preserve">, V., &amp; </w:t>
      </w:r>
      <w:proofErr w:type="spellStart"/>
      <w:r w:rsidRPr="00513488">
        <w:rPr>
          <w:rFonts w:cs="Times New Roman"/>
          <w:lang w:val="en-GB"/>
        </w:rPr>
        <w:t>Montiglio</w:t>
      </w:r>
      <w:proofErr w:type="spellEnd"/>
      <w:r w:rsidRPr="00513488">
        <w:rPr>
          <w:rFonts w:cs="Times New Roman"/>
          <w:lang w:val="en-GB"/>
        </w:rPr>
        <w:t xml:space="preserve">, P.-O. (2010). Personality and the emergence of the pace-of-life syndrome concept at the population level. </w:t>
      </w:r>
      <w:r w:rsidRPr="00513488">
        <w:rPr>
          <w:rFonts w:cs="Times New Roman"/>
          <w:i/>
          <w:iCs/>
          <w:lang w:val="en-GB"/>
        </w:rPr>
        <w:t>Philosophical Transactions of the Royal Society of London B: Biological Sciences</w:t>
      </w:r>
      <w:r w:rsidRPr="00513488">
        <w:rPr>
          <w:rFonts w:cs="Times New Roman"/>
          <w:lang w:val="en-GB"/>
        </w:rPr>
        <w:t xml:space="preserve">, </w:t>
      </w:r>
      <w:r w:rsidRPr="00513488">
        <w:rPr>
          <w:rFonts w:cs="Times New Roman"/>
          <w:i/>
          <w:iCs/>
          <w:lang w:val="en-GB"/>
        </w:rPr>
        <w:t>365</w:t>
      </w:r>
      <w:r w:rsidRPr="00513488">
        <w:rPr>
          <w:rFonts w:cs="Times New Roman"/>
          <w:lang w:val="en-GB"/>
        </w:rPr>
        <w:t>(1560), 4051–4063. https://doi.org/10.1098/rstb.2010.0208</w:t>
      </w:r>
    </w:p>
    <w:p w14:paraId="30A7585B" w14:textId="77777777" w:rsidR="00513488" w:rsidRPr="00513488" w:rsidRDefault="00513488" w:rsidP="00513488">
      <w:pPr>
        <w:pStyle w:val="Bibliography"/>
        <w:rPr>
          <w:rFonts w:cs="Times New Roman"/>
          <w:lang w:val="en-GB"/>
        </w:rPr>
      </w:pPr>
      <w:r w:rsidRPr="00513488">
        <w:rPr>
          <w:rFonts w:cs="Times New Roman"/>
          <w:lang w:val="en-GB"/>
        </w:rPr>
        <w:t xml:space="preserve">Réveillon, T., Rota, T., Chauvet, É., </w:t>
      </w:r>
      <w:proofErr w:type="spellStart"/>
      <w:r w:rsidRPr="00513488">
        <w:rPr>
          <w:rFonts w:cs="Times New Roman"/>
          <w:lang w:val="en-GB"/>
        </w:rPr>
        <w:t>Lecerf</w:t>
      </w:r>
      <w:proofErr w:type="spellEnd"/>
      <w:r w:rsidRPr="00513488">
        <w:rPr>
          <w:rFonts w:cs="Times New Roman"/>
          <w:lang w:val="en-GB"/>
        </w:rPr>
        <w:t xml:space="preserve">, A., &amp; </w:t>
      </w:r>
      <w:proofErr w:type="spellStart"/>
      <w:r w:rsidRPr="00513488">
        <w:rPr>
          <w:rFonts w:cs="Times New Roman"/>
          <w:lang w:val="en-GB"/>
        </w:rPr>
        <w:t>Sentis</w:t>
      </w:r>
      <w:proofErr w:type="spellEnd"/>
      <w:r w:rsidRPr="00513488">
        <w:rPr>
          <w:rFonts w:cs="Times New Roman"/>
          <w:lang w:val="en-GB"/>
        </w:rPr>
        <w:t xml:space="preserve">, A. (2019). Repeatable inter-individual variation in the thermal sensitivity of metabolic rate. </w:t>
      </w:r>
      <w:r w:rsidRPr="00513488">
        <w:rPr>
          <w:rFonts w:cs="Times New Roman"/>
          <w:i/>
          <w:iCs/>
          <w:lang w:val="en-GB"/>
        </w:rPr>
        <w:t>Oikos</w:t>
      </w:r>
      <w:r w:rsidRPr="00513488">
        <w:rPr>
          <w:rFonts w:cs="Times New Roman"/>
          <w:lang w:val="en-GB"/>
        </w:rPr>
        <w:t xml:space="preserve">, </w:t>
      </w:r>
      <w:r w:rsidRPr="00513488">
        <w:rPr>
          <w:rFonts w:cs="Times New Roman"/>
          <w:i/>
          <w:iCs/>
          <w:lang w:val="en-GB"/>
        </w:rPr>
        <w:t>85</w:t>
      </w:r>
      <w:r w:rsidRPr="00513488">
        <w:rPr>
          <w:rFonts w:cs="Times New Roman"/>
          <w:lang w:val="en-GB"/>
        </w:rPr>
        <w:t>, 935–8. https://doi.org/10.1111/oik.06392</w:t>
      </w:r>
    </w:p>
    <w:p w14:paraId="1EF56012" w14:textId="77777777" w:rsidR="00513488" w:rsidRPr="00513488" w:rsidRDefault="00513488" w:rsidP="00513488">
      <w:pPr>
        <w:pStyle w:val="Bibliography"/>
        <w:rPr>
          <w:rFonts w:cs="Times New Roman"/>
          <w:lang w:val="en-GB"/>
        </w:rPr>
      </w:pPr>
      <w:proofErr w:type="spellStart"/>
      <w:r w:rsidRPr="00513488">
        <w:rPr>
          <w:rFonts w:cs="Times New Roman"/>
          <w:lang w:val="en-GB"/>
        </w:rPr>
        <w:t>Sæther</w:t>
      </w:r>
      <w:proofErr w:type="spellEnd"/>
      <w:r w:rsidRPr="00513488">
        <w:rPr>
          <w:rFonts w:cs="Times New Roman"/>
          <w:lang w:val="en-GB"/>
        </w:rPr>
        <w:t xml:space="preserve">, B.-E. (1987). The Influence of Body Weight on the Covariation between Reproductive Traits in European Birds. </w:t>
      </w:r>
      <w:r w:rsidRPr="00513488">
        <w:rPr>
          <w:rFonts w:cs="Times New Roman"/>
          <w:i/>
          <w:iCs/>
          <w:lang w:val="en-GB"/>
        </w:rPr>
        <w:t>Oikos</w:t>
      </w:r>
      <w:r w:rsidRPr="00513488">
        <w:rPr>
          <w:rFonts w:cs="Times New Roman"/>
          <w:lang w:val="en-GB"/>
        </w:rPr>
        <w:t xml:space="preserve">, </w:t>
      </w:r>
      <w:r w:rsidRPr="00513488">
        <w:rPr>
          <w:rFonts w:cs="Times New Roman"/>
          <w:i/>
          <w:iCs/>
          <w:lang w:val="en-GB"/>
        </w:rPr>
        <w:t>48</w:t>
      </w:r>
      <w:r w:rsidRPr="00513488">
        <w:rPr>
          <w:rFonts w:cs="Times New Roman"/>
          <w:lang w:val="en-GB"/>
        </w:rPr>
        <w:t>(1), 79–88. https://doi.org/10.2307/3565691</w:t>
      </w:r>
    </w:p>
    <w:p w14:paraId="4673512E" w14:textId="77777777" w:rsidR="00513488" w:rsidRPr="00513488" w:rsidRDefault="00513488" w:rsidP="00513488">
      <w:pPr>
        <w:pStyle w:val="Bibliography"/>
        <w:rPr>
          <w:rFonts w:cs="Times New Roman"/>
          <w:lang w:val="en-GB"/>
        </w:rPr>
      </w:pPr>
      <w:proofErr w:type="spellStart"/>
      <w:r w:rsidRPr="00513488">
        <w:rPr>
          <w:rFonts w:cs="Times New Roman"/>
          <w:lang w:val="en-GB"/>
        </w:rPr>
        <w:lastRenderedPageBreak/>
        <w:t>Schielzeth</w:t>
      </w:r>
      <w:proofErr w:type="spellEnd"/>
      <w:r w:rsidRPr="00513488">
        <w:rPr>
          <w:rFonts w:cs="Times New Roman"/>
          <w:lang w:val="en-GB"/>
        </w:rPr>
        <w:t xml:space="preserve">, H. (2010). Simple means to improve the interpretability of regression coefficients. </w:t>
      </w:r>
      <w:r w:rsidRPr="00513488">
        <w:rPr>
          <w:rFonts w:cs="Times New Roman"/>
          <w:i/>
          <w:iCs/>
          <w:lang w:val="en-GB"/>
        </w:rPr>
        <w:t>Methods in Ecology \</w:t>
      </w:r>
      <w:proofErr w:type="spellStart"/>
      <w:r w:rsidRPr="00513488">
        <w:rPr>
          <w:rFonts w:cs="Times New Roman"/>
          <w:i/>
          <w:iCs/>
          <w:lang w:val="en-GB"/>
        </w:rPr>
        <w:t>ldots</w:t>
      </w:r>
      <w:proofErr w:type="spellEnd"/>
      <w:r w:rsidRPr="00513488">
        <w:rPr>
          <w:rFonts w:cs="Times New Roman"/>
          <w:lang w:val="en-GB"/>
        </w:rPr>
        <w:t xml:space="preserve">, </w:t>
      </w:r>
      <w:r w:rsidRPr="00513488">
        <w:rPr>
          <w:rFonts w:cs="Times New Roman"/>
          <w:i/>
          <w:iCs/>
          <w:lang w:val="en-GB"/>
        </w:rPr>
        <w:t>1</w:t>
      </w:r>
      <w:r w:rsidRPr="00513488">
        <w:rPr>
          <w:rFonts w:cs="Times New Roman"/>
          <w:lang w:val="en-GB"/>
        </w:rPr>
        <w:t>(2), 103–113. https://doi.org/10.1111/j.2041-210X.2010.00012.x</w:t>
      </w:r>
    </w:p>
    <w:p w14:paraId="50FE25DB" w14:textId="77777777" w:rsidR="00513488" w:rsidRPr="00513488" w:rsidRDefault="00513488" w:rsidP="00513488">
      <w:pPr>
        <w:pStyle w:val="Bibliography"/>
        <w:rPr>
          <w:rFonts w:cs="Times New Roman"/>
          <w:lang w:val="en-GB"/>
        </w:rPr>
      </w:pPr>
      <w:proofErr w:type="spellStart"/>
      <w:r w:rsidRPr="00513488">
        <w:rPr>
          <w:rFonts w:cs="Times New Roman"/>
          <w:lang w:val="en-GB"/>
        </w:rPr>
        <w:t>Schielzeth</w:t>
      </w:r>
      <w:proofErr w:type="spellEnd"/>
      <w:r w:rsidRPr="00513488">
        <w:rPr>
          <w:rFonts w:cs="Times New Roman"/>
          <w:lang w:val="en-GB"/>
        </w:rPr>
        <w:t xml:space="preserve">, H., &amp; Nakagawa, S. (2020). Conditional repeatability and the variance explained by reaction norm variation in random slope models. </w:t>
      </w:r>
      <w:proofErr w:type="spellStart"/>
      <w:r w:rsidRPr="00513488">
        <w:rPr>
          <w:rFonts w:cs="Times New Roman"/>
          <w:i/>
          <w:iCs/>
          <w:lang w:val="en-GB"/>
        </w:rPr>
        <w:t>BioRxiv</w:t>
      </w:r>
      <w:proofErr w:type="spellEnd"/>
      <w:r w:rsidRPr="00513488">
        <w:rPr>
          <w:rFonts w:cs="Times New Roman"/>
          <w:lang w:val="en-GB"/>
        </w:rPr>
        <w:t>, 2020.03.11.987073. https://doi.org/10.1101/2020.03.11.987073</w:t>
      </w:r>
    </w:p>
    <w:p w14:paraId="40FF1BB9" w14:textId="77777777" w:rsidR="00513488" w:rsidRPr="00513488" w:rsidRDefault="00513488" w:rsidP="00513488">
      <w:pPr>
        <w:pStyle w:val="Bibliography"/>
        <w:rPr>
          <w:rFonts w:cs="Times New Roman"/>
          <w:lang w:val="en-GB"/>
        </w:rPr>
      </w:pPr>
      <w:proofErr w:type="spellStart"/>
      <w:r w:rsidRPr="00513488">
        <w:rPr>
          <w:rFonts w:cs="Times New Roman"/>
          <w:lang w:val="en-GB"/>
        </w:rPr>
        <w:t>Schnurr</w:t>
      </w:r>
      <w:proofErr w:type="spellEnd"/>
      <w:r w:rsidRPr="00513488">
        <w:rPr>
          <w:rFonts w:cs="Times New Roman"/>
          <w:lang w:val="en-GB"/>
        </w:rPr>
        <w:t xml:space="preserve">, M. E., Yin, Y., &amp; Scott, G. R. (2014). Temperature during embryonic development has persistent effects on metabolic enzymes in the muscle of zebrafish. </w:t>
      </w:r>
      <w:r w:rsidRPr="00513488">
        <w:rPr>
          <w:rFonts w:cs="Times New Roman"/>
          <w:i/>
          <w:iCs/>
          <w:lang w:val="en-GB"/>
        </w:rPr>
        <w:t>Journal of Experimental Biology</w:t>
      </w:r>
      <w:r w:rsidRPr="00513488">
        <w:rPr>
          <w:rFonts w:cs="Times New Roman"/>
          <w:lang w:val="en-GB"/>
        </w:rPr>
        <w:t xml:space="preserve">, </w:t>
      </w:r>
      <w:r w:rsidRPr="00513488">
        <w:rPr>
          <w:rFonts w:cs="Times New Roman"/>
          <w:i/>
          <w:iCs/>
          <w:lang w:val="en-GB"/>
        </w:rPr>
        <w:t>217</w:t>
      </w:r>
      <w:r w:rsidRPr="00513488">
        <w:rPr>
          <w:rFonts w:cs="Times New Roman"/>
          <w:lang w:val="en-GB"/>
        </w:rPr>
        <w:t>(8), 1370–1380. https://doi.org/10.1242/jeb.094037</w:t>
      </w:r>
    </w:p>
    <w:p w14:paraId="15D767E5" w14:textId="77777777" w:rsidR="00513488" w:rsidRPr="00513488" w:rsidRDefault="00513488" w:rsidP="00513488">
      <w:pPr>
        <w:pStyle w:val="Bibliography"/>
        <w:rPr>
          <w:rFonts w:cs="Times New Roman"/>
          <w:lang w:val="en-GB"/>
        </w:rPr>
      </w:pPr>
      <w:proofErr w:type="spellStart"/>
      <w:r w:rsidRPr="00513488">
        <w:rPr>
          <w:rFonts w:cs="Times New Roman"/>
          <w:lang w:val="en-GB"/>
        </w:rPr>
        <w:t>Seebacher</w:t>
      </w:r>
      <w:proofErr w:type="spellEnd"/>
      <w:r w:rsidRPr="00513488">
        <w:rPr>
          <w:rFonts w:cs="Times New Roman"/>
          <w:lang w:val="en-GB"/>
        </w:rPr>
        <w:t xml:space="preserve">, F. (2005). A review of thermoregulation and physiological performance in reptiles: What is the role of phenotypic flexibility? </w:t>
      </w:r>
      <w:r w:rsidRPr="00513488">
        <w:rPr>
          <w:rFonts w:cs="Times New Roman"/>
          <w:i/>
          <w:iCs/>
          <w:lang w:val="en-GB"/>
        </w:rPr>
        <w:t>Journal of Comparative Physiology B</w:t>
      </w:r>
      <w:r w:rsidRPr="00513488">
        <w:rPr>
          <w:rFonts w:cs="Times New Roman"/>
          <w:lang w:val="en-GB"/>
        </w:rPr>
        <w:t xml:space="preserve">, </w:t>
      </w:r>
      <w:r w:rsidRPr="00513488">
        <w:rPr>
          <w:rFonts w:cs="Times New Roman"/>
          <w:i/>
          <w:iCs/>
          <w:lang w:val="en-GB"/>
        </w:rPr>
        <w:t>175</w:t>
      </w:r>
      <w:r w:rsidRPr="00513488">
        <w:rPr>
          <w:rFonts w:cs="Times New Roman"/>
          <w:lang w:val="en-GB"/>
        </w:rPr>
        <w:t>(7), 453–461. https://doi.org/10.1007/s00360-005-0010-6</w:t>
      </w:r>
    </w:p>
    <w:p w14:paraId="03B96DF3" w14:textId="77777777" w:rsidR="00513488" w:rsidRPr="00513488" w:rsidRDefault="00513488" w:rsidP="00513488">
      <w:pPr>
        <w:pStyle w:val="Bibliography"/>
        <w:rPr>
          <w:rFonts w:cs="Times New Roman"/>
          <w:lang w:val="en-GB"/>
        </w:rPr>
      </w:pPr>
      <w:proofErr w:type="spellStart"/>
      <w:r w:rsidRPr="00513488">
        <w:rPr>
          <w:rFonts w:cs="Times New Roman"/>
          <w:lang w:val="en-GB"/>
        </w:rPr>
        <w:t>Seebacher</w:t>
      </w:r>
      <w:proofErr w:type="spellEnd"/>
      <w:r w:rsidRPr="00513488">
        <w:rPr>
          <w:rFonts w:cs="Times New Roman"/>
          <w:lang w:val="en-GB"/>
        </w:rPr>
        <w:t xml:space="preserve">, F., Beaman, J., &amp; Little, A. G. (2014). Regulation of thermal acclimation varies between generations of the short-lived mosquitofish that developed in different environmental conditions.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28</w:t>
      </w:r>
      <w:r w:rsidRPr="00513488">
        <w:rPr>
          <w:rFonts w:cs="Times New Roman"/>
          <w:lang w:val="en-GB"/>
        </w:rPr>
        <w:t>(1), 137–148. https://doi.org/10.1111/1365-2435.12156</w:t>
      </w:r>
    </w:p>
    <w:p w14:paraId="7BBBA7C4" w14:textId="77777777" w:rsidR="00513488" w:rsidRPr="00513488" w:rsidRDefault="00513488" w:rsidP="00513488">
      <w:pPr>
        <w:pStyle w:val="Bibliography"/>
        <w:rPr>
          <w:rFonts w:cs="Times New Roman"/>
          <w:lang w:val="en-GB"/>
        </w:rPr>
      </w:pPr>
      <w:proofErr w:type="spellStart"/>
      <w:r w:rsidRPr="00513488">
        <w:rPr>
          <w:rFonts w:cs="Times New Roman"/>
          <w:lang w:val="en-GB"/>
        </w:rPr>
        <w:t>Seebacher</w:t>
      </w:r>
      <w:proofErr w:type="spellEnd"/>
      <w:r w:rsidRPr="00513488">
        <w:rPr>
          <w:rFonts w:cs="Times New Roman"/>
          <w:lang w:val="en-GB"/>
        </w:rPr>
        <w:t xml:space="preserve">, F., &amp; </w:t>
      </w:r>
      <w:proofErr w:type="spellStart"/>
      <w:r w:rsidRPr="00513488">
        <w:rPr>
          <w:rFonts w:cs="Times New Roman"/>
          <w:lang w:val="en-GB"/>
        </w:rPr>
        <w:t>Grigaltchik</w:t>
      </w:r>
      <w:proofErr w:type="spellEnd"/>
      <w:r w:rsidRPr="00513488">
        <w:rPr>
          <w:rFonts w:cs="Times New Roman"/>
          <w:lang w:val="en-GB"/>
        </w:rPr>
        <w:t xml:space="preserve">, V. S. (2014). Embryonic Developmental Temperatures Modulate Thermal Acclimation of Performance Curves in Tadpoles of the Frog </w:t>
      </w:r>
      <w:proofErr w:type="spellStart"/>
      <w:r w:rsidRPr="00513488">
        <w:rPr>
          <w:rFonts w:cs="Times New Roman"/>
          <w:lang w:val="en-GB"/>
        </w:rPr>
        <w:t>Limnodynastes</w:t>
      </w:r>
      <w:proofErr w:type="spellEnd"/>
      <w:r w:rsidRPr="00513488">
        <w:rPr>
          <w:rFonts w:cs="Times New Roman"/>
          <w:lang w:val="en-GB"/>
        </w:rPr>
        <w:t xml:space="preserve"> </w:t>
      </w:r>
      <w:proofErr w:type="spellStart"/>
      <w:r w:rsidRPr="00513488">
        <w:rPr>
          <w:rFonts w:cs="Times New Roman"/>
          <w:lang w:val="en-GB"/>
        </w:rPr>
        <w:t>peronii</w:t>
      </w:r>
      <w:proofErr w:type="spellEnd"/>
      <w:r w:rsidRPr="00513488">
        <w:rPr>
          <w:rFonts w:cs="Times New Roman"/>
          <w:lang w:val="en-GB"/>
        </w:rPr>
        <w:t xml:space="preserve">. </w:t>
      </w:r>
      <w:r w:rsidRPr="00513488">
        <w:rPr>
          <w:rFonts w:cs="Times New Roman"/>
          <w:i/>
          <w:iCs/>
          <w:lang w:val="en-GB"/>
        </w:rPr>
        <w:t>PLOS ONE</w:t>
      </w:r>
      <w:r w:rsidRPr="00513488">
        <w:rPr>
          <w:rFonts w:cs="Times New Roman"/>
          <w:lang w:val="en-GB"/>
        </w:rPr>
        <w:t xml:space="preserve">, </w:t>
      </w:r>
      <w:r w:rsidRPr="00513488">
        <w:rPr>
          <w:rFonts w:cs="Times New Roman"/>
          <w:i/>
          <w:iCs/>
          <w:lang w:val="en-GB"/>
        </w:rPr>
        <w:t>9</w:t>
      </w:r>
      <w:r w:rsidRPr="00513488">
        <w:rPr>
          <w:rFonts w:cs="Times New Roman"/>
          <w:lang w:val="en-GB"/>
        </w:rPr>
        <w:t>(9), e106492. https://doi.org/10.1371/journal.pone.0106492</w:t>
      </w:r>
    </w:p>
    <w:p w14:paraId="691FF5A6" w14:textId="77777777" w:rsidR="00513488" w:rsidRPr="00513488" w:rsidRDefault="00513488" w:rsidP="00513488">
      <w:pPr>
        <w:pStyle w:val="Bibliography"/>
        <w:rPr>
          <w:rFonts w:cs="Times New Roman"/>
          <w:lang w:val="en-GB"/>
        </w:rPr>
      </w:pPr>
      <w:proofErr w:type="spellStart"/>
      <w:r w:rsidRPr="00513488">
        <w:rPr>
          <w:rFonts w:cs="Times New Roman"/>
          <w:lang w:val="en-GB"/>
        </w:rPr>
        <w:t>Shama</w:t>
      </w:r>
      <w:proofErr w:type="spellEnd"/>
      <w:r w:rsidRPr="00513488">
        <w:rPr>
          <w:rFonts w:cs="Times New Roman"/>
          <w:lang w:val="en-GB"/>
        </w:rPr>
        <w:t xml:space="preserve">, L. N. S., Strobel, A., Mark, F. C., &amp; Wegner, K. M. (2014). Transgenerational plasticity in marine sticklebacks: Maternal effects mediate impacts of a warming ocean. </w:t>
      </w:r>
      <w:r w:rsidRPr="00513488">
        <w:rPr>
          <w:rFonts w:cs="Times New Roman"/>
          <w:i/>
          <w:iCs/>
          <w:lang w:val="en-GB"/>
        </w:rPr>
        <w:t>Functional Ecology</w:t>
      </w:r>
      <w:r w:rsidRPr="00513488">
        <w:rPr>
          <w:rFonts w:cs="Times New Roman"/>
          <w:lang w:val="en-GB"/>
        </w:rPr>
        <w:t xml:space="preserve">, </w:t>
      </w:r>
      <w:r w:rsidRPr="00513488">
        <w:rPr>
          <w:rFonts w:cs="Times New Roman"/>
          <w:i/>
          <w:iCs/>
          <w:lang w:val="en-GB"/>
        </w:rPr>
        <w:t>28</w:t>
      </w:r>
      <w:r w:rsidRPr="00513488">
        <w:rPr>
          <w:rFonts w:cs="Times New Roman"/>
          <w:lang w:val="en-GB"/>
        </w:rPr>
        <w:t>(6), 1482–1493. https://doi.org/10.1111/1365-2435.12280</w:t>
      </w:r>
    </w:p>
    <w:p w14:paraId="0A1FCD6E" w14:textId="77777777" w:rsidR="00513488" w:rsidRPr="00513488" w:rsidRDefault="00513488" w:rsidP="00513488">
      <w:pPr>
        <w:pStyle w:val="Bibliography"/>
        <w:rPr>
          <w:rFonts w:cs="Times New Roman"/>
          <w:lang w:val="en-GB"/>
        </w:rPr>
      </w:pPr>
      <w:r w:rsidRPr="00513488">
        <w:rPr>
          <w:rFonts w:cs="Times New Roman"/>
          <w:lang w:val="en-GB"/>
        </w:rPr>
        <w:lastRenderedPageBreak/>
        <w:t xml:space="preserve">Storm, M. A., &amp; </w:t>
      </w:r>
      <w:proofErr w:type="spellStart"/>
      <w:r w:rsidRPr="00513488">
        <w:rPr>
          <w:rFonts w:cs="Times New Roman"/>
          <w:lang w:val="en-GB"/>
        </w:rPr>
        <w:t>Angilletta</w:t>
      </w:r>
      <w:proofErr w:type="spellEnd"/>
      <w:r w:rsidRPr="00513488">
        <w:rPr>
          <w:rFonts w:cs="Times New Roman"/>
          <w:lang w:val="en-GB"/>
        </w:rPr>
        <w:t xml:space="preserve">, M. J. (2007). Rapid assimilation of yolk enhances growth and development of lizard embryos from a cold environment. </w:t>
      </w:r>
      <w:r w:rsidRPr="00513488">
        <w:rPr>
          <w:rFonts w:cs="Times New Roman"/>
          <w:i/>
          <w:iCs/>
          <w:lang w:val="en-GB"/>
        </w:rPr>
        <w:t>The Journal of Experimental Biology</w:t>
      </w:r>
      <w:r w:rsidRPr="00513488">
        <w:rPr>
          <w:rFonts w:cs="Times New Roman"/>
          <w:lang w:val="en-GB"/>
        </w:rPr>
        <w:t xml:space="preserve">, </w:t>
      </w:r>
      <w:r w:rsidRPr="00513488">
        <w:rPr>
          <w:rFonts w:cs="Times New Roman"/>
          <w:i/>
          <w:iCs/>
          <w:lang w:val="en-GB"/>
        </w:rPr>
        <w:t>210</w:t>
      </w:r>
      <w:r w:rsidRPr="00513488">
        <w:rPr>
          <w:rFonts w:cs="Times New Roman"/>
          <w:lang w:val="en-GB"/>
        </w:rPr>
        <w:t>(19), 3415–3421. https://doi.org/10.1242/jeb.005652</w:t>
      </w:r>
    </w:p>
    <w:p w14:paraId="0118AC90" w14:textId="77777777" w:rsidR="00513488" w:rsidRPr="00513488" w:rsidRDefault="00513488" w:rsidP="00513488">
      <w:pPr>
        <w:pStyle w:val="Bibliography"/>
        <w:rPr>
          <w:rFonts w:cs="Times New Roman"/>
          <w:lang w:val="en-GB"/>
        </w:rPr>
      </w:pPr>
      <w:r w:rsidRPr="00513488">
        <w:rPr>
          <w:rFonts w:cs="Times New Roman"/>
          <w:lang w:val="en-GB"/>
        </w:rPr>
        <w:t xml:space="preserve">Sultan, S. E., &amp; Stearns, S. C. (2005). CHAPTER 14 - Environmentally Contingent Variation: Phenotypic Plasticity and Norms of Reaction. In B. </w:t>
      </w:r>
      <w:proofErr w:type="spellStart"/>
      <w:r w:rsidRPr="00513488">
        <w:rPr>
          <w:rFonts w:cs="Times New Roman"/>
          <w:lang w:val="en-GB"/>
        </w:rPr>
        <w:t>Hallgrímsson</w:t>
      </w:r>
      <w:proofErr w:type="spellEnd"/>
      <w:r w:rsidRPr="00513488">
        <w:rPr>
          <w:rFonts w:cs="Times New Roman"/>
          <w:lang w:val="en-GB"/>
        </w:rPr>
        <w:t xml:space="preserve"> &amp; B. K. Hall (Eds.), </w:t>
      </w:r>
      <w:r w:rsidRPr="00513488">
        <w:rPr>
          <w:rFonts w:cs="Times New Roman"/>
          <w:i/>
          <w:iCs/>
          <w:lang w:val="en-GB"/>
        </w:rPr>
        <w:t>Variation</w:t>
      </w:r>
      <w:r w:rsidRPr="00513488">
        <w:rPr>
          <w:rFonts w:cs="Times New Roman"/>
          <w:lang w:val="en-GB"/>
        </w:rPr>
        <w:t xml:space="preserve"> (pp. 303–332). Academic Press. https://doi.org/10.1016/B978-012088777-4/50016-8</w:t>
      </w:r>
    </w:p>
    <w:p w14:paraId="2AA0BB3F" w14:textId="77777777" w:rsidR="00513488" w:rsidRPr="00513488" w:rsidRDefault="00513488" w:rsidP="00513488">
      <w:pPr>
        <w:pStyle w:val="Bibliography"/>
        <w:rPr>
          <w:rFonts w:cs="Times New Roman"/>
          <w:lang w:val="en-GB"/>
        </w:rPr>
      </w:pPr>
      <w:r w:rsidRPr="00513488">
        <w:rPr>
          <w:rFonts w:cs="Times New Roman"/>
          <w:lang w:val="en-GB"/>
        </w:rPr>
        <w:t xml:space="preserve">Thompson, M. J., Evans, J. C., Parsons, S., &amp; </w:t>
      </w:r>
      <w:proofErr w:type="spellStart"/>
      <w:r w:rsidRPr="00513488">
        <w:rPr>
          <w:rFonts w:cs="Times New Roman"/>
          <w:lang w:val="en-GB"/>
        </w:rPr>
        <w:t>Morand</w:t>
      </w:r>
      <w:proofErr w:type="spellEnd"/>
      <w:r w:rsidRPr="00513488">
        <w:rPr>
          <w:rFonts w:cs="Times New Roman"/>
          <w:lang w:val="en-GB"/>
        </w:rPr>
        <w:t xml:space="preserve">-Ferron, J. (2018). Urbanization and individual differences in exploration and plasticity. </w:t>
      </w:r>
      <w:proofErr w:type="spellStart"/>
      <w:r w:rsidRPr="00513488">
        <w:rPr>
          <w:rFonts w:cs="Times New Roman"/>
          <w:i/>
          <w:iCs/>
          <w:lang w:val="en-GB"/>
        </w:rPr>
        <w:t>Behavioral</w:t>
      </w:r>
      <w:proofErr w:type="spellEnd"/>
      <w:r w:rsidRPr="00513488">
        <w:rPr>
          <w:rFonts w:cs="Times New Roman"/>
          <w:i/>
          <w:iCs/>
          <w:lang w:val="en-GB"/>
        </w:rPr>
        <w:t xml:space="preserve"> Ecology</w:t>
      </w:r>
      <w:r w:rsidRPr="00513488">
        <w:rPr>
          <w:rFonts w:cs="Times New Roman"/>
          <w:lang w:val="en-GB"/>
        </w:rPr>
        <w:t xml:space="preserve">, </w:t>
      </w:r>
      <w:r w:rsidRPr="00513488">
        <w:rPr>
          <w:rFonts w:cs="Times New Roman"/>
          <w:i/>
          <w:iCs/>
          <w:lang w:val="en-GB"/>
        </w:rPr>
        <w:t>29</w:t>
      </w:r>
      <w:r w:rsidRPr="00513488">
        <w:rPr>
          <w:rFonts w:cs="Times New Roman"/>
          <w:lang w:val="en-GB"/>
        </w:rPr>
        <w:t>(6), 1415–1425. https://doi.org/10.1093/beheco/ary103</w:t>
      </w:r>
    </w:p>
    <w:p w14:paraId="733C3CCC" w14:textId="77777777" w:rsidR="00513488" w:rsidRPr="00513488" w:rsidRDefault="00513488" w:rsidP="00513488">
      <w:pPr>
        <w:pStyle w:val="Bibliography"/>
        <w:rPr>
          <w:rFonts w:cs="Times New Roman"/>
          <w:lang w:val="en-GB"/>
        </w:rPr>
      </w:pPr>
      <w:proofErr w:type="spellStart"/>
      <w:r w:rsidRPr="00513488">
        <w:rPr>
          <w:rFonts w:cs="Times New Roman"/>
          <w:lang w:val="en-GB"/>
        </w:rPr>
        <w:t>Toftegaard</w:t>
      </w:r>
      <w:proofErr w:type="spellEnd"/>
      <w:r w:rsidRPr="00513488">
        <w:rPr>
          <w:rFonts w:cs="Times New Roman"/>
          <w:lang w:val="en-GB"/>
        </w:rPr>
        <w:t xml:space="preserve">, T., </w:t>
      </w:r>
      <w:proofErr w:type="spellStart"/>
      <w:r w:rsidRPr="00513488">
        <w:rPr>
          <w:rFonts w:cs="Times New Roman"/>
          <w:lang w:val="en-GB"/>
        </w:rPr>
        <w:t>Posledovich</w:t>
      </w:r>
      <w:proofErr w:type="spellEnd"/>
      <w:r w:rsidRPr="00513488">
        <w:rPr>
          <w:rFonts w:cs="Times New Roman"/>
          <w:lang w:val="en-GB"/>
        </w:rPr>
        <w:t xml:space="preserve">, D., Navarro-Cano, J. A., </w:t>
      </w:r>
      <w:proofErr w:type="spellStart"/>
      <w:r w:rsidRPr="00513488">
        <w:rPr>
          <w:rFonts w:cs="Times New Roman"/>
          <w:lang w:val="en-GB"/>
        </w:rPr>
        <w:t>Wiklund</w:t>
      </w:r>
      <w:proofErr w:type="spellEnd"/>
      <w:r w:rsidRPr="00513488">
        <w:rPr>
          <w:rFonts w:cs="Times New Roman"/>
          <w:lang w:val="en-GB"/>
        </w:rPr>
        <w:t xml:space="preserve">, C., Gotthard, K., &amp; </w:t>
      </w:r>
      <w:proofErr w:type="spellStart"/>
      <w:r w:rsidRPr="00513488">
        <w:rPr>
          <w:rFonts w:cs="Times New Roman"/>
          <w:lang w:val="en-GB"/>
        </w:rPr>
        <w:t>Ehrlén</w:t>
      </w:r>
      <w:proofErr w:type="spellEnd"/>
      <w:r w:rsidRPr="00513488">
        <w:rPr>
          <w:rFonts w:cs="Times New Roman"/>
          <w:lang w:val="en-GB"/>
        </w:rPr>
        <w:t xml:space="preserve">, J. (2015). Variation in plant thermal reaction norms along a latitudinal gradient—More than adaptation to season length. </w:t>
      </w:r>
      <w:r w:rsidRPr="00513488">
        <w:rPr>
          <w:rFonts w:cs="Times New Roman"/>
          <w:i/>
          <w:iCs/>
          <w:lang w:val="en-GB"/>
        </w:rPr>
        <w:t>Oikos</w:t>
      </w:r>
      <w:r w:rsidRPr="00513488">
        <w:rPr>
          <w:rFonts w:cs="Times New Roman"/>
          <w:lang w:val="en-GB"/>
        </w:rPr>
        <w:t xml:space="preserve">, </w:t>
      </w:r>
      <w:r w:rsidRPr="00513488">
        <w:rPr>
          <w:rFonts w:cs="Times New Roman"/>
          <w:i/>
          <w:iCs/>
          <w:lang w:val="en-GB"/>
        </w:rPr>
        <w:t>125</w:t>
      </w:r>
      <w:r w:rsidRPr="00513488">
        <w:rPr>
          <w:rFonts w:cs="Times New Roman"/>
          <w:lang w:val="en-GB"/>
        </w:rPr>
        <w:t>(5), 622–628. https://doi.org/10.1111/oik.02323</w:t>
      </w:r>
    </w:p>
    <w:p w14:paraId="68F54C70" w14:textId="77777777" w:rsidR="00513488" w:rsidRPr="00513488" w:rsidRDefault="00513488" w:rsidP="00513488">
      <w:pPr>
        <w:pStyle w:val="Bibliography"/>
        <w:rPr>
          <w:rFonts w:cs="Times New Roman"/>
          <w:lang w:val="en-GB"/>
        </w:rPr>
      </w:pPr>
      <w:r w:rsidRPr="00513488">
        <w:rPr>
          <w:rFonts w:cs="Times New Roman"/>
          <w:lang w:val="en-GB"/>
        </w:rPr>
        <w:t xml:space="preserve">Tomlinson, S., </w:t>
      </w:r>
      <w:proofErr w:type="spellStart"/>
      <w:r w:rsidRPr="00513488">
        <w:rPr>
          <w:rFonts w:cs="Times New Roman"/>
          <w:lang w:val="en-GB"/>
        </w:rPr>
        <w:t>Dalziell</w:t>
      </w:r>
      <w:proofErr w:type="spellEnd"/>
      <w:r w:rsidRPr="00513488">
        <w:rPr>
          <w:rFonts w:cs="Times New Roman"/>
          <w:lang w:val="en-GB"/>
        </w:rPr>
        <w:t xml:space="preserve">, E. L., Withers, P. C., </w:t>
      </w:r>
      <w:proofErr w:type="spellStart"/>
      <w:r w:rsidRPr="00513488">
        <w:rPr>
          <w:rFonts w:cs="Times New Roman"/>
          <w:lang w:val="en-GB"/>
        </w:rPr>
        <w:t>Lewandrowski</w:t>
      </w:r>
      <w:proofErr w:type="spellEnd"/>
      <w:r w:rsidRPr="00513488">
        <w:rPr>
          <w:rFonts w:cs="Times New Roman"/>
          <w:lang w:val="en-GB"/>
        </w:rPr>
        <w:t xml:space="preserve">, W., Dixon, K. W., &amp; Merritt, D. J. (2018). Measuring metabolic rates of small terrestrial organisms by fluorescence-based closed-system respirometry. </w:t>
      </w:r>
      <w:r w:rsidRPr="00513488">
        <w:rPr>
          <w:rFonts w:cs="Times New Roman"/>
          <w:i/>
          <w:iCs/>
          <w:lang w:val="en-GB"/>
        </w:rPr>
        <w:t>The Journal of Experimental Biology</w:t>
      </w:r>
      <w:r w:rsidRPr="00513488">
        <w:rPr>
          <w:rFonts w:cs="Times New Roman"/>
          <w:lang w:val="en-GB"/>
        </w:rPr>
        <w:t xml:space="preserve">, </w:t>
      </w:r>
      <w:r w:rsidRPr="00513488">
        <w:rPr>
          <w:rFonts w:cs="Times New Roman"/>
          <w:i/>
          <w:iCs/>
          <w:lang w:val="en-GB"/>
        </w:rPr>
        <w:t>221</w:t>
      </w:r>
      <w:r w:rsidRPr="00513488">
        <w:rPr>
          <w:rFonts w:cs="Times New Roman"/>
          <w:lang w:val="en-GB"/>
        </w:rPr>
        <w:t>(7), jeb172874. https://doi.org/10.1242/jeb.172874</w:t>
      </w:r>
    </w:p>
    <w:p w14:paraId="258263B1" w14:textId="77777777" w:rsidR="00513488" w:rsidRPr="00513488" w:rsidRDefault="00513488" w:rsidP="00513488">
      <w:pPr>
        <w:pStyle w:val="Bibliography"/>
        <w:rPr>
          <w:rFonts w:cs="Times New Roman"/>
          <w:lang w:val="en-GB"/>
        </w:rPr>
      </w:pPr>
      <w:r w:rsidRPr="00513488">
        <w:rPr>
          <w:rFonts w:cs="Times New Roman"/>
          <w:lang w:val="en-GB"/>
        </w:rPr>
        <w:t xml:space="preserve">Via, S., </w:t>
      </w:r>
      <w:proofErr w:type="spellStart"/>
      <w:r w:rsidRPr="00513488">
        <w:rPr>
          <w:rFonts w:cs="Times New Roman"/>
          <w:lang w:val="en-GB"/>
        </w:rPr>
        <w:t>Gomulkiewicz</w:t>
      </w:r>
      <w:proofErr w:type="spellEnd"/>
      <w:r w:rsidRPr="00513488">
        <w:rPr>
          <w:rFonts w:cs="Times New Roman"/>
          <w:lang w:val="en-GB"/>
        </w:rPr>
        <w:t xml:space="preserve">, R., De Jong, G., </w:t>
      </w:r>
      <w:proofErr w:type="spellStart"/>
      <w:r w:rsidRPr="00513488">
        <w:rPr>
          <w:rFonts w:cs="Times New Roman"/>
          <w:lang w:val="en-GB"/>
        </w:rPr>
        <w:t>Scheiner</w:t>
      </w:r>
      <w:proofErr w:type="spellEnd"/>
      <w:r w:rsidRPr="00513488">
        <w:rPr>
          <w:rFonts w:cs="Times New Roman"/>
          <w:lang w:val="en-GB"/>
        </w:rPr>
        <w:t xml:space="preserve">, S. M., Schlichting, C. D., &amp; Van </w:t>
      </w:r>
      <w:proofErr w:type="spellStart"/>
      <w:r w:rsidRPr="00513488">
        <w:rPr>
          <w:rFonts w:cs="Times New Roman"/>
          <w:lang w:val="en-GB"/>
        </w:rPr>
        <w:t>Tienderen</w:t>
      </w:r>
      <w:proofErr w:type="spellEnd"/>
      <w:r w:rsidRPr="00513488">
        <w:rPr>
          <w:rFonts w:cs="Times New Roman"/>
          <w:lang w:val="en-GB"/>
        </w:rPr>
        <w:t xml:space="preserve">, P. H. (1995). Adaptive phenotypic plasticity: Consensus and controversy. </w:t>
      </w:r>
      <w:r w:rsidRPr="00513488">
        <w:rPr>
          <w:rFonts w:cs="Times New Roman"/>
          <w:i/>
          <w:iCs/>
          <w:lang w:val="en-GB"/>
        </w:rPr>
        <w:t>Trends Ecology and Evolution</w:t>
      </w:r>
      <w:r w:rsidRPr="00513488">
        <w:rPr>
          <w:rFonts w:cs="Times New Roman"/>
          <w:lang w:val="en-GB"/>
        </w:rPr>
        <w:t xml:space="preserve">, </w:t>
      </w:r>
      <w:r w:rsidRPr="00513488">
        <w:rPr>
          <w:rFonts w:cs="Times New Roman"/>
          <w:i/>
          <w:iCs/>
          <w:lang w:val="en-GB"/>
        </w:rPr>
        <w:t>10</w:t>
      </w:r>
      <w:r w:rsidRPr="00513488">
        <w:rPr>
          <w:rFonts w:cs="Times New Roman"/>
          <w:lang w:val="en-GB"/>
        </w:rPr>
        <w:t>(5), 212–217. https://doi.org/10.1016/S0169-5347(00)89061-8</w:t>
      </w:r>
    </w:p>
    <w:p w14:paraId="16375292" w14:textId="77777777" w:rsidR="00513488" w:rsidRPr="00513488" w:rsidRDefault="00513488" w:rsidP="00513488">
      <w:pPr>
        <w:pStyle w:val="Bibliography"/>
        <w:rPr>
          <w:rFonts w:cs="Times New Roman"/>
          <w:lang w:val="en-GB"/>
        </w:rPr>
      </w:pPr>
      <w:r w:rsidRPr="00513488">
        <w:rPr>
          <w:rFonts w:cs="Times New Roman"/>
          <w:lang w:val="en-GB"/>
        </w:rPr>
        <w:lastRenderedPageBreak/>
        <w:t xml:space="preserve">White, C. R., Schimpf, N. G., &amp; Cassey, P. (2013). The repeatability of metabolic rate declines with time. </w:t>
      </w:r>
      <w:r w:rsidRPr="00513488">
        <w:rPr>
          <w:rFonts w:cs="Times New Roman"/>
          <w:i/>
          <w:iCs/>
          <w:lang w:val="en-GB"/>
        </w:rPr>
        <w:t>The Journal of Experimental Biology</w:t>
      </w:r>
      <w:r w:rsidRPr="00513488">
        <w:rPr>
          <w:rFonts w:cs="Times New Roman"/>
          <w:lang w:val="en-GB"/>
        </w:rPr>
        <w:t xml:space="preserve">, </w:t>
      </w:r>
      <w:r w:rsidRPr="00513488">
        <w:rPr>
          <w:rFonts w:cs="Times New Roman"/>
          <w:i/>
          <w:iCs/>
          <w:lang w:val="en-GB"/>
        </w:rPr>
        <w:t>216</w:t>
      </w:r>
      <w:r w:rsidRPr="00513488">
        <w:rPr>
          <w:rFonts w:cs="Times New Roman"/>
          <w:lang w:val="en-GB"/>
        </w:rPr>
        <w:t>(10), 1763–1765. https://doi.org/10.1242/jeb.076562</w:t>
      </w:r>
    </w:p>
    <w:p w14:paraId="243A5399" w14:textId="6FCA0156" w:rsidR="00513488" w:rsidRDefault="00513488" w:rsidP="008E1938">
      <w:pPr>
        <w:pStyle w:val="Thesisnormal"/>
      </w:pPr>
      <w:r>
        <w:fldChar w:fldCharType="end"/>
      </w:r>
    </w:p>
    <w:sectPr w:rsidR="00513488" w:rsidSect="006D0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736A5"/>
    <w:multiLevelType w:val="hybridMultilevel"/>
    <w:tmpl w:val="B39048D2"/>
    <w:lvl w:ilvl="0" w:tplc="E4F65B2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E1"/>
    <w:rsid w:val="000059D1"/>
    <w:rsid w:val="00005A2E"/>
    <w:rsid w:val="00011E3C"/>
    <w:rsid w:val="0001244F"/>
    <w:rsid w:val="00020A27"/>
    <w:rsid w:val="000232A2"/>
    <w:rsid w:val="000255E9"/>
    <w:rsid w:val="000268A4"/>
    <w:rsid w:val="00026BA1"/>
    <w:rsid w:val="00027594"/>
    <w:rsid w:val="0003094E"/>
    <w:rsid w:val="000311E4"/>
    <w:rsid w:val="00035EBA"/>
    <w:rsid w:val="00036854"/>
    <w:rsid w:val="00037AFB"/>
    <w:rsid w:val="00037CB7"/>
    <w:rsid w:val="00037F1D"/>
    <w:rsid w:val="000409B7"/>
    <w:rsid w:val="000413F1"/>
    <w:rsid w:val="00041400"/>
    <w:rsid w:val="000416AD"/>
    <w:rsid w:val="00047CF0"/>
    <w:rsid w:val="000505E3"/>
    <w:rsid w:val="000512D2"/>
    <w:rsid w:val="00052241"/>
    <w:rsid w:val="00052986"/>
    <w:rsid w:val="00055F13"/>
    <w:rsid w:val="00057AD5"/>
    <w:rsid w:val="00057F73"/>
    <w:rsid w:val="00060EA5"/>
    <w:rsid w:val="000631AE"/>
    <w:rsid w:val="000637E7"/>
    <w:rsid w:val="00065772"/>
    <w:rsid w:val="000657E1"/>
    <w:rsid w:val="00066C85"/>
    <w:rsid w:val="000675F4"/>
    <w:rsid w:val="00070128"/>
    <w:rsid w:val="0007072D"/>
    <w:rsid w:val="00071ABB"/>
    <w:rsid w:val="00072C4C"/>
    <w:rsid w:val="00072F38"/>
    <w:rsid w:val="00072F96"/>
    <w:rsid w:val="000751A6"/>
    <w:rsid w:val="00076B26"/>
    <w:rsid w:val="000809C1"/>
    <w:rsid w:val="00084487"/>
    <w:rsid w:val="000854A8"/>
    <w:rsid w:val="00086DED"/>
    <w:rsid w:val="00091EC6"/>
    <w:rsid w:val="0009268A"/>
    <w:rsid w:val="00093641"/>
    <w:rsid w:val="00094D17"/>
    <w:rsid w:val="000A06AF"/>
    <w:rsid w:val="000A0958"/>
    <w:rsid w:val="000B056F"/>
    <w:rsid w:val="000B1ABA"/>
    <w:rsid w:val="000B3A64"/>
    <w:rsid w:val="000B7F8C"/>
    <w:rsid w:val="000C2D1B"/>
    <w:rsid w:val="000C4CF8"/>
    <w:rsid w:val="000C5037"/>
    <w:rsid w:val="000C66D7"/>
    <w:rsid w:val="000D0F26"/>
    <w:rsid w:val="000D4316"/>
    <w:rsid w:val="000D5F3A"/>
    <w:rsid w:val="000E32FE"/>
    <w:rsid w:val="000E5A67"/>
    <w:rsid w:val="000E6057"/>
    <w:rsid w:val="000E6760"/>
    <w:rsid w:val="000F00B8"/>
    <w:rsid w:val="000F0EE1"/>
    <w:rsid w:val="000F69CA"/>
    <w:rsid w:val="00100483"/>
    <w:rsid w:val="00100917"/>
    <w:rsid w:val="00103FDE"/>
    <w:rsid w:val="001044FD"/>
    <w:rsid w:val="00106F02"/>
    <w:rsid w:val="001117EF"/>
    <w:rsid w:val="00112953"/>
    <w:rsid w:val="0011421C"/>
    <w:rsid w:val="00114FED"/>
    <w:rsid w:val="00115C03"/>
    <w:rsid w:val="00116F30"/>
    <w:rsid w:val="0012244E"/>
    <w:rsid w:val="00122D9D"/>
    <w:rsid w:val="00125B6F"/>
    <w:rsid w:val="00126374"/>
    <w:rsid w:val="001265EA"/>
    <w:rsid w:val="00126DD9"/>
    <w:rsid w:val="00127B0A"/>
    <w:rsid w:val="0013395F"/>
    <w:rsid w:val="001379B2"/>
    <w:rsid w:val="001434C4"/>
    <w:rsid w:val="00144757"/>
    <w:rsid w:val="00145E42"/>
    <w:rsid w:val="001518C0"/>
    <w:rsid w:val="00155DF9"/>
    <w:rsid w:val="0016391A"/>
    <w:rsid w:val="00163BDF"/>
    <w:rsid w:val="00170FF6"/>
    <w:rsid w:val="00171657"/>
    <w:rsid w:val="00171F62"/>
    <w:rsid w:val="00172D21"/>
    <w:rsid w:val="001738AC"/>
    <w:rsid w:val="0017410F"/>
    <w:rsid w:val="001804B0"/>
    <w:rsid w:val="00181EFB"/>
    <w:rsid w:val="0018240E"/>
    <w:rsid w:val="001826A5"/>
    <w:rsid w:val="00182D01"/>
    <w:rsid w:val="0018333F"/>
    <w:rsid w:val="0018395C"/>
    <w:rsid w:val="00185525"/>
    <w:rsid w:val="0018752D"/>
    <w:rsid w:val="001879DB"/>
    <w:rsid w:val="00190795"/>
    <w:rsid w:val="00191151"/>
    <w:rsid w:val="0019119A"/>
    <w:rsid w:val="0019194C"/>
    <w:rsid w:val="00195CFA"/>
    <w:rsid w:val="001965DD"/>
    <w:rsid w:val="001A1885"/>
    <w:rsid w:val="001A2087"/>
    <w:rsid w:val="001A39B6"/>
    <w:rsid w:val="001A6A6A"/>
    <w:rsid w:val="001B01CC"/>
    <w:rsid w:val="001B1F8D"/>
    <w:rsid w:val="001B4F05"/>
    <w:rsid w:val="001B6269"/>
    <w:rsid w:val="001C33AD"/>
    <w:rsid w:val="001C41F7"/>
    <w:rsid w:val="001D23BF"/>
    <w:rsid w:val="001D4507"/>
    <w:rsid w:val="001D4780"/>
    <w:rsid w:val="001D62F7"/>
    <w:rsid w:val="001D7BF2"/>
    <w:rsid w:val="001E146B"/>
    <w:rsid w:val="001E1827"/>
    <w:rsid w:val="001E49B9"/>
    <w:rsid w:val="001E5297"/>
    <w:rsid w:val="001F17E8"/>
    <w:rsid w:val="001F2499"/>
    <w:rsid w:val="001F2B80"/>
    <w:rsid w:val="001F378B"/>
    <w:rsid w:val="00210D4D"/>
    <w:rsid w:val="00213952"/>
    <w:rsid w:val="00213D18"/>
    <w:rsid w:val="00214A79"/>
    <w:rsid w:val="0022107B"/>
    <w:rsid w:val="00222D02"/>
    <w:rsid w:val="002238D5"/>
    <w:rsid w:val="0022511E"/>
    <w:rsid w:val="0022670A"/>
    <w:rsid w:val="0022692C"/>
    <w:rsid w:val="00231235"/>
    <w:rsid w:val="0023208A"/>
    <w:rsid w:val="002359BE"/>
    <w:rsid w:val="0024077E"/>
    <w:rsid w:val="002446C0"/>
    <w:rsid w:val="0024527E"/>
    <w:rsid w:val="002504B3"/>
    <w:rsid w:val="00252168"/>
    <w:rsid w:val="00262B27"/>
    <w:rsid w:val="002631CC"/>
    <w:rsid w:val="00265D72"/>
    <w:rsid w:val="0027253E"/>
    <w:rsid w:val="00272DC6"/>
    <w:rsid w:val="00276C18"/>
    <w:rsid w:val="002876BD"/>
    <w:rsid w:val="00294E1F"/>
    <w:rsid w:val="00294EB2"/>
    <w:rsid w:val="00295B7B"/>
    <w:rsid w:val="002966FB"/>
    <w:rsid w:val="002977C2"/>
    <w:rsid w:val="00297DB1"/>
    <w:rsid w:val="002A17E2"/>
    <w:rsid w:val="002A5DD3"/>
    <w:rsid w:val="002A6D40"/>
    <w:rsid w:val="002B0421"/>
    <w:rsid w:val="002B134E"/>
    <w:rsid w:val="002B5FB7"/>
    <w:rsid w:val="002C0AF0"/>
    <w:rsid w:val="002C0DFA"/>
    <w:rsid w:val="002C3153"/>
    <w:rsid w:val="002C3684"/>
    <w:rsid w:val="002C77B0"/>
    <w:rsid w:val="002D0FF0"/>
    <w:rsid w:val="002D2615"/>
    <w:rsid w:val="002D6372"/>
    <w:rsid w:val="002E098B"/>
    <w:rsid w:val="002E1678"/>
    <w:rsid w:val="002E4C69"/>
    <w:rsid w:val="002E5EDA"/>
    <w:rsid w:val="002F0844"/>
    <w:rsid w:val="002F77D5"/>
    <w:rsid w:val="00300C80"/>
    <w:rsid w:val="00301550"/>
    <w:rsid w:val="00304FD7"/>
    <w:rsid w:val="003059FF"/>
    <w:rsid w:val="003070D7"/>
    <w:rsid w:val="0031588E"/>
    <w:rsid w:val="00315F52"/>
    <w:rsid w:val="00316870"/>
    <w:rsid w:val="00316B38"/>
    <w:rsid w:val="003207F6"/>
    <w:rsid w:val="00320ED0"/>
    <w:rsid w:val="0032399E"/>
    <w:rsid w:val="00323B4F"/>
    <w:rsid w:val="003259A5"/>
    <w:rsid w:val="00330559"/>
    <w:rsid w:val="00331EBC"/>
    <w:rsid w:val="003323B1"/>
    <w:rsid w:val="00332816"/>
    <w:rsid w:val="00332B15"/>
    <w:rsid w:val="00334FA6"/>
    <w:rsid w:val="00334FE7"/>
    <w:rsid w:val="0033561A"/>
    <w:rsid w:val="0033563B"/>
    <w:rsid w:val="003401CD"/>
    <w:rsid w:val="00341E3B"/>
    <w:rsid w:val="00341E72"/>
    <w:rsid w:val="00346601"/>
    <w:rsid w:val="00352DA8"/>
    <w:rsid w:val="00353130"/>
    <w:rsid w:val="003543A7"/>
    <w:rsid w:val="00355B33"/>
    <w:rsid w:val="00360556"/>
    <w:rsid w:val="00363B8C"/>
    <w:rsid w:val="00366E9F"/>
    <w:rsid w:val="00373A51"/>
    <w:rsid w:val="0037459B"/>
    <w:rsid w:val="00374AB6"/>
    <w:rsid w:val="00381C9B"/>
    <w:rsid w:val="003847F1"/>
    <w:rsid w:val="003906B5"/>
    <w:rsid w:val="003907F1"/>
    <w:rsid w:val="00391B80"/>
    <w:rsid w:val="00394493"/>
    <w:rsid w:val="003961A1"/>
    <w:rsid w:val="003A0561"/>
    <w:rsid w:val="003A1A20"/>
    <w:rsid w:val="003A2F6C"/>
    <w:rsid w:val="003A3BA4"/>
    <w:rsid w:val="003A58E1"/>
    <w:rsid w:val="003A6913"/>
    <w:rsid w:val="003B4E5E"/>
    <w:rsid w:val="003B6C3B"/>
    <w:rsid w:val="003B7141"/>
    <w:rsid w:val="003C09B9"/>
    <w:rsid w:val="003C0C0D"/>
    <w:rsid w:val="003C35DA"/>
    <w:rsid w:val="003C3D0C"/>
    <w:rsid w:val="003C5025"/>
    <w:rsid w:val="003D0A92"/>
    <w:rsid w:val="003D1A05"/>
    <w:rsid w:val="003D3C4F"/>
    <w:rsid w:val="003D4D4B"/>
    <w:rsid w:val="003D6EAC"/>
    <w:rsid w:val="003D70AB"/>
    <w:rsid w:val="003E1CDA"/>
    <w:rsid w:val="003E28E7"/>
    <w:rsid w:val="003F04B5"/>
    <w:rsid w:val="003F2C1E"/>
    <w:rsid w:val="003F3853"/>
    <w:rsid w:val="003F3A4A"/>
    <w:rsid w:val="003F5756"/>
    <w:rsid w:val="003F5FDA"/>
    <w:rsid w:val="0040062C"/>
    <w:rsid w:val="00405867"/>
    <w:rsid w:val="00406BF7"/>
    <w:rsid w:val="00406CC8"/>
    <w:rsid w:val="00412E2F"/>
    <w:rsid w:val="00413B5A"/>
    <w:rsid w:val="004147D9"/>
    <w:rsid w:val="00414937"/>
    <w:rsid w:val="00415014"/>
    <w:rsid w:val="004179F6"/>
    <w:rsid w:val="00426C5E"/>
    <w:rsid w:val="00431B8D"/>
    <w:rsid w:val="004337A5"/>
    <w:rsid w:val="00436C06"/>
    <w:rsid w:val="004401F4"/>
    <w:rsid w:val="004416C8"/>
    <w:rsid w:val="004418CD"/>
    <w:rsid w:val="00442A9C"/>
    <w:rsid w:val="0044450A"/>
    <w:rsid w:val="00444C8C"/>
    <w:rsid w:val="00446969"/>
    <w:rsid w:val="00447550"/>
    <w:rsid w:val="00450147"/>
    <w:rsid w:val="004508CD"/>
    <w:rsid w:val="0045114E"/>
    <w:rsid w:val="00454805"/>
    <w:rsid w:val="00461FFB"/>
    <w:rsid w:val="00462FB6"/>
    <w:rsid w:val="0046366E"/>
    <w:rsid w:val="00463FE5"/>
    <w:rsid w:val="004646DF"/>
    <w:rsid w:val="00466E3C"/>
    <w:rsid w:val="00471A3F"/>
    <w:rsid w:val="00473EF6"/>
    <w:rsid w:val="00474EA5"/>
    <w:rsid w:val="0047514A"/>
    <w:rsid w:val="00477E80"/>
    <w:rsid w:val="0048036D"/>
    <w:rsid w:val="004823A7"/>
    <w:rsid w:val="0048399C"/>
    <w:rsid w:val="00483A46"/>
    <w:rsid w:val="00483ACE"/>
    <w:rsid w:val="00485243"/>
    <w:rsid w:val="00486103"/>
    <w:rsid w:val="004864BB"/>
    <w:rsid w:val="004904EB"/>
    <w:rsid w:val="00493BB9"/>
    <w:rsid w:val="004A691C"/>
    <w:rsid w:val="004B0A45"/>
    <w:rsid w:val="004B1794"/>
    <w:rsid w:val="004B4204"/>
    <w:rsid w:val="004B491D"/>
    <w:rsid w:val="004B7340"/>
    <w:rsid w:val="004C139D"/>
    <w:rsid w:val="004C74C1"/>
    <w:rsid w:val="004D07CC"/>
    <w:rsid w:val="004D2B10"/>
    <w:rsid w:val="004D3739"/>
    <w:rsid w:val="004D3F3F"/>
    <w:rsid w:val="004D52B7"/>
    <w:rsid w:val="004D610A"/>
    <w:rsid w:val="004D7445"/>
    <w:rsid w:val="004D76B7"/>
    <w:rsid w:val="004E2202"/>
    <w:rsid w:val="004E283D"/>
    <w:rsid w:val="004E3EDB"/>
    <w:rsid w:val="004E470F"/>
    <w:rsid w:val="004E4C16"/>
    <w:rsid w:val="004E4D36"/>
    <w:rsid w:val="004F025D"/>
    <w:rsid w:val="004F02F9"/>
    <w:rsid w:val="004F1138"/>
    <w:rsid w:val="004F3B7A"/>
    <w:rsid w:val="004F3C1D"/>
    <w:rsid w:val="004F5187"/>
    <w:rsid w:val="004F52CF"/>
    <w:rsid w:val="004F56DB"/>
    <w:rsid w:val="004F56DE"/>
    <w:rsid w:val="004F7997"/>
    <w:rsid w:val="005006C7"/>
    <w:rsid w:val="0050415F"/>
    <w:rsid w:val="005060D0"/>
    <w:rsid w:val="00506538"/>
    <w:rsid w:val="00512C23"/>
    <w:rsid w:val="00513488"/>
    <w:rsid w:val="005204B7"/>
    <w:rsid w:val="00523F57"/>
    <w:rsid w:val="00524213"/>
    <w:rsid w:val="00527D39"/>
    <w:rsid w:val="005353C8"/>
    <w:rsid w:val="00536415"/>
    <w:rsid w:val="00536D2E"/>
    <w:rsid w:val="005400F9"/>
    <w:rsid w:val="00541427"/>
    <w:rsid w:val="00545573"/>
    <w:rsid w:val="00545BA8"/>
    <w:rsid w:val="0054739E"/>
    <w:rsid w:val="00550EFE"/>
    <w:rsid w:val="00551B82"/>
    <w:rsid w:val="00553985"/>
    <w:rsid w:val="00553A3B"/>
    <w:rsid w:val="0056146F"/>
    <w:rsid w:val="00562E58"/>
    <w:rsid w:val="0056361C"/>
    <w:rsid w:val="005641FF"/>
    <w:rsid w:val="005649D7"/>
    <w:rsid w:val="00566CB1"/>
    <w:rsid w:val="00570BB6"/>
    <w:rsid w:val="00571EB8"/>
    <w:rsid w:val="00581917"/>
    <w:rsid w:val="005843CE"/>
    <w:rsid w:val="005847BA"/>
    <w:rsid w:val="0059081D"/>
    <w:rsid w:val="00592577"/>
    <w:rsid w:val="00592908"/>
    <w:rsid w:val="005945D5"/>
    <w:rsid w:val="005955DF"/>
    <w:rsid w:val="00597325"/>
    <w:rsid w:val="005A2F17"/>
    <w:rsid w:val="005A3220"/>
    <w:rsid w:val="005A4D8D"/>
    <w:rsid w:val="005A63CA"/>
    <w:rsid w:val="005A78D5"/>
    <w:rsid w:val="005B061E"/>
    <w:rsid w:val="005B0E63"/>
    <w:rsid w:val="005B0F5B"/>
    <w:rsid w:val="005B1FD1"/>
    <w:rsid w:val="005B745F"/>
    <w:rsid w:val="005C1DAA"/>
    <w:rsid w:val="005C4D82"/>
    <w:rsid w:val="005C5C48"/>
    <w:rsid w:val="005C6F92"/>
    <w:rsid w:val="005C7B8C"/>
    <w:rsid w:val="005D3D14"/>
    <w:rsid w:val="005D5EF0"/>
    <w:rsid w:val="005E0498"/>
    <w:rsid w:val="005E06FA"/>
    <w:rsid w:val="005E1177"/>
    <w:rsid w:val="005E2CEE"/>
    <w:rsid w:val="005E3953"/>
    <w:rsid w:val="005E4361"/>
    <w:rsid w:val="005F077C"/>
    <w:rsid w:val="005F490B"/>
    <w:rsid w:val="005F5704"/>
    <w:rsid w:val="005F5ED0"/>
    <w:rsid w:val="005F66E7"/>
    <w:rsid w:val="005F69DD"/>
    <w:rsid w:val="005F6F0E"/>
    <w:rsid w:val="005F7C7A"/>
    <w:rsid w:val="005F7E2C"/>
    <w:rsid w:val="00600DBA"/>
    <w:rsid w:val="00603672"/>
    <w:rsid w:val="006042EF"/>
    <w:rsid w:val="006167E3"/>
    <w:rsid w:val="00617763"/>
    <w:rsid w:val="00617E00"/>
    <w:rsid w:val="006218FD"/>
    <w:rsid w:val="006335EA"/>
    <w:rsid w:val="00633ABA"/>
    <w:rsid w:val="006408D9"/>
    <w:rsid w:val="006416AF"/>
    <w:rsid w:val="00644B35"/>
    <w:rsid w:val="00645618"/>
    <w:rsid w:val="0064607E"/>
    <w:rsid w:val="00646F09"/>
    <w:rsid w:val="00647483"/>
    <w:rsid w:val="00650EB5"/>
    <w:rsid w:val="0065167A"/>
    <w:rsid w:val="00653858"/>
    <w:rsid w:val="006616AB"/>
    <w:rsid w:val="00667E05"/>
    <w:rsid w:val="006765B0"/>
    <w:rsid w:val="00676A64"/>
    <w:rsid w:val="00682453"/>
    <w:rsid w:val="00686636"/>
    <w:rsid w:val="00686A4A"/>
    <w:rsid w:val="00686EBE"/>
    <w:rsid w:val="006876A9"/>
    <w:rsid w:val="006905D7"/>
    <w:rsid w:val="00690D9F"/>
    <w:rsid w:val="006914B8"/>
    <w:rsid w:val="00692CAC"/>
    <w:rsid w:val="00692E8B"/>
    <w:rsid w:val="00693ECB"/>
    <w:rsid w:val="006951A3"/>
    <w:rsid w:val="00696455"/>
    <w:rsid w:val="00697D33"/>
    <w:rsid w:val="006A2A8A"/>
    <w:rsid w:val="006A2DA7"/>
    <w:rsid w:val="006A38FE"/>
    <w:rsid w:val="006A5E5E"/>
    <w:rsid w:val="006B18D1"/>
    <w:rsid w:val="006B593D"/>
    <w:rsid w:val="006B5B31"/>
    <w:rsid w:val="006C07CD"/>
    <w:rsid w:val="006C1CC6"/>
    <w:rsid w:val="006C29F3"/>
    <w:rsid w:val="006C3070"/>
    <w:rsid w:val="006C4CA4"/>
    <w:rsid w:val="006D0582"/>
    <w:rsid w:val="006D08F7"/>
    <w:rsid w:val="006D4DD4"/>
    <w:rsid w:val="006D6E24"/>
    <w:rsid w:val="006E2780"/>
    <w:rsid w:val="006E42EC"/>
    <w:rsid w:val="006E676A"/>
    <w:rsid w:val="006E7955"/>
    <w:rsid w:val="006F1909"/>
    <w:rsid w:val="006F1B60"/>
    <w:rsid w:val="006F546A"/>
    <w:rsid w:val="00705054"/>
    <w:rsid w:val="00705083"/>
    <w:rsid w:val="007053E3"/>
    <w:rsid w:val="00706822"/>
    <w:rsid w:val="00706F4C"/>
    <w:rsid w:val="007075C4"/>
    <w:rsid w:val="0071088E"/>
    <w:rsid w:val="0071273E"/>
    <w:rsid w:val="007132DF"/>
    <w:rsid w:val="00715022"/>
    <w:rsid w:val="0071653B"/>
    <w:rsid w:val="00717442"/>
    <w:rsid w:val="00717E6D"/>
    <w:rsid w:val="00725F8D"/>
    <w:rsid w:val="007275A5"/>
    <w:rsid w:val="00730E70"/>
    <w:rsid w:val="00732E1D"/>
    <w:rsid w:val="00741424"/>
    <w:rsid w:val="00742D08"/>
    <w:rsid w:val="007431E8"/>
    <w:rsid w:val="0074653A"/>
    <w:rsid w:val="00747FB9"/>
    <w:rsid w:val="0075005B"/>
    <w:rsid w:val="007505DA"/>
    <w:rsid w:val="00751DC8"/>
    <w:rsid w:val="00755CB1"/>
    <w:rsid w:val="00757CBD"/>
    <w:rsid w:val="00762A94"/>
    <w:rsid w:val="0076610E"/>
    <w:rsid w:val="00766F33"/>
    <w:rsid w:val="00772E4E"/>
    <w:rsid w:val="007731CB"/>
    <w:rsid w:val="00773921"/>
    <w:rsid w:val="00776C3B"/>
    <w:rsid w:val="00780CD3"/>
    <w:rsid w:val="0079111E"/>
    <w:rsid w:val="0079245F"/>
    <w:rsid w:val="00793BC1"/>
    <w:rsid w:val="00794E59"/>
    <w:rsid w:val="00795A15"/>
    <w:rsid w:val="00796501"/>
    <w:rsid w:val="007A013C"/>
    <w:rsid w:val="007A0985"/>
    <w:rsid w:val="007B2306"/>
    <w:rsid w:val="007B5558"/>
    <w:rsid w:val="007C5B92"/>
    <w:rsid w:val="007D6DCC"/>
    <w:rsid w:val="007E0124"/>
    <w:rsid w:val="007E17DC"/>
    <w:rsid w:val="007E416E"/>
    <w:rsid w:val="007E5703"/>
    <w:rsid w:val="007E7CC0"/>
    <w:rsid w:val="007F12A1"/>
    <w:rsid w:val="007F1475"/>
    <w:rsid w:val="007F39CD"/>
    <w:rsid w:val="007F4FB4"/>
    <w:rsid w:val="007F73F3"/>
    <w:rsid w:val="0080023B"/>
    <w:rsid w:val="0080090F"/>
    <w:rsid w:val="00800B0E"/>
    <w:rsid w:val="00801BE2"/>
    <w:rsid w:val="00802F62"/>
    <w:rsid w:val="00803BDE"/>
    <w:rsid w:val="00803C87"/>
    <w:rsid w:val="008059CF"/>
    <w:rsid w:val="00805F75"/>
    <w:rsid w:val="00806330"/>
    <w:rsid w:val="0080652D"/>
    <w:rsid w:val="00807011"/>
    <w:rsid w:val="00811C11"/>
    <w:rsid w:val="00814CC5"/>
    <w:rsid w:val="0081630D"/>
    <w:rsid w:val="00816CDF"/>
    <w:rsid w:val="00817DD6"/>
    <w:rsid w:val="00820C58"/>
    <w:rsid w:val="00821F87"/>
    <w:rsid w:val="008226DB"/>
    <w:rsid w:val="00823FEC"/>
    <w:rsid w:val="008260B4"/>
    <w:rsid w:val="00827B64"/>
    <w:rsid w:val="0083312E"/>
    <w:rsid w:val="00842348"/>
    <w:rsid w:val="008521D9"/>
    <w:rsid w:val="00852F77"/>
    <w:rsid w:val="00853D81"/>
    <w:rsid w:val="008552FD"/>
    <w:rsid w:val="0086509B"/>
    <w:rsid w:val="0087133C"/>
    <w:rsid w:val="008719F5"/>
    <w:rsid w:val="00874F46"/>
    <w:rsid w:val="00875DBA"/>
    <w:rsid w:val="00884420"/>
    <w:rsid w:val="00885D54"/>
    <w:rsid w:val="0088693E"/>
    <w:rsid w:val="00893036"/>
    <w:rsid w:val="00893960"/>
    <w:rsid w:val="0089663D"/>
    <w:rsid w:val="008967AE"/>
    <w:rsid w:val="00896906"/>
    <w:rsid w:val="008A188E"/>
    <w:rsid w:val="008B1FB5"/>
    <w:rsid w:val="008B2954"/>
    <w:rsid w:val="008B3317"/>
    <w:rsid w:val="008B462D"/>
    <w:rsid w:val="008B642C"/>
    <w:rsid w:val="008C0CB8"/>
    <w:rsid w:val="008C5CDA"/>
    <w:rsid w:val="008C5E6D"/>
    <w:rsid w:val="008C6C89"/>
    <w:rsid w:val="008C7F43"/>
    <w:rsid w:val="008D0BCA"/>
    <w:rsid w:val="008D18A0"/>
    <w:rsid w:val="008D6504"/>
    <w:rsid w:val="008D7CFF"/>
    <w:rsid w:val="008E1938"/>
    <w:rsid w:val="008E292C"/>
    <w:rsid w:val="008E4DF6"/>
    <w:rsid w:val="008F02C5"/>
    <w:rsid w:val="008F1E67"/>
    <w:rsid w:val="008F291B"/>
    <w:rsid w:val="008F578C"/>
    <w:rsid w:val="009001E3"/>
    <w:rsid w:val="00902455"/>
    <w:rsid w:val="00904043"/>
    <w:rsid w:val="009045FB"/>
    <w:rsid w:val="00907A3B"/>
    <w:rsid w:val="00910CAE"/>
    <w:rsid w:val="0091235C"/>
    <w:rsid w:val="009137B0"/>
    <w:rsid w:val="00915B93"/>
    <w:rsid w:val="0091626A"/>
    <w:rsid w:val="00924307"/>
    <w:rsid w:val="00924EC5"/>
    <w:rsid w:val="00926DAB"/>
    <w:rsid w:val="009270CD"/>
    <w:rsid w:val="009306F4"/>
    <w:rsid w:val="00930EAB"/>
    <w:rsid w:val="009313D4"/>
    <w:rsid w:val="00931591"/>
    <w:rsid w:val="0093224E"/>
    <w:rsid w:val="00933749"/>
    <w:rsid w:val="0093466E"/>
    <w:rsid w:val="00936E35"/>
    <w:rsid w:val="00936F5F"/>
    <w:rsid w:val="009410C8"/>
    <w:rsid w:val="00942FC9"/>
    <w:rsid w:val="00947924"/>
    <w:rsid w:val="00950F65"/>
    <w:rsid w:val="009525C4"/>
    <w:rsid w:val="009533C0"/>
    <w:rsid w:val="00953CAD"/>
    <w:rsid w:val="009548DC"/>
    <w:rsid w:val="00956B5C"/>
    <w:rsid w:val="009572E6"/>
    <w:rsid w:val="009603DB"/>
    <w:rsid w:val="009605FE"/>
    <w:rsid w:val="009610BC"/>
    <w:rsid w:val="009615C9"/>
    <w:rsid w:val="009617D1"/>
    <w:rsid w:val="009639CF"/>
    <w:rsid w:val="00963D21"/>
    <w:rsid w:val="00965E43"/>
    <w:rsid w:val="0096720B"/>
    <w:rsid w:val="00967E8F"/>
    <w:rsid w:val="00971909"/>
    <w:rsid w:val="00971BFA"/>
    <w:rsid w:val="00972893"/>
    <w:rsid w:val="00974F69"/>
    <w:rsid w:val="009774FD"/>
    <w:rsid w:val="009875DA"/>
    <w:rsid w:val="00990A56"/>
    <w:rsid w:val="00990D84"/>
    <w:rsid w:val="00991D17"/>
    <w:rsid w:val="00993A72"/>
    <w:rsid w:val="00997F1B"/>
    <w:rsid w:val="009A19B3"/>
    <w:rsid w:val="009A2224"/>
    <w:rsid w:val="009A53B1"/>
    <w:rsid w:val="009A5465"/>
    <w:rsid w:val="009A79F9"/>
    <w:rsid w:val="009B03A5"/>
    <w:rsid w:val="009B23AA"/>
    <w:rsid w:val="009B2B2C"/>
    <w:rsid w:val="009B3A4E"/>
    <w:rsid w:val="009B4731"/>
    <w:rsid w:val="009B6E64"/>
    <w:rsid w:val="009B727B"/>
    <w:rsid w:val="009C2202"/>
    <w:rsid w:val="009C4B64"/>
    <w:rsid w:val="009C6967"/>
    <w:rsid w:val="009C6F4A"/>
    <w:rsid w:val="009D251D"/>
    <w:rsid w:val="009D2DD0"/>
    <w:rsid w:val="009D50EC"/>
    <w:rsid w:val="009D606D"/>
    <w:rsid w:val="009E4641"/>
    <w:rsid w:val="009E48F0"/>
    <w:rsid w:val="009E4D35"/>
    <w:rsid w:val="009F1F59"/>
    <w:rsid w:val="009F26AB"/>
    <w:rsid w:val="009F535C"/>
    <w:rsid w:val="009F7839"/>
    <w:rsid w:val="00A01BC7"/>
    <w:rsid w:val="00A024C5"/>
    <w:rsid w:val="00A0542F"/>
    <w:rsid w:val="00A0549D"/>
    <w:rsid w:val="00A05F2E"/>
    <w:rsid w:val="00A0617D"/>
    <w:rsid w:val="00A109A0"/>
    <w:rsid w:val="00A13EBD"/>
    <w:rsid w:val="00A15D1B"/>
    <w:rsid w:val="00A231E1"/>
    <w:rsid w:val="00A27855"/>
    <w:rsid w:val="00A306FC"/>
    <w:rsid w:val="00A3233B"/>
    <w:rsid w:val="00A324E5"/>
    <w:rsid w:val="00A32833"/>
    <w:rsid w:val="00A33891"/>
    <w:rsid w:val="00A3503B"/>
    <w:rsid w:val="00A35F8A"/>
    <w:rsid w:val="00A407C5"/>
    <w:rsid w:val="00A41F6E"/>
    <w:rsid w:val="00A46C96"/>
    <w:rsid w:val="00A51E39"/>
    <w:rsid w:val="00A531D6"/>
    <w:rsid w:val="00A534E7"/>
    <w:rsid w:val="00A56665"/>
    <w:rsid w:val="00A65442"/>
    <w:rsid w:val="00A6605B"/>
    <w:rsid w:val="00A7085F"/>
    <w:rsid w:val="00A71644"/>
    <w:rsid w:val="00A7306B"/>
    <w:rsid w:val="00A744B5"/>
    <w:rsid w:val="00A75108"/>
    <w:rsid w:val="00A75467"/>
    <w:rsid w:val="00A83571"/>
    <w:rsid w:val="00A83923"/>
    <w:rsid w:val="00A83BBF"/>
    <w:rsid w:val="00A8478D"/>
    <w:rsid w:val="00A86499"/>
    <w:rsid w:val="00A86B83"/>
    <w:rsid w:val="00A87B77"/>
    <w:rsid w:val="00A87F62"/>
    <w:rsid w:val="00A93F87"/>
    <w:rsid w:val="00A942C4"/>
    <w:rsid w:val="00A944B9"/>
    <w:rsid w:val="00AA1182"/>
    <w:rsid w:val="00AA64D2"/>
    <w:rsid w:val="00AA695B"/>
    <w:rsid w:val="00AB292B"/>
    <w:rsid w:val="00AB4B67"/>
    <w:rsid w:val="00AB6283"/>
    <w:rsid w:val="00AB7B9C"/>
    <w:rsid w:val="00AC0097"/>
    <w:rsid w:val="00AC0F4D"/>
    <w:rsid w:val="00AC46FE"/>
    <w:rsid w:val="00AC527D"/>
    <w:rsid w:val="00AC6407"/>
    <w:rsid w:val="00AC6C8A"/>
    <w:rsid w:val="00AC6E5E"/>
    <w:rsid w:val="00AD5807"/>
    <w:rsid w:val="00AE0638"/>
    <w:rsid w:val="00AE2132"/>
    <w:rsid w:val="00AE3037"/>
    <w:rsid w:val="00AE4117"/>
    <w:rsid w:val="00AE534B"/>
    <w:rsid w:val="00AE7AE9"/>
    <w:rsid w:val="00AF374B"/>
    <w:rsid w:val="00AF4EE4"/>
    <w:rsid w:val="00AF5DF0"/>
    <w:rsid w:val="00AF6040"/>
    <w:rsid w:val="00AF6384"/>
    <w:rsid w:val="00B023DC"/>
    <w:rsid w:val="00B02DA1"/>
    <w:rsid w:val="00B06BAF"/>
    <w:rsid w:val="00B07343"/>
    <w:rsid w:val="00B1341A"/>
    <w:rsid w:val="00B152D3"/>
    <w:rsid w:val="00B16875"/>
    <w:rsid w:val="00B1753B"/>
    <w:rsid w:val="00B178E1"/>
    <w:rsid w:val="00B179B7"/>
    <w:rsid w:val="00B17DB2"/>
    <w:rsid w:val="00B20769"/>
    <w:rsid w:val="00B229D5"/>
    <w:rsid w:val="00B23113"/>
    <w:rsid w:val="00B24354"/>
    <w:rsid w:val="00B24B6F"/>
    <w:rsid w:val="00B24ED6"/>
    <w:rsid w:val="00B2546D"/>
    <w:rsid w:val="00B26605"/>
    <w:rsid w:val="00B35578"/>
    <w:rsid w:val="00B35650"/>
    <w:rsid w:val="00B35800"/>
    <w:rsid w:val="00B35894"/>
    <w:rsid w:val="00B36C37"/>
    <w:rsid w:val="00B41612"/>
    <w:rsid w:val="00B41A88"/>
    <w:rsid w:val="00B46D63"/>
    <w:rsid w:val="00B4770C"/>
    <w:rsid w:val="00B51B97"/>
    <w:rsid w:val="00B52656"/>
    <w:rsid w:val="00B542C2"/>
    <w:rsid w:val="00B54AF5"/>
    <w:rsid w:val="00B57797"/>
    <w:rsid w:val="00B62E2C"/>
    <w:rsid w:val="00B64806"/>
    <w:rsid w:val="00B656BD"/>
    <w:rsid w:val="00B66225"/>
    <w:rsid w:val="00B67BE0"/>
    <w:rsid w:val="00B67C11"/>
    <w:rsid w:val="00B67C66"/>
    <w:rsid w:val="00B67FDA"/>
    <w:rsid w:val="00B70D7A"/>
    <w:rsid w:val="00B7238D"/>
    <w:rsid w:val="00B74E51"/>
    <w:rsid w:val="00B821CE"/>
    <w:rsid w:val="00B85ABA"/>
    <w:rsid w:val="00B902D9"/>
    <w:rsid w:val="00B90FED"/>
    <w:rsid w:val="00B939CB"/>
    <w:rsid w:val="00B9752E"/>
    <w:rsid w:val="00B97622"/>
    <w:rsid w:val="00BA1E61"/>
    <w:rsid w:val="00BA2A30"/>
    <w:rsid w:val="00BA2D68"/>
    <w:rsid w:val="00BA3DEA"/>
    <w:rsid w:val="00BA474C"/>
    <w:rsid w:val="00BB215E"/>
    <w:rsid w:val="00BB29C6"/>
    <w:rsid w:val="00BB790C"/>
    <w:rsid w:val="00BC08BD"/>
    <w:rsid w:val="00BC28F8"/>
    <w:rsid w:val="00BD16CB"/>
    <w:rsid w:val="00BD23C6"/>
    <w:rsid w:val="00BD287E"/>
    <w:rsid w:val="00BD3E84"/>
    <w:rsid w:val="00BD40ED"/>
    <w:rsid w:val="00BD5AC4"/>
    <w:rsid w:val="00BE17EB"/>
    <w:rsid w:val="00BE2A50"/>
    <w:rsid w:val="00BE2FF5"/>
    <w:rsid w:val="00BE448B"/>
    <w:rsid w:val="00BE56B4"/>
    <w:rsid w:val="00BE5917"/>
    <w:rsid w:val="00BE5CF8"/>
    <w:rsid w:val="00BE61D9"/>
    <w:rsid w:val="00BE703A"/>
    <w:rsid w:val="00BE7931"/>
    <w:rsid w:val="00BF2D0D"/>
    <w:rsid w:val="00BF3330"/>
    <w:rsid w:val="00BF3637"/>
    <w:rsid w:val="00BF44D4"/>
    <w:rsid w:val="00BF475F"/>
    <w:rsid w:val="00BF6839"/>
    <w:rsid w:val="00BF7182"/>
    <w:rsid w:val="00C103A4"/>
    <w:rsid w:val="00C113FF"/>
    <w:rsid w:val="00C13C42"/>
    <w:rsid w:val="00C16188"/>
    <w:rsid w:val="00C207A9"/>
    <w:rsid w:val="00C242FD"/>
    <w:rsid w:val="00C275E4"/>
    <w:rsid w:val="00C307B9"/>
    <w:rsid w:val="00C30881"/>
    <w:rsid w:val="00C315E4"/>
    <w:rsid w:val="00C32349"/>
    <w:rsid w:val="00C324B0"/>
    <w:rsid w:val="00C344A4"/>
    <w:rsid w:val="00C347CE"/>
    <w:rsid w:val="00C35DBB"/>
    <w:rsid w:val="00C379BE"/>
    <w:rsid w:val="00C42DA6"/>
    <w:rsid w:val="00C42EBF"/>
    <w:rsid w:val="00C43A63"/>
    <w:rsid w:val="00C450E3"/>
    <w:rsid w:val="00C47CBB"/>
    <w:rsid w:val="00C5198F"/>
    <w:rsid w:val="00C52F05"/>
    <w:rsid w:val="00C5557E"/>
    <w:rsid w:val="00C571D3"/>
    <w:rsid w:val="00C57AFE"/>
    <w:rsid w:val="00C6254C"/>
    <w:rsid w:val="00C630B4"/>
    <w:rsid w:val="00C65E51"/>
    <w:rsid w:val="00C7198F"/>
    <w:rsid w:val="00C721D6"/>
    <w:rsid w:val="00C72B23"/>
    <w:rsid w:val="00C73674"/>
    <w:rsid w:val="00C74466"/>
    <w:rsid w:val="00C75C6F"/>
    <w:rsid w:val="00C81F71"/>
    <w:rsid w:val="00C821EE"/>
    <w:rsid w:val="00C83313"/>
    <w:rsid w:val="00C855A4"/>
    <w:rsid w:val="00C85E22"/>
    <w:rsid w:val="00C93926"/>
    <w:rsid w:val="00C93C8F"/>
    <w:rsid w:val="00C93F7C"/>
    <w:rsid w:val="00C962F8"/>
    <w:rsid w:val="00CA12E0"/>
    <w:rsid w:val="00CA327F"/>
    <w:rsid w:val="00CA3C2D"/>
    <w:rsid w:val="00CA3D41"/>
    <w:rsid w:val="00CA42E1"/>
    <w:rsid w:val="00CA4C44"/>
    <w:rsid w:val="00CA6E07"/>
    <w:rsid w:val="00CA7062"/>
    <w:rsid w:val="00CA7CE2"/>
    <w:rsid w:val="00CA7F03"/>
    <w:rsid w:val="00CB58C0"/>
    <w:rsid w:val="00CB757A"/>
    <w:rsid w:val="00CC441F"/>
    <w:rsid w:val="00CC552C"/>
    <w:rsid w:val="00CC5D84"/>
    <w:rsid w:val="00CC76E9"/>
    <w:rsid w:val="00CD1E09"/>
    <w:rsid w:val="00CD2128"/>
    <w:rsid w:val="00CD333D"/>
    <w:rsid w:val="00CD4F6B"/>
    <w:rsid w:val="00CD651C"/>
    <w:rsid w:val="00CD7FA5"/>
    <w:rsid w:val="00CE05B0"/>
    <w:rsid w:val="00CE2E72"/>
    <w:rsid w:val="00CE39EB"/>
    <w:rsid w:val="00CF0D65"/>
    <w:rsid w:val="00CF2A39"/>
    <w:rsid w:val="00CF2F9D"/>
    <w:rsid w:val="00CF7062"/>
    <w:rsid w:val="00D003DB"/>
    <w:rsid w:val="00D00B61"/>
    <w:rsid w:val="00D0127E"/>
    <w:rsid w:val="00D018D6"/>
    <w:rsid w:val="00D0249C"/>
    <w:rsid w:val="00D036CA"/>
    <w:rsid w:val="00D115C3"/>
    <w:rsid w:val="00D15451"/>
    <w:rsid w:val="00D17837"/>
    <w:rsid w:val="00D17ED6"/>
    <w:rsid w:val="00D2100C"/>
    <w:rsid w:val="00D21454"/>
    <w:rsid w:val="00D23CD0"/>
    <w:rsid w:val="00D27CBD"/>
    <w:rsid w:val="00D303EF"/>
    <w:rsid w:val="00D31512"/>
    <w:rsid w:val="00D3188F"/>
    <w:rsid w:val="00D3190A"/>
    <w:rsid w:val="00D42160"/>
    <w:rsid w:val="00D42817"/>
    <w:rsid w:val="00D42FC0"/>
    <w:rsid w:val="00D4463A"/>
    <w:rsid w:val="00D44C41"/>
    <w:rsid w:val="00D44D61"/>
    <w:rsid w:val="00D4673C"/>
    <w:rsid w:val="00D5090E"/>
    <w:rsid w:val="00D53270"/>
    <w:rsid w:val="00D53471"/>
    <w:rsid w:val="00D56A81"/>
    <w:rsid w:val="00D57CEF"/>
    <w:rsid w:val="00D6030B"/>
    <w:rsid w:val="00D658B2"/>
    <w:rsid w:val="00D65BC8"/>
    <w:rsid w:val="00D662A3"/>
    <w:rsid w:val="00D70D7A"/>
    <w:rsid w:val="00D72D2C"/>
    <w:rsid w:val="00D739DB"/>
    <w:rsid w:val="00D76AFF"/>
    <w:rsid w:val="00D822F3"/>
    <w:rsid w:val="00D91049"/>
    <w:rsid w:val="00D92F02"/>
    <w:rsid w:val="00D94BFD"/>
    <w:rsid w:val="00D95148"/>
    <w:rsid w:val="00D96CB2"/>
    <w:rsid w:val="00D97A48"/>
    <w:rsid w:val="00DA1E25"/>
    <w:rsid w:val="00DA6554"/>
    <w:rsid w:val="00DA65AB"/>
    <w:rsid w:val="00DB1171"/>
    <w:rsid w:val="00DB2384"/>
    <w:rsid w:val="00DB3A25"/>
    <w:rsid w:val="00DB5114"/>
    <w:rsid w:val="00DB5FEF"/>
    <w:rsid w:val="00DC151E"/>
    <w:rsid w:val="00DC30D3"/>
    <w:rsid w:val="00DC580F"/>
    <w:rsid w:val="00DC6343"/>
    <w:rsid w:val="00DC6444"/>
    <w:rsid w:val="00DC66A2"/>
    <w:rsid w:val="00DC6858"/>
    <w:rsid w:val="00DC6CED"/>
    <w:rsid w:val="00DD04F8"/>
    <w:rsid w:val="00DD0BBF"/>
    <w:rsid w:val="00DD225C"/>
    <w:rsid w:val="00DD35FB"/>
    <w:rsid w:val="00DD3D0A"/>
    <w:rsid w:val="00DD5735"/>
    <w:rsid w:val="00DD5E8E"/>
    <w:rsid w:val="00DD717A"/>
    <w:rsid w:val="00DE0259"/>
    <w:rsid w:val="00DE19F9"/>
    <w:rsid w:val="00DE233A"/>
    <w:rsid w:val="00DE3E09"/>
    <w:rsid w:val="00DE438E"/>
    <w:rsid w:val="00DE4460"/>
    <w:rsid w:val="00DE5668"/>
    <w:rsid w:val="00DE7706"/>
    <w:rsid w:val="00DF1004"/>
    <w:rsid w:val="00DF244F"/>
    <w:rsid w:val="00DF2CE5"/>
    <w:rsid w:val="00DF3898"/>
    <w:rsid w:val="00DF54AF"/>
    <w:rsid w:val="00DF5A1D"/>
    <w:rsid w:val="00DF7273"/>
    <w:rsid w:val="00E0115F"/>
    <w:rsid w:val="00E0472B"/>
    <w:rsid w:val="00E10A36"/>
    <w:rsid w:val="00E11B53"/>
    <w:rsid w:val="00E12EB9"/>
    <w:rsid w:val="00E13034"/>
    <w:rsid w:val="00E170B3"/>
    <w:rsid w:val="00E20B23"/>
    <w:rsid w:val="00E309DC"/>
    <w:rsid w:val="00E31323"/>
    <w:rsid w:val="00E3186C"/>
    <w:rsid w:val="00E34ADD"/>
    <w:rsid w:val="00E362B7"/>
    <w:rsid w:val="00E40F55"/>
    <w:rsid w:val="00E416D3"/>
    <w:rsid w:val="00E41E05"/>
    <w:rsid w:val="00E41F25"/>
    <w:rsid w:val="00E43890"/>
    <w:rsid w:val="00E50E69"/>
    <w:rsid w:val="00E5174D"/>
    <w:rsid w:val="00E51D62"/>
    <w:rsid w:val="00E579A9"/>
    <w:rsid w:val="00E70435"/>
    <w:rsid w:val="00E7516F"/>
    <w:rsid w:val="00E75E4D"/>
    <w:rsid w:val="00E76A4D"/>
    <w:rsid w:val="00E76E3B"/>
    <w:rsid w:val="00E81673"/>
    <w:rsid w:val="00E85217"/>
    <w:rsid w:val="00E855A3"/>
    <w:rsid w:val="00E904A8"/>
    <w:rsid w:val="00E91E80"/>
    <w:rsid w:val="00E939BA"/>
    <w:rsid w:val="00E9438A"/>
    <w:rsid w:val="00E976EF"/>
    <w:rsid w:val="00EA334A"/>
    <w:rsid w:val="00EB0244"/>
    <w:rsid w:val="00EB3641"/>
    <w:rsid w:val="00EB3A7E"/>
    <w:rsid w:val="00EB404F"/>
    <w:rsid w:val="00EB6C4D"/>
    <w:rsid w:val="00EC442B"/>
    <w:rsid w:val="00EC46C0"/>
    <w:rsid w:val="00EC5CC3"/>
    <w:rsid w:val="00EC5D25"/>
    <w:rsid w:val="00EC7F0B"/>
    <w:rsid w:val="00ED0BD9"/>
    <w:rsid w:val="00ED0EE4"/>
    <w:rsid w:val="00ED1FA0"/>
    <w:rsid w:val="00ED4011"/>
    <w:rsid w:val="00ED7132"/>
    <w:rsid w:val="00ED7C24"/>
    <w:rsid w:val="00ED7E54"/>
    <w:rsid w:val="00EE1D6A"/>
    <w:rsid w:val="00EE3414"/>
    <w:rsid w:val="00EE3798"/>
    <w:rsid w:val="00EF12EF"/>
    <w:rsid w:val="00EF3500"/>
    <w:rsid w:val="00EF3815"/>
    <w:rsid w:val="00EF5E42"/>
    <w:rsid w:val="00EF6C0A"/>
    <w:rsid w:val="00EF79BA"/>
    <w:rsid w:val="00F01EDA"/>
    <w:rsid w:val="00F02E91"/>
    <w:rsid w:val="00F0316F"/>
    <w:rsid w:val="00F04D75"/>
    <w:rsid w:val="00F11026"/>
    <w:rsid w:val="00F11206"/>
    <w:rsid w:val="00F12BB8"/>
    <w:rsid w:val="00F14157"/>
    <w:rsid w:val="00F144E3"/>
    <w:rsid w:val="00F16B3C"/>
    <w:rsid w:val="00F17EF8"/>
    <w:rsid w:val="00F17F16"/>
    <w:rsid w:val="00F202F0"/>
    <w:rsid w:val="00F2313D"/>
    <w:rsid w:val="00F25697"/>
    <w:rsid w:val="00F320A6"/>
    <w:rsid w:val="00F346F9"/>
    <w:rsid w:val="00F34AB3"/>
    <w:rsid w:val="00F3536F"/>
    <w:rsid w:val="00F35716"/>
    <w:rsid w:val="00F37F03"/>
    <w:rsid w:val="00F405CD"/>
    <w:rsid w:val="00F430CE"/>
    <w:rsid w:val="00F50E4A"/>
    <w:rsid w:val="00F53FF2"/>
    <w:rsid w:val="00F544E6"/>
    <w:rsid w:val="00F56554"/>
    <w:rsid w:val="00F638DB"/>
    <w:rsid w:val="00F63E4F"/>
    <w:rsid w:val="00F64136"/>
    <w:rsid w:val="00F646B6"/>
    <w:rsid w:val="00F7067E"/>
    <w:rsid w:val="00F70F43"/>
    <w:rsid w:val="00F7167D"/>
    <w:rsid w:val="00F71DA9"/>
    <w:rsid w:val="00F7550E"/>
    <w:rsid w:val="00F7571A"/>
    <w:rsid w:val="00F76634"/>
    <w:rsid w:val="00F7690D"/>
    <w:rsid w:val="00F807C8"/>
    <w:rsid w:val="00F80F27"/>
    <w:rsid w:val="00F84A34"/>
    <w:rsid w:val="00F879E5"/>
    <w:rsid w:val="00F87AF0"/>
    <w:rsid w:val="00F91777"/>
    <w:rsid w:val="00F91F75"/>
    <w:rsid w:val="00F928A7"/>
    <w:rsid w:val="00F94203"/>
    <w:rsid w:val="00F9429A"/>
    <w:rsid w:val="00F94823"/>
    <w:rsid w:val="00F96733"/>
    <w:rsid w:val="00F96FAF"/>
    <w:rsid w:val="00FA07D1"/>
    <w:rsid w:val="00FA280B"/>
    <w:rsid w:val="00FA307B"/>
    <w:rsid w:val="00FA39C5"/>
    <w:rsid w:val="00FA6443"/>
    <w:rsid w:val="00FB0D77"/>
    <w:rsid w:val="00FB1821"/>
    <w:rsid w:val="00FB1BF2"/>
    <w:rsid w:val="00FB1F91"/>
    <w:rsid w:val="00FB32EB"/>
    <w:rsid w:val="00FB5073"/>
    <w:rsid w:val="00FB5832"/>
    <w:rsid w:val="00FB6E07"/>
    <w:rsid w:val="00FC4CE1"/>
    <w:rsid w:val="00FC509A"/>
    <w:rsid w:val="00FD1074"/>
    <w:rsid w:val="00FD3405"/>
    <w:rsid w:val="00FE34BF"/>
    <w:rsid w:val="00FE368F"/>
    <w:rsid w:val="00FE3817"/>
    <w:rsid w:val="00FE39F7"/>
    <w:rsid w:val="00FF190F"/>
    <w:rsid w:val="00FF3064"/>
    <w:rsid w:val="00FF3BFF"/>
    <w:rsid w:val="00FF511E"/>
    <w:rsid w:val="00FF55D5"/>
    <w:rsid w:val="00FF5F81"/>
    <w:rsid w:val="00FF60F6"/>
    <w:rsid w:val="00FF7E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5BCC"/>
  <w14:defaultImageDpi w14:val="300"/>
  <w15:docId w15:val="{A4C6B95B-F7FD-8047-804A-4386BAB1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2F3"/>
    <w:rPr>
      <w:rFonts w:ascii="Times New Roman" w:eastAsia="Times New Roman" w:hAnsi="Times New Roman" w:cs="Times New Roman"/>
      <w:lang w:val="en-AU" w:eastAsia="ja-JP"/>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eastAsiaTheme="minorEastAsia" w:hAnsi="Times" w:cstheme="minorBidi"/>
      <w:lang w:eastAsia="en-US"/>
    </w:rPr>
  </w:style>
  <w:style w:type="paragraph" w:customStyle="1" w:styleId="Thesisnormal">
    <w:name w:val="Thesis normal"/>
    <w:basedOn w:val="Normal"/>
    <w:qFormat/>
    <w:rsid w:val="00A41F6E"/>
    <w:rPr>
      <w:rFonts w:eastAsiaTheme="minorEastAsia" w:cstheme="minorBidi"/>
      <w:lang w:eastAsia="en-US"/>
    </w:rPr>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rFonts w:eastAsiaTheme="minorEastAsia" w:cstheme="minorBidi"/>
      <w:b/>
      <w:bCs/>
      <w:color w:val="4F81BD" w:themeColor="accent1"/>
      <w:sz w:val="18"/>
      <w:szCs w:val="18"/>
      <w:lang w:eastAsia="en-US"/>
    </w:rPr>
  </w:style>
  <w:style w:type="paragraph" w:customStyle="1" w:styleId="Thesisfiguretext">
    <w:name w:val="Thesis figure text"/>
    <w:basedOn w:val="Normal"/>
    <w:qFormat/>
    <w:rsid w:val="007F73F3"/>
    <w:pPr>
      <w:spacing w:after="200"/>
    </w:pPr>
    <w:rPr>
      <w:rFonts w:ascii="Times" w:eastAsiaTheme="minorEastAsia" w:hAnsi="Times" w:cstheme="minorBidi"/>
      <w:bCs/>
      <w:sz w:val="18"/>
      <w:szCs w:val="18"/>
      <w:lang w:eastAsia="en-US"/>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eastAsiaTheme="minorEastAsia" w:hAnsi="Arial" w:cstheme="minorBidi"/>
      <w:lang w:eastAsia="en-US"/>
    </w:rPr>
  </w:style>
  <w:style w:type="paragraph" w:customStyle="1" w:styleId="Thesissectionheading">
    <w:name w:val="Thesis section heading"/>
    <w:basedOn w:val="Heading1"/>
    <w:qFormat/>
    <w:rsid w:val="007F39CD"/>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eastAsiaTheme="minorEastAsia"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CommentReference">
    <w:name w:val="annotation reference"/>
    <w:basedOn w:val="DefaultParagraphFont"/>
    <w:uiPriority w:val="99"/>
    <w:semiHidden/>
    <w:unhideWhenUsed/>
    <w:rsid w:val="002F0844"/>
    <w:rPr>
      <w:sz w:val="18"/>
      <w:szCs w:val="18"/>
    </w:rPr>
  </w:style>
  <w:style w:type="paragraph" w:styleId="CommentText">
    <w:name w:val="annotation text"/>
    <w:basedOn w:val="Normal"/>
    <w:link w:val="CommentTextChar"/>
    <w:uiPriority w:val="99"/>
    <w:unhideWhenUsed/>
    <w:rsid w:val="002F0844"/>
    <w:rPr>
      <w:rFonts w:asciiTheme="minorHAnsi" w:eastAsiaTheme="minorEastAsia" w:hAnsiTheme="minorHAnsi" w:cstheme="minorBidi"/>
      <w:lang w:val="en-US" w:eastAsia="en-US"/>
    </w:rPr>
  </w:style>
  <w:style w:type="character" w:customStyle="1" w:styleId="CommentTextChar">
    <w:name w:val="Comment Text Char"/>
    <w:basedOn w:val="DefaultParagraphFont"/>
    <w:link w:val="CommentText"/>
    <w:uiPriority w:val="99"/>
    <w:rsid w:val="002F0844"/>
  </w:style>
  <w:style w:type="character" w:styleId="Hyperlink">
    <w:name w:val="Hyperlink"/>
    <w:basedOn w:val="DefaultParagraphFont"/>
    <w:uiPriority w:val="99"/>
    <w:unhideWhenUsed/>
    <w:rsid w:val="002F0844"/>
    <w:rPr>
      <w:color w:val="0000FF" w:themeColor="hyperlink"/>
      <w:u w:val="single"/>
    </w:rPr>
  </w:style>
  <w:style w:type="character" w:styleId="FollowedHyperlink">
    <w:name w:val="FollowedHyperlink"/>
    <w:basedOn w:val="DefaultParagraphFont"/>
    <w:uiPriority w:val="99"/>
    <w:semiHidden/>
    <w:unhideWhenUsed/>
    <w:rsid w:val="002966FB"/>
    <w:rPr>
      <w:color w:val="800080" w:themeColor="followedHyperlink"/>
      <w:u w:val="single"/>
    </w:rPr>
  </w:style>
  <w:style w:type="paragraph" w:styleId="Revision">
    <w:name w:val="Revision"/>
    <w:hidden/>
    <w:uiPriority w:val="99"/>
    <w:semiHidden/>
    <w:rsid w:val="008A188E"/>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A188E"/>
    <w:rPr>
      <w:rFonts w:ascii="Times New Roman" w:hAnsi="Times New Roman"/>
      <w:b/>
      <w:bCs/>
      <w:sz w:val="20"/>
      <w:szCs w:val="20"/>
      <w:lang w:val="en-AU"/>
    </w:rPr>
  </w:style>
  <w:style w:type="character" w:customStyle="1" w:styleId="CommentSubjectChar">
    <w:name w:val="Comment Subject Char"/>
    <w:basedOn w:val="CommentTextChar"/>
    <w:link w:val="CommentSubject"/>
    <w:uiPriority w:val="99"/>
    <w:semiHidden/>
    <w:rsid w:val="008A188E"/>
    <w:rPr>
      <w:rFonts w:ascii="Times New Roman" w:hAnsi="Times New Roman"/>
      <w:b/>
      <w:bCs/>
      <w:sz w:val="20"/>
      <w:szCs w:val="20"/>
      <w:lang w:val="en-AU"/>
    </w:rPr>
  </w:style>
  <w:style w:type="paragraph" w:styleId="BodyText">
    <w:name w:val="Body Text"/>
    <w:basedOn w:val="Normal"/>
    <w:link w:val="BodyTextChar"/>
    <w:qFormat/>
    <w:rsid w:val="00DE7706"/>
    <w:pPr>
      <w:spacing w:before="180" w:after="180"/>
    </w:pPr>
    <w:rPr>
      <w:rFonts w:eastAsiaTheme="minorHAnsi" w:cstheme="minorBidi"/>
      <w:lang w:val="en-US" w:eastAsia="en-US"/>
    </w:rPr>
  </w:style>
  <w:style w:type="character" w:customStyle="1" w:styleId="BodyTextChar">
    <w:name w:val="Body Text Char"/>
    <w:basedOn w:val="DefaultParagraphFont"/>
    <w:link w:val="BodyText"/>
    <w:rsid w:val="00DE7706"/>
    <w:rPr>
      <w:rFonts w:ascii="Times New Roman" w:eastAsiaTheme="minorHAnsi" w:hAnsi="Times New Roman"/>
    </w:rPr>
  </w:style>
  <w:style w:type="paragraph" w:styleId="Bibliography">
    <w:name w:val="Bibliography"/>
    <w:basedOn w:val="Normal"/>
    <w:next w:val="Normal"/>
    <w:uiPriority w:val="37"/>
    <w:unhideWhenUsed/>
    <w:rsid w:val="001B01CC"/>
    <w:pPr>
      <w:spacing w:line="480" w:lineRule="auto"/>
      <w:ind w:left="720" w:hanging="720"/>
    </w:pPr>
    <w:rPr>
      <w:rFonts w:eastAsiaTheme="minorEastAsia" w:cstheme="minorBidi"/>
      <w:lang w:eastAsia="en-US"/>
    </w:rPr>
  </w:style>
  <w:style w:type="paragraph" w:customStyle="1" w:styleId="FirstParagraph">
    <w:name w:val="First Paragraph"/>
    <w:basedOn w:val="BodyText"/>
    <w:next w:val="BodyText"/>
    <w:qFormat/>
    <w:rsid w:val="006F1909"/>
  </w:style>
  <w:style w:type="paragraph" w:customStyle="1" w:styleId="Compact">
    <w:name w:val="Compact"/>
    <w:basedOn w:val="BodyText"/>
    <w:qFormat/>
    <w:rsid w:val="000C4CF8"/>
    <w:pPr>
      <w:spacing w:before="36" w:after="36"/>
    </w:pPr>
  </w:style>
  <w:style w:type="table" w:customStyle="1" w:styleId="Table">
    <w:name w:val="Table"/>
    <w:semiHidden/>
    <w:unhideWhenUsed/>
    <w:qFormat/>
    <w:rsid w:val="000C4CF8"/>
    <w:pPr>
      <w:spacing w:after="200"/>
    </w:pPr>
    <w:rPr>
      <w:rFonts w:eastAsiaTheme="minorHAnsi"/>
    </w:rPr>
    <w:tblPr>
      <w:tblInd w:w="0" w:type="dxa"/>
      <w:tblCellMar>
        <w:top w:w="0" w:type="dxa"/>
        <w:left w:w="108" w:type="dxa"/>
        <w:bottom w:w="0" w:type="dxa"/>
        <w:right w:w="108" w:type="dxa"/>
      </w:tblCellMar>
    </w:tblPr>
  </w:style>
  <w:style w:type="paragraph" w:customStyle="1" w:styleId="TableCaption">
    <w:name w:val="Table Caption"/>
    <w:basedOn w:val="Caption"/>
    <w:rsid w:val="000C4CF8"/>
    <w:pPr>
      <w:keepNext/>
      <w:spacing w:after="120"/>
    </w:pPr>
    <w:rPr>
      <w:rFonts w:asciiTheme="minorHAnsi" w:eastAsiaTheme="minorHAnsi" w:hAnsiTheme="minorHAnsi"/>
      <w:b w:val="0"/>
      <w:bCs w:val="0"/>
      <w:i/>
      <w:color w:val="auto"/>
      <w:sz w:val="24"/>
      <w:szCs w:val="24"/>
      <w:lang w:val="en-US"/>
    </w:rPr>
  </w:style>
  <w:style w:type="character" w:styleId="PlaceholderText">
    <w:name w:val="Placeholder Text"/>
    <w:basedOn w:val="DefaultParagraphFont"/>
    <w:uiPriority w:val="99"/>
    <w:semiHidden/>
    <w:rsid w:val="00653858"/>
    <w:rPr>
      <w:color w:val="808080"/>
    </w:rPr>
  </w:style>
  <w:style w:type="paragraph" w:customStyle="1" w:styleId="ThesisTitle">
    <w:name w:val="Thesis Title"/>
    <w:basedOn w:val="Thesissectionheading"/>
    <w:qFormat/>
    <w:rsid w:val="001434C4"/>
    <w:rPr>
      <w:sz w:val="28"/>
    </w:rPr>
  </w:style>
  <w:style w:type="character" w:styleId="UnresolvedMention">
    <w:name w:val="Unresolved Mention"/>
    <w:basedOn w:val="DefaultParagraphFont"/>
    <w:uiPriority w:val="99"/>
    <w:rsid w:val="009A5465"/>
    <w:rPr>
      <w:color w:val="605E5C"/>
      <w:shd w:val="clear" w:color="auto" w:fill="E1DFDD"/>
    </w:rPr>
  </w:style>
  <w:style w:type="character" w:customStyle="1" w:styleId="highwire-cite-metadata-doi">
    <w:name w:val="highwire-cite-metadata-doi"/>
    <w:basedOn w:val="DefaultParagraphFont"/>
    <w:rsid w:val="00D8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01727">
      <w:bodyDiv w:val="1"/>
      <w:marLeft w:val="0"/>
      <w:marRight w:val="0"/>
      <w:marTop w:val="0"/>
      <w:marBottom w:val="0"/>
      <w:divBdr>
        <w:top w:val="none" w:sz="0" w:space="0" w:color="auto"/>
        <w:left w:val="none" w:sz="0" w:space="0" w:color="auto"/>
        <w:bottom w:val="none" w:sz="0" w:space="0" w:color="auto"/>
        <w:right w:val="none" w:sz="0" w:space="0" w:color="auto"/>
      </w:divBdr>
    </w:div>
    <w:div w:id="325941557">
      <w:bodyDiv w:val="1"/>
      <w:marLeft w:val="0"/>
      <w:marRight w:val="0"/>
      <w:marTop w:val="0"/>
      <w:marBottom w:val="0"/>
      <w:divBdr>
        <w:top w:val="none" w:sz="0" w:space="0" w:color="auto"/>
        <w:left w:val="none" w:sz="0" w:space="0" w:color="auto"/>
        <w:bottom w:val="none" w:sz="0" w:space="0" w:color="auto"/>
        <w:right w:val="none" w:sz="0" w:space="0" w:color="auto"/>
      </w:divBdr>
      <w:divsChild>
        <w:div w:id="1231817612">
          <w:marLeft w:val="0"/>
          <w:marRight w:val="0"/>
          <w:marTop w:val="0"/>
          <w:marBottom w:val="0"/>
          <w:divBdr>
            <w:top w:val="none" w:sz="0" w:space="0" w:color="auto"/>
            <w:left w:val="none" w:sz="0" w:space="0" w:color="auto"/>
            <w:bottom w:val="none" w:sz="0" w:space="0" w:color="auto"/>
            <w:right w:val="none" w:sz="0" w:space="0" w:color="auto"/>
          </w:divBdr>
          <w:divsChild>
            <w:div w:id="1954284843">
              <w:marLeft w:val="0"/>
              <w:marRight w:val="0"/>
              <w:marTop w:val="0"/>
              <w:marBottom w:val="0"/>
              <w:divBdr>
                <w:top w:val="none" w:sz="0" w:space="0" w:color="auto"/>
                <w:left w:val="none" w:sz="0" w:space="0" w:color="auto"/>
                <w:bottom w:val="none" w:sz="0" w:space="0" w:color="auto"/>
                <w:right w:val="none" w:sz="0" w:space="0" w:color="auto"/>
              </w:divBdr>
              <w:divsChild>
                <w:div w:id="733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861">
      <w:bodyDiv w:val="1"/>
      <w:marLeft w:val="0"/>
      <w:marRight w:val="0"/>
      <w:marTop w:val="0"/>
      <w:marBottom w:val="0"/>
      <w:divBdr>
        <w:top w:val="none" w:sz="0" w:space="0" w:color="auto"/>
        <w:left w:val="none" w:sz="0" w:space="0" w:color="auto"/>
        <w:bottom w:val="none" w:sz="0" w:space="0" w:color="auto"/>
        <w:right w:val="none" w:sz="0" w:space="0" w:color="auto"/>
      </w:divBdr>
    </w:div>
    <w:div w:id="1077247899">
      <w:bodyDiv w:val="1"/>
      <w:marLeft w:val="0"/>
      <w:marRight w:val="0"/>
      <w:marTop w:val="0"/>
      <w:marBottom w:val="0"/>
      <w:divBdr>
        <w:top w:val="none" w:sz="0" w:space="0" w:color="auto"/>
        <w:left w:val="none" w:sz="0" w:space="0" w:color="auto"/>
        <w:bottom w:val="none" w:sz="0" w:space="0" w:color="auto"/>
        <w:right w:val="none" w:sz="0" w:space="0" w:color="auto"/>
      </w:divBdr>
      <w:divsChild>
        <w:div w:id="1082603679">
          <w:marLeft w:val="0"/>
          <w:marRight w:val="0"/>
          <w:marTop w:val="0"/>
          <w:marBottom w:val="0"/>
          <w:divBdr>
            <w:top w:val="none" w:sz="0" w:space="0" w:color="auto"/>
            <w:left w:val="none" w:sz="0" w:space="0" w:color="auto"/>
            <w:bottom w:val="none" w:sz="0" w:space="0" w:color="auto"/>
            <w:right w:val="none" w:sz="0" w:space="0" w:color="auto"/>
          </w:divBdr>
          <w:divsChild>
            <w:div w:id="1106999933">
              <w:marLeft w:val="0"/>
              <w:marRight w:val="0"/>
              <w:marTop w:val="0"/>
              <w:marBottom w:val="0"/>
              <w:divBdr>
                <w:top w:val="none" w:sz="0" w:space="0" w:color="auto"/>
                <w:left w:val="none" w:sz="0" w:space="0" w:color="auto"/>
                <w:bottom w:val="none" w:sz="0" w:space="0" w:color="auto"/>
                <w:right w:val="none" w:sz="0" w:space="0" w:color="auto"/>
              </w:divBdr>
              <w:divsChild>
                <w:div w:id="17313807">
                  <w:marLeft w:val="0"/>
                  <w:marRight w:val="0"/>
                  <w:marTop w:val="0"/>
                  <w:marBottom w:val="0"/>
                  <w:divBdr>
                    <w:top w:val="none" w:sz="0" w:space="0" w:color="auto"/>
                    <w:left w:val="none" w:sz="0" w:space="0" w:color="auto"/>
                    <w:bottom w:val="none" w:sz="0" w:space="0" w:color="auto"/>
                    <w:right w:val="none" w:sz="0" w:space="0" w:color="auto"/>
                  </w:divBdr>
                  <w:divsChild>
                    <w:div w:id="19552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aniel1noble/metabR"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849BE-7072-0040-B6CA-A3CB026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33371</Words>
  <Characters>190217</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fonti.kar@gmail.com</cp:lastModifiedBy>
  <cp:revision>2</cp:revision>
  <cp:lastPrinted>2020-09-12T03:38:00Z</cp:lastPrinted>
  <dcterms:created xsi:type="dcterms:W3CDTF">2020-11-15T01:16:00Z</dcterms:created>
  <dcterms:modified xsi:type="dcterms:W3CDTF">2020-11-15T01:16:00Z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id="QFGujQR2"/&gt;&lt;style id="http://www.zotero.org/styles/apa" locale="en-GB" hasBibliography="1" bibliographyStyleHasBeenSet="1"/&gt;&lt;prefs&gt;&lt;pref name="fieldType" value="Field"/&gt;&lt;/prefs&gt;&lt;/data&gt;</vt:lpwstr>
  </property>
</Properties>
</file>