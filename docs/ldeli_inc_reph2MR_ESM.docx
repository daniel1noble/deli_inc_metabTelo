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3AE2F" w14:textId="39A7AB1A" w:rsidR="00937CF4" w:rsidRDefault="00937CF4" w:rsidP="00937CF4">
      <w:pPr>
        <w:pStyle w:val="Heading1"/>
        <w:rPr>
          <w:rFonts w:cs="Times New Roman"/>
        </w:rPr>
      </w:pPr>
      <w:bookmarkStart w:id="0" w:name="heterogenous-variance"/>
      <w:r w:rsidRPr="00F16B93">
        <w:rPr>
          <w:rFonts w:cs="Times New Roman"/>
        </w:rPr>
        <w:t xml:space="preserve">Electronic supplementary materials for: </w:t>
      </w:r>
      <w:r w:rsidR="009B2BFA" w:rsidRPr="009B2BFA">
        <w:rPr>
          <w:rFonts w:cs="Times New Roman"/>
        </w:rPr>
        <w:t>Developmental temperature and repeatability of metabolic rate across temperatures</w:t>
      </w:r>
    </w:p>
    <w:p w14:paraId="25519AF2" w14:textId="77777777" w:rsidR="008B3996" w:rsidRPr="008B3996" w:rsidRDefault="008B3996" w:rsidP="008B3996">
      <w:pPr>
        <w:pStyle w:val="BodyText"/>
      </w:pPr>
    </w:p>
    <w:bookmarkEnd w:id="0"/>
    <w:p w14:paraId="4D898E1F" w14:textId="3E5AF155" w:rsidR="001D1EB6" w:rsidRPr="008B3996" w:rsidRDefault="008B3996" w:rsidP="008B3996">
      <w:pPr>
        <w:keepNext/>
        <w:keepLines/>
        <w:spacing w:before="40"/>
        <w:outlineLvl w:val="1"/>
        <w:rPr>
          <w:rFonts w:ascii="Times New Roman" w:eastAsia="Times New Roman" w:hAnsi="Times New Roman" w:cs="Times New Roman"/>
          <w:i/>
          <w:color w:val="000000"/>
          <w:sz w:val="26"/>
          <w:szCs w:val="26"/>
          <w:lang w:val="en-GB"/>
        </w:rPr>
      </w:pPr>
      <w:r>
        <w:rPr>
          <w:rFonts w:ascii="Times New Roman" w:eastAsia="Times New Roman" w:hAnsi="Times New Roman" w:cs="Times New Roman"/>
          <w:i/>
          <w:color w:val="000000"/>
          <w:sz w:val="26"/>
          <w:szCs w:val="26"/>
          <w:lang w:val="en-GB"/>
        </w:rPr>
        <w:t>Heterogenous Variance</w:t>
      </w:r>
    </w:p>
    <w:p w14:paraId="311E298F" w14:textId="77777777" w:rsidR="001D1EB6" w:rsidRPr="00F16B93" w:rsidRDefault="00746D8E">
      <w:pPr>
        <w:pStyle w:val="FirstParagraph"/>
        <w:rPr>
          <w:rFonts w:cs="Times New Roman"/>
        </w:rPr>
      </w:pPr>
      <w:r w:rsidRPr="00F16B93">
        <w:rPr>
          <w:rFonts w:cs="Times New Roman"/>
        </w:rPr>
        <w:t>Model with homogenous variance was best supported by WAIC values. As such, we did not explicitly model residuals in all subsequent models</w:t>
      </w:r>
    </w:p>
    <w:p w14:paraId="6D2D14CF" w14:textId="77777777" w:rsidR="001D1EB6" w:rsidRPr="00F16B93" w:rsidRDefault="00746D8E">
      <w:pPr>
        <w:pStyle w:val="TableCaption"/>
        <w:rPr>
          <w:rFonts w:ascii="Times New Roman" w:hAnsi="Times New Roman" w:cs="Times New Roman"/>
          <w:i w:val="0"/>
        </w:rPr>
      </w:pPr>
      <w:r w:rsidRPr="00202BE1">
        <w:rPr>
          <w:rFonts w:ascii="Times New Roman" w:hAnsi="Times New Roman" w:cs="Times New Roman"/>
          <w:b/>
          <w:bCs/>
          <w:i w:val="0"/>
        </w:rPr>
        <w:t>Table S1</w:t>
      </w:r>
      <w:r w:rsidRPr="00F16B93">
        <w:rPr>
          <w:rFonts w:ascii="Times New Roman" w:hAnsi="Times New Roman" w:cs="Times New Roman"/>
          <w:i w:val="0"/>
        </w:rPr>
        <w:t xml:space="preserve"> Comparisons of WAIC values for homogenous and hetergenous residuals</w:t>
      </w:r>
    </w:p>
    <w:tbl>
      <w:tblPr>
        <w:tblStyle w:val="Table"/>
        <w:tblW w:w="4305" w:type="pct"/>
        <w:tblLook w:val="07E0" w:firstRow="1" w:lastRow="1" w:firstColumn="1" w:lastColumn="1" w:noHBand="1" w:noVBand="1"/>
      </w:tblPr>
      <w:tblGrid>
        <w:gridCol w:w="3312"/>
        <w:gridCol w:w="1931"/>
        <w:gridCol w:w="1716"/>
        <w:gridCol w:w="1286"/>
      </w:tblGrid>
      <w:tr w:rsidR="001D1EB6" w:rsidRPr="00F16B93" w14:paraId="4D6D0C1E" w14:textId="77777777">
        <w:tc>
          <w:tcPr>
            <w:tcW w:w="0" w:type="auto"/>
            <w:tcBorders>
              <w:bottom w:val="single" w:sz="0" w:space="0" w:color="auto"/>
            </w:tcBorders>
            <w:vAlign w:val="bottom"/>
          </w:tcPr>
          <w:p w14:paraId="75843C70" w14:textId="77777777" w:rsidR="001D1EB6" w:rsidRPr="00F16B93" w:rsidRDefault="00746D8E">
            <w:pPr>
              <w:pStyle w:val="Compact"/>
              <w:rPr>
                <w:rFonts w:cs="Times New Roman"/>
              </w:rPr>
            </w:pPr>
            <w:r w:rsidRPr="00F16B93">
              <w:rPr>
                <w:rFonts w:cs="Times New Roman"/>
              </w:rPr>
              <w:t>Model</w:t>
            </w:r>
          </w:p>
        </w:tc>
        <w:tc>
          <w:tcPr>
            <w:tcW w:w="0" w:type="auto"/>
            <w:tcBorders>
              <w:bottom w:val="single" w:sz="0" w:space="0" w:color="auto"/>
            </w:tcBorders>
            <w:vAlign w:val="bottom"/>
          </w:tcPr>
          <w:p w14:paraId="6D0F7C9C" w14:textId="77777777" w:rsidR="001D1EB6" w:rsidRPr="00F16B93" w:rsidRDefault="00746D8E">
            <w:pPr>
              <w:pStyle w:val="Compact"/>
              <w:jc w:val="center"/>
              <w:rPr>
                <w:rFonts w:cs="Times New Roman"/>
              </w:rPr>
            </w:pPr>
            <w:r w:rsidRPr="00F16B93">
              <w:rPr>
                <w:rFonts w:cs="Times New Roman"/>
              </w:rPr>
              <w:t>WAIC value</w:t>
            </w:r>
          </w:p>
        </w:tc>
        <w:tc>
          <w:tcPr>
            <w:tcW w:w="0" w:type="auto"/>
            <w:tcBorders>
              <w:bottom w:val="single" w:sz="0" w:space="0" w:color="auto"/>
            </w:tcBorders>
            <w:vAlign w:val="bottom"/>
          </w:tcPr>
          <w:p w14:paraId="062C6A7B" w14:textId="77777777" w:rsidR="001D1EB6" w:rsidRPr="00F16B93" w:rsidRDefault="00746D8E">
            <w:pPr>
              <w:pStyle w:val="Compact"/>
              <w:jc w:val="center"/>
              <w:rPr>
                <w:rFonts w:cs="Times New Roman"/>
              </w:rPr>
            </w:pPr>
            <w:r w:rsidRPr="00F16B93">
              <w:rPr>
                <w:rFonts w:cs="Times New Roman"/>
              </w:rPr>
              <w:t>ELPD Diff</w:t>
            </w:r>
          </w:p>
        </w:tc>
        <w:tc>
          <w:tcPr>
            <w:tcW w:w="0" w:type="auto"/>
            <w:tcBorders>
              <w:bottom w:val="single" w:sz="0" w:space="0" w:color="auto"/>
            </w:tcBorders>
            <w:vAlign w:val="bottom"/>
          </w:tcPr>
          <w:p w14:paraId="70FDA342" w14:textId="77777777" w:rsidR="001D1EB6" w:rsidRPr="00F16B93" w:rsidRDefault="00746D8E">
            <w:pPr>
              <w:pStyle w:val="Compact"/>
              <w:jc w:val="center"/>
              <w:rPr>
                <w:rFonts w:cs="Times New Roman"/>
              </w:rPr>
            </w:pPr>
            <w:r w:rsidRPr="00F16B93">
              <w:rPr>
                <w:rFonts w:cs="Times New Roman"/>
              </w:rPr>
              <w:t>SE Diff</w:t>
            </w:r>
          </w:p>
        </w:tc>
      </w:tr>
      <w:tr w:rsidR="001D1EB6" w:rsidRPr="00F16B93" w14:paraId="641BE110" w14:textId="77777777">
        <w:tc>
          <w:tcPr>
            <w:tcW w:w="0" w:type="auto"/>
          </w:tcPr>
          <w:p w14:paraId="6B76BF86" w14:textId="77777777" w:rsidR="001D1EB6" w:rsidRPr="00F16B93" w:rsidRDefault="00746D8E">
            <w:pPr>
              <w:pStyle w:val="Compact"/>
              <w:rPr>
                <w:rFonts w:cs="Times New Roman"/>
              </w:rPr>
            </w:pPr>
            <w:r w:rsidRPr="00F16B93">
              <w:rPr>
                <w:rFonts w:cs="Times New Roman"/>
              </w:rPr>
              <w:t>Homogenous residuals</w:t>
            </w:r>
          </w:p>
        </w:tc>
        <w:tc>
          <w:tcPr>
            <w:tcW w:w="0" w:type="auto"/>
          </w:tcPr>
          <w:p w14:paraId="459E75B6" w14:textId="77777777" w:rsidR="001D1EB6" w:rsidRPr="00F16B93" w:rsidRDefault="00746D8E">
            <w:pPr>
              <w:pStyle w:val="Compact"/>
              <w:jc w:val="center"/>
              <w:rPr>
                <w:rFonts w:cs="Times New Roman"/>
              </w:rPr>
            </w:pPr>
            <w:r w:rsidRPr="00F16B93">
              <w:rPr>
                <w:rFonts w:cs="Times New Roman"/>
              </w:rPr>
              <w:t>-3.61</w:t>
            </w:r>
          </w:p>
        </w:tc>
        <w:tc>
          <w:tcPr>
            <w:tcW w:w="0" w:type="auto"/>
          </w:tcPr>
          <w:p w14:paraId="6B168EAC" w14:textId="77777777" w:rsidR="001D1EB6" w:rsidRPr="00F16B93" w:rsidRDefault="00746D8E">
            <w:pPr>
              <w:pStyle w:val="Compact"/>
              <w:jc w:val="center"/>
              <w:rPr>
                <w:rFonts w:cs="Times New Roman"/>
              </w:rPr>
            </w:pPr>
            <w:r w:rsidRPr="00F16B93">
              <w:rPr>
                <w:rFonts w:cs="Times New Roman"/>
              </w:rPr>
              <w:t>0</w:t>
            </w:r>
          </w:p>
        </w:tc>
        <w:tc>
          <w:tcPr>
            <w:tcW w:w="0" w:type="auto"/>
          </w:tcPr>
          <w:p w14:paraId="5B6C483B" w14:textId="77777777" w:rsidR="001D1EB6" w:rsidRPr="00F16B93" w:rsidRDefault="00746D8E">
            <w:pPr>
              <w:pStyle w:val="Compact"/>
              <w:jc w:val="center"/>
              <w:rPr>
                <w:rFonts w:cs="Times New Roman"/>
              </w:rPr>
            </w:pPr>
            <w:r w:rsidRPr="00F16B93">
              <w:rPr>
                <w:rFonts w:cs="Times New Roman"/>
              </w:rPr>
              <w:t>0</w:t>
            </w:r>
          </w:p>
        </w:tc>
      </w:tr>
      <w:tr w:rsidR="001D1EB6" w:rsidRPr="00F16B93" w14:paraId="5BD2B114" w14:textId="77777777">
        <w:tc>
          <w:tcPr>
            <w:tcW w:w="0" w:type="auto"/>
          </w:tcPr>
          <w:p w14:paraId="1C9616A7" w14:textId="77777777" w:rsidR="001D1EB6" w:rsidRPr="00F16B93" w:rsidRDefault="00746D8E">
            <w:pPr>
              <w:pStyle w:val="Compact"/>
              <w:rPr>
                <w:rFonts w:cs="Times New Roman"/>
              </w:rPr>
            </w:pPr>
            <w:r w:rsidRPr="00F16B93">
              <w:rPr>
                <w:rFonts w:cs="Times New Roman"/>
              </w:rPr>
              <w:t>Heterogenous residuals</w:t>
            </w:r>
          </w:p>
        </w:tc>
        <w:tc>
          <w:tcPr>
            <w:tcW w:w="0" w:type="auto"/>
          </w:tcPr>
          <w:p w14:paraId="44EFD777" w14:textId="77777777" w:rsidR="001D1EB6" w:rsidRPr="00F16B93" w:rsidRDefault="00746D8E">
            <w:pPr>
              <w:pStyle w:val="Compact"/>
              <w:jc w:val="center"/>
              <w:rPr>
                <w:rFonts w:cs="Times New Roman"/>
              </w:rPr>
            </w:pPr>
            <w:r w:rsidRPr="00F16B93">
              <w:rPr>
                <w:rFonts w:cs="Times New Roman"/>
              </w:rPr>
              <w:t>-2.09</w:t>
            </w:r>
          </w:p>
        </w:tc>
        <w:tc>
          <w:tcPr>
            <w:tcW w:w="0" w:type="auto"/>
          </w:tcPr>
          <w:p w14:paraId="4029BF0E" w14:textId="77777777" w:rsidR="001D1EB6" w:rsidRPr="00F16B93" w:rsidRDefault="00746D8E">
            <w:pPr>
              <w:pStyle w:val="Compact"/>
              <w:jc w:val="center"/>
              <w:rPr>
                <w:rFonts w:cs="Times New Roman"/>
              </w:rPr>
            </w:pPr>
            <w:r w:rsidRPr="00F16B93">
              <w:rPr>
                <w:rFonts w:cs="Times New Roman"/>
              </w:rPr>
              <w:t>-0.76</w:t>
            </w:r>
          </w:p>
        </w:tc>
        <w:tc>
          <w:tcPr>
            <w:tcW w:w="0" w:type="auto"/>
          </w:tcPr>
          <w:p w14:paraId="1C935939" w14:textId="77777777" w:rsidR="001D1EB6" w:rsidRPr="00F16B93" w:rsidRDefault="00746D8E">
            <w:pPr>
              <w:pStyle w:val="Compact"/>
              <w:jc w:val="center"/>
              <w:rPr>
                <w:rFonts w:cs="Times New Roman"/>
              </w:rPr>
            </w:pPr>
            <w:r w:rsidRPr="00F16B93">
              <w:rPr>
                <w:rFonts w:cs="Times New Roman"/>
              </w:rPr>
              <w:t>2.08</w:t>
            </w:r>
          </w:p>
        </w:tc>
      </w:tr>
    </w:tbl>
    <w:p w14:paraId="155218AD" w14:textId="74F43DF6" w:rsidR="006324B5" w:rsidRDefault="006324B5" w:rsidP="006324B5"/>
    <w:p w14:paraId="58FA030C" w14:textId="0BF05946" w:rsidR="008D7166" w:rsidRPr="00A13997" w:rsidRDefault="008D7166" w:rsidP="00A13997">
      <w:pPr>
        <w:keepNext/>
        <w:keepLines/>
        <w:spacing w:before="40"/>
        <w:outlineLvl w:val="1"/>
        <w:rPr>
          <w:rFonts w:ascii="Times New Roman" w:eastAsia="Times New Roman" w:hAnsi="Times New Roman" w:cs="Times New Roman"/>
          <w:i/>
          <w:color w:val="000000"/>
          <w:sz w:val="26"/>
          <w:szCs w:val="26"/>
          <w:lang w:val="en-GB"/>
        </w:rPr>
      </w:pPr>
      <w:r>
        <w:rPr>
          <w:rFonts w:ascii="Times New Roman" w:eastAsia="Times New Roman" w:hAnsi="Times New Roman" w:cs="Times New Roman"/>
          <w:i/>
          <w:color w:val="000000"/>
          <w:sz w:val="26"/>
          <w:szCs w:val="26"/>
          <w:lang w:val="en-GB"/>
        </w:rPr>
        <w:t xml:space="preserve">The </w:t>
      </w:r>
      <w:r w:rsidR="00F44349">
        <w:rPr>
          <w:rFonts w:ascii="Times New Roman" w:eastAsia="Times New Roman" w:hAnsi="Times New Roman" w:cs="Times New Roman"/>
          <w:i/>
          <w:color w:val="000000"/>
          <w:sz w:val="26"/>
          <w:szCs w:val="26"/>
          <w:lang w:val="en-GB"/>
        </w:rPr>
        <w:t xml:space="preserve">Influence </w:t>
      </w:r>
      <w:r w:rsidR="009B2BFA">
        <w:rPr>
          <w:rFonts w:ascii="Times New Roman" w:eastAsia="Times New Roman" w:hAnsi="Times New Roman" w:cs="Times New Roman"/>
          <w:i/>
          <w:color w:val="000000"/>
          <w:sz w:val="26"/>
          <w:szCs w:val="26"/>
          <w:lang w:val="en-GB"/>
        </w:rPr>
        <w:t>of</w:t>
      </w:r>
      <w:r w:rsidR="00F44349">
        <w:rPr>
          <w:rFonts w:ascii="Times New Roman" w:eastAsia="Times New Roman" w:hAnsi="Times New Roman" w:cs="Times New Roman"/>
          <w:i/>
          <w:color w:val="000000"/>
          <w:sz w:val="26"/>
          <w:szCs w:val="26"/>
          <w:lang w:val="en-GB"/>
        </w:rPr>
        <w:t xml:space="preserve"> Developmental Temperature </w:t>
      </w:r>
      <w:r w:rsidR="009B2BFA">
        <w:rPr>
          <w:rFonts w:ascii="Times New Roman" w:eastAsia="Times New Roman" w:hAnsi="Times New Roman" w:cs="Times New Roman"/>
          <w:i/>
          <w:color w:val="000000"/>
          <w:sz w:val="26"/>
          <w:szCs w:val="26"/>
          <w:lang w:val="en-GB"/>
        </w:rPr>
        <w:t>o</w:t>
      </w:r>
      <w:r w:rsidR="00F44349">
        <w:rPr>
          <w:rFonts w:ascii="Times New Roman" w:eastAsia="Times New Roman" w:hAnsi="Times New Roman" w:cs="Times New Roman"/>
          <w:i/>
          <w:color w:val="000000"/>
          <w:sz w:val="26"/>
          <w:szCs w:val="26"/>
          <w:lang w:val="en-GB"/>
        </w:rPr>
        <w:t xml:space="preserve">n </w:t>
      </w:r>
      <w:r w:rsidR="009B2BFA">
        <w:rPr>
          <w:rFonts w:ascii="Times New Roman" w:eastAsia="Times New Roman" w:hAnsi="Times New Roman" w:cs="Times New Roman"/>
          <w:i/>
          <w:color w:val="000000"/>
          <w:sz w:val="26"/>
          <w:szCs w:val="26"/>
          <w:lang w:val="en-GB"/>
        </w:rPr>
        <w:t>t</w:t>
      </w:r>
      <w:r w:rsidR="00F44349">
        <w:rPr>
          <w:rFonts w:ascii="Times New Roman" w:eastAsia="Times New Roman" w:hAnsi="Times New Roman" w:cs="Times New Roman"/>
          <w:i/>
          <w:color w:val="000000"/>
          <w:sz w:val="26"/>
          <w:szCs w:val="26"/>
          <w:lang w:val="en-GB"/>
        </w:rPr>
        <w:t xml:space="preserve">he Thermal Reaction Norm </w:t>
      </w:r>
      <w:r w:rsidR="009B2BFA">
        <w:rPr>
          <w:rFonts w:ascii="Times New Roman" w:eastAsia="Times New Roman" w:hAnsi="Times New Roman" w:cs="Times New Roman"/>
          <w:i/>
          <w:color w:val="000000"/>
          <w:sz w:val="26"/>
          <w:szCs w:val="26"/>
          <w:lang w:val="en-GB"/>
        </w:rPr>
        <w:t>o</w:t>
      </w:r>
      <w:r w:rsidR="00F44349">
        <w:rPr>
          <w:rFonts w:ascii="Times New Roman" w:eastAsia="Times New Roman" w:hAnsi="Times New Roman" w:cs="Times New Roman"/>
          <w:i/>
          <w:color w:val="000000"/>
          <w:sz w:val="26"/>
          <w:szCs w:val="26"/>
          <w:lang w:val="en-GB"/>
        </w:rPr>
        <w:t>f Metabolic Rate</w:t>
      </w:r>
    </w:p>
    <w:p w14:paraId="3CE03025" w14:textId="13944E36" w:rsidR="001D1EB6" w:rsidRPr="00F16B93" w:rsidRDefault="00746D8E">
      <w:pPr>
        <w:pStyle w:val="TableCaption"/>
        <w:rPr>
          <w:rFonts w:ascii="Times New Roman" w:hAnsi="Times New Roman" w:cs="Times New Roman"/>
          <w:i w:val="0"/>
        </w:rPr>
      </w:pPr>
      <w:r w:rsidRPr="00202BE1">
        <w:rPr>
          <w:rFonts w:ascii="Times New Roman" w:hAnsi="Times New Roman" w:cs="Times New Roman"/>
          <w:b/>
          <w:bCs/>
          <w:i w:val="0"/>
        </w:rPr>
        <w:t>Table S2</w:t>
      </w:r>
      <w:r w:rsidRPr="00F16B93">
        <w:rPr>
          <w:rFonts w:ascii="Times New Roman" w:hAnsi="Times New Roman" w:cs="Times New Roman"/>
          <w:i w:val="0"/>
        </w:rPr>
        <w:t xml:space="preserve"> Model coefficients of full model testing whether developmental temperature affects the elevation and slope of the thermal reaction norm of metabolic rate. This model used a complete case dataset, n = 3818</w:t>
      </w:r>
      <w:r w:rsidR="002F68C6">
        <w:rPr>
          <w:rFonts w:ascii="Times New Roman" w:hAnsi="Times New Roman" w:cs="Times New Roman"/>
          <w:i w:val="0"/>
        </w:rPr>
        <w:t xml:space="preserve">. </w:t>
      </w:r>
      <w:r w:rsidR="00EE71A4" w:rsidRPr="00EE71A4">
        <w:rPr>
          <w:rFonts w:ascii="Times New Roman" w:hAnsi="Times New Roman" w:cs="Times New Roman"/>
          <w:i w:val="0"/>
        </w:rPr>
        <w:t xml:space="preserve">The intercept is the cold developmental temperature. </w:t>
      </w:r>
      <w:r w:rsidR="002F68C6" w:rsidRPr="002F68C6">
        <w:rPr>
          <w:rFonts w:ascii="Times New Roman" w:hAnsi="Times New Roman" w:cs="Times New Roman"/>
          <w:i w:val="0"/>
        </w:rPr>
        <w:t xml:space="preserve">Mass and MR was log transformed and Age was z-transformed. Bolded estimates are significantly different from zero. </w:t>
      </w:r>
      <w:r w:rsidR="002F42E0" w:rsidRPr="002F42E0">
        <w:rPr>
          <w:rFonts w:ascii="Times New Roman" w:hAnsi="Times New Roman" w:cs="Times New Roman"/>
          <w:i w:val="0"/>
        </w:rPr>
        <w:t xml:space="preserve">COV represents covariance. </w:t>
      </w:r>
    </w:p>
    <w:tbl>
      <w:tblPr>
        <w:tblStyle w:val="Table"/>
        <w:tblW w:w="4583" w:type="pct"/>
        <w:tblLook w:val="07E0" w:firstRow="1" w:lastRow="1" w:firstColumn="1" w:lastColumn="1" w:noHBand="1" w:noVBand="1"/>
      </w:tblPr>
      <w:tblGrid>
        <w:gridCol w:w="4215"/>
        <w:gridCol w:w="1502"/>
        <w:gridCol w:w="1502"/>
        <w:gridCol w:w="1558"/>
      </w:tblGrid>
      <w:tr w:rsidR="00BA422D" w:rsidRPr="00F16B93" w14:paraId="6A027F5A" w14:textId="77777777">
        <w:tc>
          <w:tcPr>
            <w:tcW w:w="0" w:type="auto"/>
            <w:tcBorders>
              <w:bottom w:val="single" w:sz="0" w:space="0" w:color="auto"/>
            </w:tcBorders>
            <w:vAlign w:val="bottom"/>
          </w:tcPr>
          <w:p w14:paraId="7FA3DA26" w14:textId="77777777" w:rsidR="00BA422D" w:rsidRPr="00F16B93" w:rsidRDefault="00BA422D" w:rsidP="00BA422D">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4BF4D46C" w14:textId="77777777" w:rsidR="00BA422D" w:rsidRPr="00F16B93" w:rsidRDefault="00BA422D" w:rsidP="00BA422D">
            <w:pPr>
              <w:pStyle w:val="Compact"/>
              <w:jc w:val="center"/>
              <w:rPr>
                <w:rFonts w:cs="Times New Roman"/>
              </w:rPr>
            </w:pPr>
            <w:r w:rsidRPr="00F16B93">
              <w:rPr>
                <w:rFonts w:cs="Times New Roman"/>
              </w:rPr>
              <w:t>Estimate</w:t>
            </w:r>
          </w:p>
        </w:tc>
        <w:tc>
          <w:tcPr>
            <w:tcW w:w="0" w:type="auto"/>
            <w:tcBorders>
              <w:bottom w:val="single" w:sz="0" w:space="0" w:color="auto"/>
            </w:tcBorders>
            <w:vAlign w:val="bottom"/>
          </w:tcPr>
          <w:p w14:paraId="0A860D60" w14:textId="617A78B3" w:rsidR="00BA422D" w:rsidRPr="00F16B93" w:rsidRDefault="00BA422D" w:rsidP="00BA422D">
            <w:pPr>
              <w:pStyle w:val="Compact"/>
              <w:jc w:val="center"/>
              <w:rPr>
                <w:rFonts w:cs="Times New Roman"/>
              </w:rPr>
            </w:pPr>
            <w:r>
              <w:t>Lower</w:t>
            </w:r>
          </w:p>
        </w:tc>
        <w:tc>
          <w:tcPr>
            <w:tcW w:w="0" w:type="auto"/>
            <w:tcBorders>
              <w:bottom w:val="single" w:sz="0" w:space="0" w:color="auto"/>
            </w:tcBorders>
            <w:vAlign w:val="bottom"/>
          </w:tcPr>
          <w:p w14:paraId="53BBE30E" w14:textId="584A2589" w:rsidR="00BA422D" w:rsidRPr="00F16B93" w:rsidRDefault="00BA422D" w:rsidP="00BA422D">
            <w:pPr>
              <w:pStyle w:val="Compact"/>
              <w:jc w:val="center"/>
              <w:rPr>
                <w:rFonts w:cs="Times New Roman"/>
              </w:rPr>
            </w:pPr>
            <w:r>
              <w:t>Upper</w:t>
            </w:r>
          </w:p>
        </w:tc>
      </w:tr>
      <w:tr w:rsidR="00C06219" w:rsidRPr="00F16B93" w14:paraId="1AE0E41C" w14:textId="77777777">
        <w:tc>
          <w:tcPr>
            <w:tcW w:w="0" w:type="auto"/>
          </w:tcPr>
          <w:p w14:paraId="7B4D0C48" w14:textId="21B21F3A" w:rsidR="00C06219" w:rsidRPr="00C06219" w:rsidRDefault="00C06219">
            <w:pPr>
              <w:pStyle w:val="Compact"/>
              <w:rPr>
                <w:rFonts w:cs="Times New Roman"/>
                <w:u w:val="single"/>
              </w:rPr>
            </w:pPr>
            <w:r w:rsidRPr="00C06219">
              <w:rPr>
                <w:i/>
                <w:iCs/>
                <w:u w:val="single"/>
              </w:rPr>
              <w:t>Fixed effects</w:t>
            </w:r>
          </w:p>
        </w:tc>
        <w:tc>
          <w:tcPr>
            <w:tcW w:w="0" w:type="auto"/>
          </w:tcPr>
          <w:p w14:paraId="55DD31BF" w14:textId="77777777" w:rsidR="00C06219" w:rsidRPr="00F95EDB" w:rsidRDefault="00C06219">
            <w:pPr>
              <w:pStyle w:val="Compact"/>
              <w:jc w:val="center"/>
              <w:rPr>
                <w:rFonts w:cs="Times New Roman"/>
                <w:b/>
                <w:bCs/>
              </w:rPr>
            </w:pPr>
          </w:p>
        </w:tc>
        <w:tc>
          <w:tcPr>
            <w:tcW w:w="0" w:type="auto"/>
          </w:tcPr>
          <w:p w14:paraId="21CA5583" w14:textId="77777777" w:rsidR="00C06219" w:rsidRPr="00F95EDB" w:rsidRDefault="00C06219">
            <w:pPr>
              <w:pStyle w:val="Compact"/>
              <w:jc w:val="center"/>
              <w:rPr>
                <w:rFonts w:cs="Times New Roman"/>
                <w:b/>
                <w:bCs/>
              </w:rPr>
            </w:pPr>
          </w:p>
        </w:tc>
        <w:tc>
          <w:tcPr>
            <w:tcW w:w="0" w:type="auto"/>
          </w:tcPr>
          <w:p w14:paraId="6A3F565C" w14:textId="77777777" w:rsidR="00C06219" w:rsidRPr="00F95EDB" w:rsidRDefault="00C06219">
            <w:pPr>
              <w:pStyle w:val="Compact"/>
              <w:jc w:val="center"/>
              <w:rPr>
                <w:rFonts w:cs="Times New Roman"/>
                <w:b/>
                <w:bCs/>
              </w:rPr>
            </w:pPr>
          </w:p>
        </w:tc>
      </w:tr>
      <w:tr w:rsidR="00EC1C1F" w:rsidRPr="00F16B93" w14:paraId="43FD3A8C" w14:textId="77777777">
        <w:tc>
          <w:tcPr>
            <w:tcW w:w="0" w:type="auto"/>
          </w:tcPr>
          <w:p w14:paraId="7CDC95C7" w14:textId="4A57321D" w:rsidR="00EC1C1F" w:rsidRPr="00F16B93" w:rsidRDefault="00EC1C1F" w:rsidP="00EC1C1F">
            <w:pPr>
              <w:pStyle w:val="Compact"/>
              <w:rPr>
                <w:rFonts w:cs="Times New Roman"/>
              </w:rPr>
            </w:pPr>
            <w:r>
              <w:rPr>
                <w:rFonts w:cs="Times New Roman"/>
              </w:rPr>
              <w:t>Intercept</w:t>
            </w:r>
          </w:p>
        </w:tc>
        <w:tc>
          <w:tcPr>
            <w:tcW w:w="0" w:type="auto"/>
          </w:tcPr>
          <w:p w14:paraId="356AFDB0" w14:textId="24EB0064" w:rsidR="00EC1C1F" w:rsidRPr="00510EC4" w:rsidRDefault="00EC1C1F" w:rsidP="00EC1C1F">
            <w:pPr>
              <w:pStyle w:val="Compact"/>
              <w:jc w:val="center"/>
              <w:rPr>
                <w:rFonts w:cs="Times New Roman"/>
                <w:b/>
                <w:bCs/>
              </w:rPr>
            </w:pPr>
            <w:r w:rsidRPr="00510EC4">
              <w:rPr>
                <w:b/>
                <w:bCs/>
              </w:rPr>
              <w:t>-6.294</w:t>
            </w:r>
          </w:p>
        </w:tc>
        <w:tc>
          <w:tcPr>
            <w:tcW w:w="0" w:type="auto"/>
          </w:tcPr>
          <w:p w14:paraId="64930F4B" w14:textId="10578E3B" w:rsidR="00EC1C1F" w:rsidRPr="00510EC4" w:rsidRDefault="00EC1C1F" w:rsidP="00EC1C1F">
            <w:pPr>
              <w:pStyle w:val="Compact"/>
              <w:jc w:val="center"/>
              <w:rPr>
                <w:rFonts w:cs="Times New Roman"/>
                <w:b/>
                <w:bCs/>
              </w:rPr>
            </w:pPr>
            <w:r w:rsidRPr="00510EC4">
              <w:rPr>
                <w:b/>
                <w:bCs/>
              </w:rPr>
              <w:t>-6.364</w:t>
            </w:r>
          </w:p>
        </w:tc>
        <w:tc>
          <w:tcPr>
            <w:tcW w:w="0" w:type="auto"/>
          </w:tcPr>
          <w:p w14:paraId="78BE9F96" w14:textId="0D86AE2B" w:rsidR="00EC1C1F" w:rsidRPr="00510EC4" w:rsidRDefault="00EC1C1F" w:rsidP="00EC1C1F">
            <w:pPr>
              <w:pStyle w:val="Compact"/>
              <w:jc w:val="center"/>
              <w:rPr>
                <w:rFonts w:cs="Times New Roman"/>
                <w:b/>
                <w:bCs/>
              </w:rPr>
            </w:pPr>
            <w:r w:rsidRPr="00510EC4">
              <w:rPr>
                <w:b/>
                <w:bCs/>
              </w:rPr>
              <w:t>-6.22</w:t>
            </w:r>
          </w:p>
        </w:tc>
      </w:tr>
      <w:tr w:rsidR="00EC1C1F" w:rsidRPr="00F16B93" w14:paraId="0EF2A818" w14:textId="77777777">
        <w:tc>
          <w:tcPr>
            <w:tcW w:w="0" w:type="auto"/>
          </w:tcPr>
          <w:p w14:paraId="64BBECD7" w14:textId="4A83A07C" w:rsidR="00EC1C1F" w:rsidRPr="00F16B93" w:rsidRDefault="00EC1C1F" w:rsidP="00EC1C1F">
            <w:pPr>
              <w:pStyle w:val="Compact"/>
              <w:rPr>
                <w:rFonts w:cs="Times New Roman"/>
              </w:rPr>
            </w:pPr>
            <w:r>
              <w:rPr>
                <w:rFonts w:cs="Times New Roman"/>
              </w:rPr>
              <w:t>Treatment 29</w:t>
            </w:r>
          </w:p>
        </w:tc>
        <w:tc>
          <w:tcPr>
            <w:tcW w:w="0" w:type="auto"/>
          </w:tcPr>
          <w:p w14:paraId="1879E819" w14:textId="26A3AC2C" w:rsidR="00EC1C1F" w:rsidRPr="00F16B93" w:rsidRDefault="00EC1C1F" w:rsidP="00EC1C1F">
            <w:pPr>
              <w:pStyle w:val="Compact"/>
              <w:jc w:val="center"/>
              <w:rPr>
                <w:rFonts w:cs="Times New Roman"/>
              </w:rPr>
            </w:pPr>
            <w:r w:rsidRPr="003653B3">
              <w:t>-0.001</w:t>
            </w:r>
          </w:p>
        </w:tc>
        <w:tc>
          <w:tcPr>
            <w:tcW w:w="0" w:type="auto"/>
          </w:tcPr>
          <w:p w14:paraId="17C9C174" w14:textId="507B8EA0" w:rsidR="00EC1C1F" w:rsidRPr="00F16B93" w:rsidRDefault="00EC1C1F" w:rsidP="00EC1C1F">
            <w:pPr>
              <w:pStyle w:val="Compact"/>
              <w:jc w:val="center"/>
              <w:rPr>
                <w:rFonts w:cs="Times New Roman"/>
              </w:rPr>
            </w:pPr>
            <w:r w:rsidRPr="003653B3">
              <w:t>-0.062</w:t>
            </w:r>
          </w:p>
        </w:tc>
        <w:tc>
          <w:tcPr>
            <w:tcW w:w="0" w:type="auto"/>
          </w:tcPr>
          <w:p w14:paraId="320F45B9" w14:textId="4AF36C6F" w:rsidR="00EC1C1F" w:rsidRPr="00F16B93" w:rsidRDefault="00EC1C1F" w:rsidP="00EC1C1F">
            <w:pPr>
              <w:pStyle w:val="Compact"/>
              <w:jc w:val="center"/>
              <w:rPr>
                <w:rFonts w:cs="Times New Roman"/>
              </w:rPr>
            </w:pPr>
            <w:r w:rsidRPr="003653B3">
              <w:t>0.058</w:t>
            </w:r>
          </w:p>
        </w:tc>
      </w:tr>
      <w:tr w:rsidR="00EC1C1F" w:rsidRPr="00F95EDB" w14:paraId="3630C110" w14:textId="77777777">
        <w:tc>
          <w:tcPr>
            <w:tcW w:w="0" w:type="auto"/>
          </w:tcPr>
          <w:p w14:paraId="0E276B0D" w14:textId="1B485617" w:rsidR="00EC1C1F" w:rsidRPr="00F16B93" w:rsidRDefault="00EC1C1F" w:rsidP="00EC1C1F">
            <w:pPr>
              <w:pStyle w:val="Compact"/>
              <w:rPr>
                <w:rFonts w:cs="Times New Roman"/>
              </w:rPr>
            </w:pPr>
            <w:r>
              <w:rPr>
                <w:rFonts w:cs="Times New Roman"/>
              </w:rPr>
              <w:t>Temperature</w:t>
            </w:r>
          </w:p>
        </w:tc>
        <w:tc>
          <w:tcPr>
            <w:tcW w:w="0" w:type="auto"/>
          </w:tcPr>
          <w:p w14:paraId="19428C65" w14:textId="7B461B52" w:rsidR="00EC1C1F" w:rsidRPr="00510EC4" w:rsidRDefault="00EC1C1F" w:rsidP="00EC1C1F">
            <w:pPr>
              <w:pStyle w:val="Compact"/>
              <w:jc w:val="center"/>
              <w:rPr>
                <w:rFonts w:cs="Times New Roman"/>
                <w:b/>
                <w:bCs/>
              </w:rPr>
            </w:pPr>
            <w:r w:rsidRPr="00510EC4">
              <w:rPr>
                <w:b/>
                <w:bCs/>
              </w:rPr>
              <w:t>0.262</w:t>
            </w:r>
          </w:p>
        </w:tc>
        <w:tc>
          <w:tcPr>
            <w:tcW w:w="0" w:type="auto"/>
          </w:tcPr>
          <w:p w14:paraId="2910BAC9" w14:textId="6394ACA4" w:rsidR="00EC1C1F" w:rsidRPr="00510EC4" w:rsidRDefault="00EC1C1F" w:rsidP="00EC1C1F">
            <w:pPr>
              <w:pStyle w:val="Compact"/>
              <w:jc w:val="center"/>
              <w:rPr>
                <w:rFonts w:cs="Times New Roman"/>
                <w:b/>
                <w:bCs/>
              </w:rPr>
            </w:pPr>
            <w:r w:rsidRPr="00510EC4">
              <w:rPr>
                <w:b/>
                <w:bCs/>
              </w:rPr>
              <w:t>0.246</w:t>
            </w:r>
          </w:p>
        </w:tc>
        <w:tc>
          <w:tcPr>
            <w:tcW w:w="0" w:type="auto"/>
          </w:tcPr>
          <w:p w14:paraId="01DA7E6D" w14:textId="50467541" w:rsidR="00EC1C1F" w:rsidRPr="00510EC4" w:rsidRDefault="00EC1C1F" w:rsidP="00EC1C1F">
            <w:pPr>
              <w:pStyle w:val="Compact"/>
              <w:jc w:val="center"/>
              <w:rPr>
                <w:rFonts w:cs="Times New Roman"/>
                <w:b/>
                <w:bCs/>
              </w:rPr>
            </w:pPr>
            <w:r w:rsidRPr="00510EC4">
              <w:rPr>
                <w:b/>
                <w:bCs/>
              </w:rPr>
              <w:t>0.279</w:t>
            </w:r>
          </w:p>
        </w:tc>
      </w:tr>
      <w:tr w:rsidR="00EC1C1F" w:rsidRPr="00F95EDB" w14:paraId="0458EC58" w14:textId="77777777">
        <w:tc>
          <w:tcPr>
            <w:tcW w:w="0" w:type="auto"/>
          </w:tcPr>
          <w:p w14:paraId="076B55C4" w14:textId="65563E87" w:rsidR="00EC1C1F" w:rsidRPr="00F16B93" w:rsidRDefault="00EC1C1F" w:rsidP="00EC1C1F">
            <w:pPr>
              <w:pStyle w:val="Compact"/>
              <w:rPr>
                <w:rFonts w:cs="Times New Roman"/>
              </w:rPr>
            </w:pPr>
            <w:r>
              <w:rPr>
                <w:rFonts w:cs="Times New Roman"/>
              </w:rPr>
              <w:t>Mass</w:t>
            </w:r>
          </w:p>
        </w:tc>
        <w:tc>
          <w:tcPr>
            <w:tcW w:w="0" w:type="auto"/>
          </w:tcPr>
          <w:p w14:paraId="3BC5E73E" w14:textId="22A3D4FF" w:rsidR="00EC1C1F" w:rsidRPr="00510EC4" w:rsidRDefault="00EC1C1F" w:rsidP="00EC1C1F">
            <w:pPr>
              <w:pStyle w:val="Compact"/>
              <w:jc w:val="center"/>
              <w:rPr>
                <w:rFonts w:cs="Times New Roman"/>
                <w:b/>
                <w:bCs/>
              </w:rPr>
            </w:pPr>
            <w:r w:rsidRPr="00510EC4">
              <w:rPr>
                <w:b/>
                <w:bCs/>
              </w:rPr>
              <w:t>0.129</w:t>
            </w:r>
          </w:p>
        </w:tc>
        <w:tc>
          <w:tcPr>
            <w:tcW w:w="0" w:type="auto"/>
          </w:tcPr>
          <w:p w14:paraId="3245015A" w14:textId="60FB1778" w:rsidR="00EC1C1F" w:rsidRPr="00510EC4" w:rsidRDefault="00EC1C1F" w:rsidP="00EC1C1F">
            <w:pPr>
              <w:pStyle w:val="Compact"/>
              <w:jc w:val="center"/>
              <w:rPr>
                <w:rFonts w:cs="Times New Roman"/>
                <w:b/>
                <w:bCs/>
              </w:rPr>
            </w:pPr>
            <w:r w:rsidRPr="00510EC4">
              <w:rPr>
                <w:b/>
                <w:bCs/>
              </w:rPr>
              <w:t>0.105</w:t>
            </w:r>
          </w:p>
        </w:tc>
        <w:tc>
          <w:tcPr>
            <w:tcW w:w="0" w:type="auto"/>
          </w:tcPr>
          <w:p w14:paraId="1C51ACA5" w14:textId="37EC510B" w:rsidR="00EC1C1F" w:rsidRPr="00510EC4" w:rsidRDefault="00EC1C1F" w:rsidP="00EC1C1F">
            <w:pPr>
              <w:pStyle w:val="Compact"/>
              <w:jc w:val="center"/>
              <w:rPr>
                <w:rFonts w:cs="Times New Roman"/>
                <w:b/>
                <w:bCs/>
              </w:rPr>
            </w:pPr>
            <w:r w:rsidRPr="00510EC4">
              <w:rPr>
                <w:b/>
                <w:bCs/>
              </w:rPr>
              <w:t>0.152</w:t>
            </w:r>
          </w:p>
        </w:tc>
      </w:tr>
      <w:tr w:rsidR="00EC1C1F" w:rsidRPr="00F16B93" w14:paraId="0867B24A" w14:textId="77777777">
        <w:tc>
          <w:tcPr>
            <w:tcW w:w="0" w:type="auto"/>
          </w:tcPr>
          <w:p w14:paraId="626F9A7F" w14:textId="3AE6A8D1" w:rsidR="00EC1C1F" w:rsidRPr="00F16B93" w:rsidRDefault="00EC1C1F" w:rsidP="00EC1C1F">
            <w:pPr>
              <w:pStyle w:val="Compact"/>
              <w:rPr>
                <w:rFonts w:cs="Times New Roman"/>
              </w:rPr>
            </w:pPr>
            <w:r>
              <w:rPr>
                <w:rFonts w:cs="Times New Roman"/>
              </w:rPr>
              <w:t>Age</w:t>
            </w:r>
          </w:p>
        </w:tc>
        <w:tc>
          <w:tcPr>
            <w:tcW w:w="0" w:type="auto"/>
          </w:tcPr>
          <w:p w14:paraId="6E86F29E" w14:textId="62A701D0" w:rsidR="00EC1C1F" w:rsidRPr="00F16B93" w:rsidRDefault="00EC1C1F" w:rsidP="00EC1C1F">
            <w:pPr>
              <w:pStyle w:val="Compact"/>
              <w:jc w:val="center"/>
              <w:rPr>
                <w:rFonts w:cs="Times New Roman"/>
              </w:rPr>
            </w:pPr>
            <w:r w:rsidRPr="003653B3">
              <w:t>-0.035</w:t>
            </w:r>
          </w:p>
        </w:tc>
        <w:tc>
          <w:tcPr>
            <w:tcW w:w="0" w:type="auto"/>
          </w:tcPr>
          <w:p w14:paraId="4A169A99" w14:textId="05F0B5D9" w:rsidR="00EC1C1F" w:rsidRPr="00F16B93" w:rsidRDefault="00EC1C1F" w:rsidP="00EC1C1F">
            <w:pPr>
              <w:pStyle w:val="Compact"/>
              <w:jc w:val="center"/>
              <w:rPr>
                <w:rFonts w:cs="Times New Roman"/>
              </w:rPr>
            </w:pPr>
            <w:r w:rsidRPr="003653B3">
              <w:t>-0.078</w:t>
            </w:r>
          </w:p>
        </w:tc>
        <w:tc>
          <w:tcPr>
            <w:tcW w:w="0" w:type="auto"/>
          </w:tcPr>
          <w:p w14:paraId="6035BB84" w14:textId="1BBFDA03" w:rsidR="00EC1C1F" w:rsidRPr="00F16B93" w:rsidRDefault="00EC1C1F" w:rsidP="00EC1C1F">
            <w:pPr>
              <w:pStyle w:val="Compact"/>
              <w:jc w:val="center"/>
              <w:rPr>
                <w:rFonts w:cs="Times New Roman"/>
              </w:rPr>
            </w:pPr>
            <w:r w:rsidRPr="003653B3">
              <w:t>0.008</w:t>
            </w:r>
          </w:p>
        </w:tc>
      </w:tr>
      <w:tr w:rsidR="00EC1C1F" w:rsidRPr="00F16B93" w14:paraId="131DC7FE" w14:textId="77777777">
        <w:tc>
          <w:tcPr>
            <w:tcW w:w="0" w:type="auto"/>
          </w:tcPr>
          <w:p w14:paraId="0D2F739D" w14:textId="2451E331" w:rsidR="00EC1C1F" w:rsidRPr="00F16B93" w:rsidRDefault="00EC1C1F" w:rsidP="00EC1C1F">
            <w:pPr>
              <w:pStyle w:val="Compact"/>
              <w:rPr>
                <w:rFonts w:cs="Times New Roman"/>
              </w:rPr>
            </w:pPr>
            <w:r>
              <w:t>Treatment 29</w:t>
            </w:r>
            <w:r>
              <w:rPr>
                <w:rFonts w:eastAsiaTheme="minorEastAsia"/>
              </w:rPr>
              <w:t xml:space="preserve"> </w:t>
            </w:r>
            <m:oMath>
              <m:r>
                <w:rPr>
                  <w:rFonts w:ascii="Cambria Math" w:hAnsi="Cambria Math"/>
                </w:rPr>
                <m:t>×</m:t>
              </m:r>
            </m:oMath>
            <w:r>
              <w:rPr>
                <w:rFonts w:eastAsiaTheme="minorEastAsia"/>
              </w:rPr>
              <w:t xml:space="preserve"> Temperature</w:t>
            </w:r>
          </w:p>
        </w:tc>
        <w:tc>
          <w:tcPr>
            <w:tcW w:w="0" w:type="auto"/>
          </w:tcPr>
          <w:p w14:paraId="70730062" w14:textId="7740F769" w:rsidR="00EC1C1F" w:rsidRPr="00F16B93" w:rsidRDefault="00EC1C1F" w:rsidP="00EC1C1F">
            <w:pPr>
              <w:pStyle w:val="Compact"/>
              <w:jc w:val="center"/>
              <w:rPr>
                <w:rFonts w:cs="Times New Roman"/>
              </w:rPr>
            </w:pPr>
            <w:r w:rsidRPr="003653B3">
              <w:t>-0.016</w:t>
            </w:r>
          </w:p>
        </w:tc>
        <w:tc>
          <w:tcPr>
            <w:tcW w:w="0" w:type="auto"/>
          </w:tcPr>
          <w:p w14:paraId="06E2B235" w14:textId="1B3992C9" w:rsidR="00EC1C1F" w:rsidRPr="00F16B93" w:rsidRDefault="00EC1C1F" w:rsidP="00EC1C1F">
            <w:pPr>
              <w:pStyle w:val="Compact"/>
              <w:jc w:val="center"/>
              <w:rPr>
                <w:rFonts w:cs="Times New Roman"/>
              </w:rPr>
            </w:pPr>
            <w:r w:rsidRPr="003653B3">
              <w:t>-0.039</w:t>
            </w:r>
          </w:p>
        </w:tc>
        <w:tc>
          <w:tcPr>
            <w:tcW w:w="0" w:type="auto"/>
          </w:tcPr>
          <w:p w14:paraId="41DB3F72" w14:textId="277DFBC8" w:rsidR="00EC1C1F" w:rsidRPr="00F16B93" w:rsidRDefault="00EC1C1F" w:rsidP="00EC1C1F">
            <w:pPr>
              <w:pStyle w:val="Compact"/>
              <w:jc w:val="center"/>
              <w:rPr>
                <w:rFonts w:cs="Times New Roman"/>
              </w:rPr>
            </w:pPr>
            <w:r w:rsidRPr="003653B3">
              <w:t>0.006</w:t>
            </w:r>
          </w:p>
        </w:tc>
      </w:tr>
      <w:tr w:rsidR="00C06219" w:rsidRPr="00F16B93" w14:paraId="174C0724" w14:textId="77777777">
        <w:tc>
          <w:tcPr>
            <w:tcW w:w="0" w:type="auto"/>
          </w:tcPr>
          <w:p w14:paraId="01DF85D8" w14:textId="790DAA86" w:rsidR="00C06219" w:rsidRPr="00C06219" w:rsidRDefault="00C06219" w:rsidP="006324B5">
            <w:pPr>
              <w:pStyle w:val="Compact"/>
              <w:rPr>
                <w:u w:val="single"/>
              </w:rPr>
            </w:pPr>
            <w:r w:rsidRPr="00C06219">
              <w:rPr>
                <w:i/>
                <w:iCs/>
                <w:u w:val="single"/>
              </w:rPr>
              <w:t>Random Effects</w:t>
            </w:r>
          </w:p>
        </w:tc>
        <w:tc>
          <w:tcPr>
            <w:tcW w:w="0" w:type="auto"/>
          </w:tcPr>
          <w:p w14:paraId="771E5EBF" w14:textId="77777777" w:rsidR="00C06219" w:rsidRPr="00F95EDB" w:rsidRDefault="00C06219" w:rsidP="006324B5">
            <w:pPr>
              <w:pStyle w:val="Compact"/>
              <w:jc w:val="center"/>
              <w:rPr>
                <w:rFonts w:cs="Times New Roman"/>
                <w:b/>
                <w:bCs/>
              </w:rPr>
            </w:pPr>
          </w:p>
        </w:tc>
        <w:tc>
          <w:tcPr>
            <w:tcW w:w="0" w:type="auto"/>
          </w:tcPr>
          <w:p w14:paraId="6325B6D4" w14:textId="77777777" w:rsidR="00C06219" w:rsidRDefault="00C06219" w:rsidP="006324B5">
            <w:pPr>
              <w:pStyle w:val="Compact"/>
              <w:jc w:val="center"/>
              <w:rPr>
                <w:rFonts w:cs="Times New Roman"/>
                <w:b/>
                <w:bCs/>
              </w:rPr>
            </w:pPr>
          </w:p>
        </w:tc>
        <w:tc>
          <w:tcPr>
            <w:tcW w:w="0" w:type="auto"/>
          </w:tcPr>
          <w:p w14:paraId="38E3D415" w14:textId="77777777" w:rsidR="00C06219" w:rsidRPr="00F95EDB" w:rsidRDefault="00C06219" w:rsidP="006324B5">
            <w:pPr>
              <w:pStyle w:val="Compact"/>
              <w:jc w:val="center"/>
              <w:rPr>
                <w:rFonts w:cs="Times New Roman"/>
                <w:b/>
                <w:bCs/>
              </w:rPr>
            </w:pPr>
          </w:p>
        </w:tc>
      </w:tr>
      <w:tr w:rsidR="00C06219" w:rsidRPr="00F16B93" w14:paraId="785874B6" w14:textId="77777777">
        <w:tc>
          <w:tcPr>
            <w:tcW w:w="0" w:type="auto"/>
          </w:tcPr>
          <w:p w14:paraId="278E84B6" w14:textId="3468BFE5" w:rsidR="00C06219" w:rsidRDefault="00C06219" w:rsidP="00C06219">
            <w:pPr>
              <w:pStyle w:val="Compact"/>
            </w:pPr>
            <w:r w:rsidRPr="007431E8">
              <w:t>Lizard Identity</w:t>
            </w:r>
          </w:p>
        </w:tc>
        <w:tc>
          <w:tcPr>
            <w:tcW w:w="0" w:type="auto"/>
          </w:tcPr>
          <w:p w14:paraId="21860725" w14:textId="77777777" w:rsidR="00C06219" w:rsidRPr="00F95EDB" w:rsidRDefault="00C06219" w:rsidP="00C06219">
            <w:pPr>
              <w:pStyle w:val="Compact"/>
              <w:jc w:val="center"/>
              <w:rPr>
                <w:rFonts w:cs="Times New Roman"/>
                <w:b/>
                <w:bCs/>
              </w:rPr>
            </w:pPr>
          </w:p>
        </w:tc>
        <w:tc>
          <w:tcPr>
            <w:tcW w:w="0" w:type="auto"/>
          </w:tcPr>
          <w:p w14:paraId="2DCCE5CB" w14:textId="77777777" w:rsidR="00C06219" w:rsidRDefault="00C06219" w:rsidP="00C06219">
            <w:pPr>
              <w:pStyle w:val="Compact"/>
              <w:jc w:val="center"/>
              <w:rPr>
                <w:rFonts w:cs="Times New Roman"/>
                <w:b/>
                <w:bCs/>
              </w:rPr>
            </w:pPr>
          </w:p>
        </w:tc>
        <w:tc>
          <w:tcPr>
            <w:tcW w:w="0" w:type="auto"/>
          </w:tcPr>
          <w:p w14:paraId="28985DEF" w14:textId="77777777" w:rsidR="00C06219" w:rsidRPr="00F95EDB" w:rsidRDefault="00C06219" w:rsidP="00C06219">
            <w:pPr>
              <w:pStyle w:val="Compact"/>
              <w:jc w:val="center"/>
              <w:rPr>
                <w:rFonts w:cs="Times New Roman"/>
                <w:b/>
                <w:bCs/>
              </w:rPr>
            </w:pPr>
          </w:p>
        </w:tc>
      </w:tr>
      <w:tr w:rsidR="00EC1C1F" w:rsidRPr="00F16B93" w14:paraId="20D668DF" w14:textId="77777777">
        <w:tc>
          <w:tcPr>
            <w:tcW w:w="0" w:type="auto"/>
          </w:tcPr>
          <w:p w14:paraId="788E0B00" w14:textId="1F59F36D" w:rsidR="00EC1C1F" w:rsidRPr="00F16B93" w:rsidRDefault="00EC1C1F" w:rsidP="00EC1C1F">
            <w:pPr>
              <w:pStyle w:val="Compact"/>
              <w:rPr>
                <w:rFonts w:cs="Times New Roman"/>
              </w:rPr>
            </w:pPr>
            <w:r>
              <w:t xml:space="preserve">                    Intercept</w:t>
            </w:r>
          </w:p>
        </w:tc>
        <w:tc>
          <w:tcPr>
            <w:tcW w:w="0" w:type="auto"/>
          </w:tcPr>
          <w:p w14:paraId="7C48F3E3" w14:textId="4C988BAF" w:rsidR="00EC1C1F" w:rsidRPr="00510EC4" w:rsidRDefault="00EC1C1F" w:rsidP="00EC1C1F">
            <w:pPr>
              <w:pStyle w:val="Compact"/>
              <w:jc w:val="center"/>
              <w:rPr>
                <w:rFonts w:cs="Times New Roman"/>
                <w:b/>
                <w:bCs/>
              </w:rPr>
            </w:pPr>
            <w:r w:rsidRPr="00510EC4">
              <w:rPr>
                <w:b/>
                <w:bCs/>
              </w:rPr>
              <w:t>0.009</w:t>
            </w:r>
          </w:p>
        </w:tc>
        <w:tc>
          <w:tcPr>
            <w:tcW w:w="0" w:type="auto"/>
          </w:tcPr>
          <w:p w14:paraId="15C13318" w14:textId="3E22AB8F" w:rsidR="00EC1C1F" w:rsidRPr="00510EC4" w:rsidRDefault="00EC1C1F" w:rsidP="00EC1C1F">
            <w:pPr>
              <w:pStyle w:val="Compact"/>
              <w:jc w:val="center"/>
              <w:rPr>
                <w:rFonts w:cs="Times New Roman"/>
                <w:b/>
                <w:bCs/>
              </w:rPr>
            </w:pPr>
            <w:r w:rsidRPr="00510EC4">
              <w:rPr>
                <w:b/>
                <w:bCs/>
              </w:rPr>
              <w:t>0.006</w:t>
            </w:r>
          </w:p>
        </w:tc>
        <w:tc>
          <w:tcPr>
            <w:tcW w:w="0" w:type="auto"/>
          </w:tcPr>
          <w:p w14:paraId="2FD1DB4A" w14:textId="00DD04DF" w:rsidR="00EC1C1F" w:rsidRPr="00510EC4" w:rsidRDefault="00EC1C1F" w:rsidP="00EC1C1F">
            <w:pPr>
              <w:pStyle w:val="Compact"/>
              <w:jc w:val="center"/>
              <w:rPr>
                <w:rFonts w:cs="Times New Roman"/>
                <w:b/>
                <w:bCs/>
              </w:rPr>
            </w:pPr>
            <w:r w:rsidRPr="00510EC4">
              <w:rPr>
                <w:b/>
                <w:bCs/>
              </w:rPr>
              <w:t>0.015</w:t>
            </w:r>
          </w:p>
        </w:tc>
      </w:tr>
      <w:tr w:rsidR="00EC1C1F" w:rsidRPr="00F16B93" w14:paraId="50A4644F" w14:textId="77777777">
        <w:tc>
          <w:tcPr>
            <w:tcW w:w="0" w:type="auto"/>
          </w:tcPr>
          <w:p w14:paraId="5C81F552" w14:textId="626BC67D" w:rsidR="00EC1C1F" w:rsidRPr="00F16B93" w:rsidRDefault="00EC1C1F" w:rsidP="00EC1C1F">
            <w:pPr>
              <w:pStyle w:val="Compact"/>
              <w:rPr>
                <w:rFonts w:cs="Times New Roman"/>
              </w:rPr>
            </w:pPr>
            <w:r>
              <w:t xml:space="preserve">                    Slope</w:t>
            </w:r>
          </w:p>
        </w:tc>
        <w:tc>
          <w:tcPr>
            <w:tcW w:w="0" w:type="auto"/>
          </w:tcPr>
          <w:p w14:paraId="00AD417B" w14:textId="4D90914E" w:rsidR="00EC1C1F" w:rsidRPr="00B113B6" w:rsidRDefault="00EC1C1F" w:rsidP="00EC1C1F">
            <w:pPr>
              <w:pStyle w:val="Compact"/>
              <w:jc w:val="center"/>
              <w:rPr>
                <w:rFonts w:cs="Times New Roman"/>
                <w:b/>
                <w:bCs/>
                <w:vertAlign w:val="superscript"/>
              </w:rPr>
            </w:pPr>
            <w:r w:rsidRPr="00B113B6">
              <w:rPr>
                <w:rFonts w:cs="Times New Roman"/>
                <w:b/>
                <w:bCs/>
              </w:rPr>
              <w:t>9.77e</w:t>
            </w:r>
            <w:r w:rsidRPr="00B113B6">
              <w:rPr>
                <w:rFonts w:cs="Times New Roman"/>
                <w:b/>
                <w:bCs/>
                <w:vertAlign w:val="superscript"/>
              </w:rPr>
              <w:t>-5</w:t>
            </w:r>
          </w:p>
        </w:tc>
        <w:tc>
          <w:tcPr>
            <w:tcW w:w="0" w:type="auto"/>
          </w:tcPr>
          <w:p w14:paraId="11B5B45F" w14:textId="63FBE832" w:rsidR="00EC1C1F" w:rsidRPr="00B113B6" w:rsidRDefault="00EC1C1F" w:rsidP="00EC1C1F">
            <w:pPr>
              <w:pStyle w:val="Compact"/>
              <w:jc w:val="center"/>
              <w:rPr>
                <w:rFonts w:cs="Times New Roman"/>
                <w:b/>
                <w:bCs/>
              </w:rPr>
            </w:pPr>
            <w:r w:rsidRPr="00B113B6">
              <w:rPr>
                <w:rFonts w:cs="Times New Roman"/>
                <w:b/>
                <w:bCs/>
              </w:rPr>
              <w:t>1.12e</w:t>
            </w:r>
            <w:r w:rsidRPr="00B113B6">
              <w:rPr>
                <w:rFonts w:cs="Times New Roman"/>
                <w:b/>
                <w:bCs/>
                <w:vertAlign w:val="superscript"/>
              </w:rPr>
              <w:t>-7</w:t>
            </w:r>
          </w:p>
        </w:tc>
        <w:tc>
          <w:tcPr>
            <w:tcW w:w="0" w:type="auto"/>
          </w:tcPr>
          <w:p w14:paraId="02D56C32" w14:textId="0588B5EB" w:rsidR="00EC1C1F" w:rsidRPr="00B113B6" w:rsidRDefault="00EC1C1F" w:rsidP="00EC1C1F">
            <w:pPr>
              <w:pStyle w:val="Compact"/>
              <w:jc w:val="center"/>
              <w:rPr>
                <w:rFonts w:cs="Times New Roman"/>
                <w:b/>
                <w:bCs/>
              </w:rPr>
            </w:pPr>
            <w:r w:rsidRPr="00B113B6">
              <w:rPr>
                <w:b/>
                <w:bCs/>
              </w:rPr>
              <w:t>0.001</w:t>
            </w:r>
          </w:p>
        </w:tc>
      </w:tr>
      <w:tr w:rsidR="00EC1C1F" w:rsidRPr="00F16B93" w14:paraId="1A3DAD76" w14:textId="77777777" w:rsidTr="00C06219">
        <w:trPr>
          <w:trHeight w:val="135"/>
        </w:trPr>
        <w:tc>
          <w:tcPr>
            <w:tcW w:w="0" w:type="auto"/>
          </w:tcPr>
          <w:p w14:paraId="05F9F780" w14:textId="63BAA531" w:rsidR="00EC1C1F" w:rsidRDefault="00EC1C1F" w:rsidP="00EC1C1F">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61989183" w14:textId="6161EF73" w:rsidR="00EC1C1F" w:rsidRPr="00F95EDB" w:rsidRDefault="00EC1C1F" w:rsidP="00EC1C1F">
            <w:pPr>
              <w:pStyle w:val="Compact"/>
              <w:jc w:val="center"/>
              <w:rPr>
                <w:rFonts w:cs="Times New Roman"/>
                <w:b/>
                <w:bCs/>
              </w:rPr>
            </w:pPr>
            <w:r w:rsidRPr="009B6D85">
              <w:t>-0.00018</w:t>
            </w:r>
          </w:p>
        </w:tc>
        <w:tc>
          <w:tcPr>
            <w:tcW w:w="0" w:type="auto"/>
          </w:tcPr>
          <w:p w14:paraId="35132848" w14:textId="058F8D23" w:rsidR="00EC1C1F" w:rsidRPr="00F95EDB" w:rsidRDefault="00EC1C1F" w:rsidP="00EC1C1F">
            <w:pPr>
              <w:pStyle w:val="Compact"/>
              <w:jc w:val="center"/>
              <w:rPr>
                <w:rFonts w:cs="Times New Roman"/>
                <w:b/>
                <w:bCs/>
              </w:rPr>
            </w:pPr>
            <w:r w:rsidRPr="009B6D85">
              <w:t>-0.00128</w:t>
            </w:r>
          </w:p>
        </w:tc>
        <w:tc>
          <w:tcPr>
            <w:tcW w:w="0" w:type="auto"/>
          </w:tcPr>
          <w:p w14:paraId="3AFD15E4" w14:textId="258A9187" w:rsidR="00EC1C1F" w:rsidRPr="00F95EDB" w:rsidRDefault="00EC1C1F" w:rsidP="00EC1C1F">
            <w:pPr>
              <w:pStyle w:val="Compact"/>
              <w:jc w:val="center"/>
              <w:rPr>
                <w:rFonts w:cs="Times New Roman"/>
                <w:b/>
                <w:bCs/>
              </w:rPr>
            </w:pPr>
            <w:r w:rsidRPr="009B6D85">
              <w:t>0.000692</w:t>
            </w:r>
          </w:p>
        </w:tc>
      </w:tr>
      <w:tr w:rsidR="00C06219" w:rsidRPr="00F16B93" w14:paraId="2B1A713A" w14:textId="77777777">
        <w:tc>
          <w:tcPr>
            <w:tcW w:w="0" w:type="auto"/>
          </w:tcPr>
          <w:p w14:paraId="3FB20D78" w14:textId="35021DBE" w:rsidR="00C06219" w:rsidRDefault="003D7C11" w:rsidP="00C06219">
            <w:pPr>
              <w:pStyle w:val="Compact"/>
            </w:pPr>
            <w:r>
              <w:t xml:space="preserve">Sampling </w:t>
            </w:r>
            <w:r w:rsidR="00C06219">
              <w:t>Session</w:t>
            </w:r>
          </w:p>
        </w:tc>
        <w:tc>
          <w:tcPr>
            <w:tcW w:w="0" w:type="auto"/>
          </w:tcPr>
          <w:p w14:paraId="2CBB8A8A" w14:textId="77777777" w:rsidR="00C06219" w:rsidRPr="00F95EDB" w:rsidRDefault="00C06219" w:rsidP="00C06219">
            <w:pPr>
              <w:pStyle w:val="Compact"/>
              <w:jc w:val="center"/>
              <w:rPr>
                <w:rFonts w:cs="Times New Roman"/>
                <w:b/>
                <w:bCs/>
              </w:rPr>
            </w:pPr>
          </w:p>
        </w:tc>
        <w:tc>
          <w:tcPr>
            <w:tcW w:w="0" w:type="auto"/>
          </w:tcPr>
          <w:p w14:paraId="31BE90B9" w14:textId="77777777" w:rsidR="00C06219" w:rsidRPr="00F95EDB" w:rsidRDefault="00C06219" w:rsidP="00C06219">
            <w:pPr>
              <w:pStyle w:val="Compact"/>
              <w:jc w:val="center"/>
              <w:rPr>
                <w:rFonts w:cs="Times New Roman"/>
                <w:b/>
                <w:bCs/>
              </w:rPr>
            </w:pPr>
          </w:p>
        </w:tc>
        <w:tc>
          <w:tcPr>
            <w:tcW w:w="0" w:type="auto"/>
          </w:tcPr>
          <w:p w14:paraId="76C2D2B5" w14:textId="77777777" w:rsidR="00C06219" w:rsidRPr="00F95EDB" w:rsidRDefault="00C06219" w:rsidP="00C06219">
            <w:pPr>
              <w:pStyle w:val="Compact"/>
              <w:jc w:val="center"/>
              <w:rPr>
                <w:rFonts w:cs="Times New Roman"/>
                <w:b/>
                <w:bCs/>
              </w:rPr>
            </w:pPr>
          </w:p>
        </w:tc>
      </w:tr>
      <w:tr w:rsidR="00EC1C1F" w:rsidRPr="00F16B93" w14:paraId="6CBA21DE" w14:textId="77777777">
        <w:tc>
          <w:tcPr>
            <w:tcW w:w="0" w:type="auto"/>
          </w:tcPr>
          <w:p w14:paraId="4DA91E5A" w14:textId="10A8CF89" w:rsidR="00EC1C1F" w:rsidRPr="00F16B93" w:rsidRDefault="00EC1C1F" w:rsidP="00EC1C1F">
            <w:pPr>
              <w:pStyle w:val="Compact"/>
              <w:rPr>
                <w:rFonts w:cs="Times New Roman"/>
              </w:rPr>
            </w:pPr>
            <w:r>
              <w:t xml:space="preserve">                    Intercept</w:t>
            </w:r>
          </w:p>
        </w:tc>
        <w:tc>
          <w:tcPr>
            <w:tcW w:w="0" w:type="auto"/>
          </w:tcPr>
          <w:p w14:paraId="6BFE4E37" w14:textId="0FC41981" w:rsidR="00EC1C1F" w:rsidRPr="00510EC4" w:rsidRDefault="00EC1C1F" w:rsidP="00EC1C1F">
            <w:pPr>
              <w:pStyle w:val="Compact"/>
              <w:jc w:val="center"/>
              <w:rPr>
                <w:rFonts w:cs="Times New Roman"/>
                <w:b/>
                <w:bCs/>
              </w:rPr>
            </w:pPr>
            <w:r w:rsidRPr="00510EC4">
              <w:rPr>
                <w:b/>
                <w:bCs/>
              </w:rPr>
              <w:t>0.01</w:t>
            </w:r>
          </w:p>
        </w:tc>
        <w:tc>
          <w:tcPr>
            <w:tcW w:w="0" w:type="auto"/>
          </w:tcPr>
          <w:p w14:paraId="160B86EC" w14:textId="066A77FF" w:rsidR="00EC1C1F" w:rsidRPr="00510EC4" w:rsidRDefault="00EC1C1F" w:rsidP="00EC1C1F">
            <w:pPr>
              <w:pStyle w:val="Compact"/>
              <w:jc w:val="center"/>
              <w:rPr>
                <w:rFonts w:cs="Times New Roman"/>
                <w:b/>
                <w:bCs/>
              </w:rPr>
            </w:pPr>
            <w:r w:rsidRPr="00510EC4">
              <w:rPr>
                <w:b/>
                <w:bCs/>
              </w:rPr>
              <w:t>0.003</w:t>
            </w:r>
          </w:p>
        </w:tc>
        <w:tc>
          <w:tcPr>
            <w:tcW w:w="0" w:type="auto"/>
          </w:tcPr>
          <w:p w14:paraId="5343D7C9" w14:textId="7682696E" w:rsidR="00EC1C1F" w:rsidRPr="00510EC4" w:rsidRDefault="00EC1C1F" w:rsidP="00EC1C1F">
            <w:pPr>
              <w:pStyle w:val="Compact"/>
              <w:jc w:val="center"/>
              <w:rPr>
                <w:rFonts w:cs="Times New Roman"/>
                <w:b/>
                <w:bCs/>
              </w:rPr>
            </w:pPr>
            <w:r w:rsidRPr="00510EC4">
              <w:rPr>
                <w:b/>
                <w:bCs/>
              </w:rPr>
              <w:t>0.031</w:t>
            </w:r>
          </w:p>
        </w:tc>
      </w:tr>
      <w:tr w:rsidR="00C06219" w:rsidRPr="00F16B93" w14:paraId="0E088B0C" w14:textId="77777777">
        <w:tc>
          <w:tcPr>
            <w:tcW w:w="0" w:type="auto"/>
          </w:tcPr>
          <w:p w14:paraId="08DCD29A" w14:textId="362AF283" w:rsidR="00C06219" w:rsidRDefault="00C06219" w:rsidP="00C06219">
            <w:pPr>
              <w:pStyle w:val="Compact"/>
            </w:pPr>
            <w:r>
              <w:t>Measurement Error</w:t>
            </w:r>
          </w:p>
        </w:tc>
        <w:tc>
          <w:tcPr>
            <w:tcW w:w="0" w:type="auto"/>
          </w:tcPr>
          <w:p w14:paraId="1A8802BD" w14:textId="77777777" w:rsidR="00C06219" w:rsidRPr="00F95EDB" w:rsidRDefault="00C06219" w:rsidP="00C06219">
            <w:pPr>
              <w:pStyle w:val="Compact"/>
              <w:jc w:val="center"/>
              <w:rPr>
                <w:rFonts w:cs="Times New Roman"/>
                <w:b/>
                <w:bCs/>
              </w:rPr>
            </w:pPr>
          </w:p>
        </w:tc>
        <w:tc>
          <w:tcPr>
            <w:tcW w:w="0" w:type="auto"/>
          </w:tcPr>
          <w:p w14:paraId="6EDDC740" w14:textId="77777777" w:rsidR="00C06219" w:rsidRPr="00F95EDB" w:rsidRDefault="00C06219" w:rsidP="00C06219">
            <w:pPr>
              <w:pStyle w:val="Compact"/>
              <w:jc w:val="center"/>
              <w:rPr>
                <w:rFonts w:cs="Times New Roman"/>
                <w:b/>
                <w:bCs/>
              </w:rPr>
            </w:pPr>
          </w:p>
        </w:tc>
        <w:tc>
          <w:tcPr>
            <w:tcW w:w="0" w:type="auto"/>
          </w:tcPr>
          <w:p w14:paraId="4D31E41A" w14:textId="77777777" w:rsidR="00C06219" w:rsidRPr="00F95EDB" w:rsidRDefault="00C06219" w:rsidP="00C06219">
            <w:pPr>
              <w:pStyle w:val="Compact"/>
              <w:jc w:val="center"/>
              <w:rPr>
                <w:rFonts w:cs="Times New Roman"/>
                <w:b/>
                <w:bCs/>
              </w:rPr>
            </w:pPr>
          </w:p>
        </w:tc>
      </w:tr>
      <w:tr w:rsidR="00EC1C1F" w:rsidRPr="00F16B93" w14:paraId="6DBD1775" w14:textId="77777777">
        <w:tc>
          <w:tcPr>
            <w:tcW w:w="0" w:type="auto"/>
          </w:tcPr>
          <w:p w14:paraId="3BB23869" w14:textId="0D8CDE70" w:rsidR="00EC1C1F" w:rsidRPr="00F16B93" w:rsidRDefault="00EC1C1F" w:rsidP="00EC1C1F">
            <w:pPr>
              <w:pStyle w:val="Compact"/>
              <w:rPr>
                <w:rFonts w:cs="Times New Roman"/>
              </w:rPr>
            </w:pPr>
            <w:r>
              <w:lastRenderedPageBreak/>
              <w:t xml:space="preserve">                    Intercept</w:t>
            </w:r>
          </w:p>
        </w:tc>
        <w:tc>
          <w:tcPr>
            <w:tcW w:w="0" w:type="auto"/>
          </w:tcPr>
          <w:p w14:paraId="3F2AEA3D" w14:textId="036533C2" w:rsidR="00EC1C1F" w:rsidRPr="00510EC4" w:rsidRDefault="00EC1C1F" w:rsidP="00EC1C1F">
            <w:pPr>
              <w:pStyle w:val="Compact"/>
              <w:jc w:val="center"/>
              <w:rPr>
                <w:rFonts w:cs="Times New Roman"/>
                <w:b/>
                <w:bCs/>
              </w:rPr>
            </w:pPr>
            <w:r w:rsidRPr="00510EC4">
              <w:rPr>
                <w:b/>
                <w:bCs/>
              </w:rPr>
              <w:t>0.044</w:t>
            </w:r>
          </w:p>
        </w:tc>
        <w:tc>
          <w:tcPr>
            <w:tcW w:w="0" w:type="auto"/>
          </w:tcPr>
          <w:p w14:paraId="6C68F4AF" w14:textId="190BB196" w:rsidR="00EC1C1F" w:rsidRPr="00510EC4" w:rsidRDefault="00EC1C1F" w:rsidP="00EC1C1F">
            <w:pPr>
              <w:pStyle w:val="Compact"/>
              <w:jc w:val="center"/>
              <w:rPr>
                <w:rFonts w:cs="Times New Roman"/>
                <w:b/>
                <w:bCs/>
              </w:rPr>
            </w:pPr>
            <w:r w:rsidRPr="00510EC4">
              <w:rPr>
                <w:b/>
                <w:bCs/>
              </w:rPr>
              <w:t>0.04</w:t>
            </w:r>
          </w:p>
        </w:tc>
        <w:tc>
          <w:tcPr>
            <w:tcW w:w="0" w:type="auto"/>
          </w:tcPr>
          <w:p w14:paraId="117FC534" w14:textId="0A79AE28" w:rsidR="00EC1C1F" w:rsidRPr="00510EC4" w:rsidRDefault="00EC1C1F" w:rsidP="00EC1C1F">
            <w:pPr>
              <w:pStyle w:val="Compact"/>
              <w:jc w:val="center"/>
              <w:rPr>
                <w:rFonts w:cs="Times New Roman"/>
                <w:b/>
                <w:bCs/>
              </w:rPr>
            </w:pPr>
            <w:r w:rsidRPr="00510EC4">
              <w:rPr>
                <w:b/>
                <w:bCs/>
              </w:rPr>
              <w:t>0.048</w:t>
            </w:r>
          </w:p>
        </w:tc>
      </w:tr>
      <w:tr w:rsidR="00C06219" w:rsidRPr="00F16B93" w14:paraId="60F82AA6" w14:textId="77777777">
        <w:tc>
          <w:tcPr>
            <w:tcW w:w="0" w:type="auto"/>
          </w:tcPr>
          <w:p w14:paraId="5D9EA7D8" w14:textId="07A89C2B" w:rsidR="00C06219" w:rsidRPr="00F16B93" w:rsidRDefault="00C06219" w:rsidP="00C06219">
            <w:pPr>
              <w:pStyle w:val="Compact"/>
              <w:rPr>
                <w:rFonts w:cs="Times New Roman"/>
              </w:rPr>
            </w:pPr>
            <w:r>
              <w:t>Residual</w:t>
            </w:r>
          </w:p>
        </w:tc>
        <w:tc>
          <w:tcPr>
            <w:tcW w:w="0" w:type="auto"/>
          </w:tcPr>
          <w:p w14:paraId="2A99EBA0" w14:textId="77777777" w:rsidR="00C06219" w:rsidRPr="00F95EDB" w:rsidRDefault="00C06219" w:rsidP="00C06219">
            <w:pPr>
              <w:pStyle w:val="Compact"/>
              <w:jc w:val="center"/>
              <w:rPr>
                <w:rFonts w:cs="Times New Roman"/>
                <w:b/>
                <w:bCs/>
              </w:rPr>
            </w:pPr>
            <w:r w:rsidRPr="00F95EDB">
              <w:rPr>
                <w:rFonts w:cs="Times New Roman"/>
                <w:b/>
                <w:bCs/>
              </w:rPr>
              <w:t>0.041</w:t>
            </w:r>
          </w:p>
        </w:tc>
        <w:tc>
          <w:tcPr>
            <w:tcW w:w="0" w:type="auto"/>
          </w:tcPr>
          <w:p w14:paraId="6DF13103" w14:textId="77777777" w:rsidR="00C06219" w:rsidRPr="00F95EDB" w:rsidRDefault="00C06219" w:rsidP="00C06219">
            <w:pPr>
              <w:pStyle w:val="Compact"/>
              <w:jc w:val="center"/>
              <w:rPr>
                <w:rFonts w:cs="Times New Roman"/>
                <w:b/>
                <w:bCs/>
              </w:rPr>
            </w:pPr>
            <w:r w:rsidRPr="00F95EDB">
              <w:rPr>
                <w:rFonts w:cs="Times New Roman"/>
                <w:b/>
                <w:bCs/>
              </w:rPr>
              <w:t>0.038</w:t>
            </w:r>
          </w:p>
        </w:tc>
        <w:tc>
          <w:tcPr>
            <w:tcW w:w="0" w:type="auto"/>
          </w:tcPr>
          <w:p w14:paraId="58F242C3" w14:textId="1A0F51B5" w:rsidR="00C06219" w:rsidRPr="00F95EDB" w:rsidRDefault="00C06219" w:rsidP="00C06219">
            <w:pPr>
              <w:pStyle w:val="Compact"/>
              <w:jc w:val="center"/>
              <w:rPr>
                <w:rFonts w:cs="Times New Roman"/>
                <w:b/>
                <w:bCs/>
              </w:rPr>
            </w:pPr>
            <w:r w:rsidRPr="00F95EDB">
              <w:rPr>
                <w:rFonts w:cs="Times New Roman"/>
                <w:b/>
                <w:bCs/>
              </w:rPr>
              <w:t>0.04</w:t>
            </w:r>
            <w:r w:rsidR="00EC1C1F">
              <w:rPr>
                <w:rFonts w:cs="Times New Roman"/>
                <w:b/>
                <w:bCs/>
              </w:rPr>
              <w:t>3</w:t>
            </w:r>
          </w:p>
        </w:tc>
      </w:tr>
    </w:tbl>
    <w:p w14:paraId="033995CD" w14:textId="77777777" w:rsidR="006324B5" w:rsidRDefault="006324B5" w:rsidP="006324B5"/>
    <w:p w14:paraId="1AAB2DCE" w14:textId="26AEEE39" w:rsidR="007B4CA5" w:rsidRDefault="00746D8E" w:rsidP="007B4CA5">
      <w:pPr>
        <w:rPr>
          <w:rFonts w:cs="Times New Roman"/>
        </w:rPr>
      </w:pPr>
      <w:r w:rsidRPr="00202BE1">
        <w:rPr>
          <w:rFonts w:ascii="Times New Roman" w:hAnsi="Times New Roman" w:cs="Times New Roman"/>
          <w:b/>
          <w:bCs/>
        </w:rPr>
        <w:t>Table S3</w:t>
      </w:r>
      <w:r w:rsidRPr="00F16B93">
        <w:rPr>
          <w:rFonts w:ascii="Times New Roman" w:hAnsi="Times New Roman" w:cs="Times New Roman"/>
        </w:rPr>
        <w:t xml:space="preserve"> Model coefficients of main effects model testing developmental temperature affects the elevation of the thermal reaction norm of metabolic rate. </w:t>
      </w:r>
      <w:r w:rsidR="007B4CA5" w:rsidRPr="00A55CED">
        <w:rPr>
          <w:rFonts w:ascii="Times New Roman" w:hAnsi="Times New Roman" w:cs="Times New Roman"/>
        </w:rPr>
        <w:t>This model used an imputed dataset</w:t>
      </w:r>
      <w:r w:rsidR="007B4CA5">
        <w:rPr>
          <w:rFonts w:cs="Times New Roman"/>
        </w:rPr>
        <w:t xml:space="preserve"> </w:t>
      </w:r>
      <w:proofErr w:type="gramStart"/>
      <w:r w:rsidR="007B4CA5">
        <w:rPr>
          <w:rFonts w:cs="Times New Roman"/>
        </w:rPr>
        <w:t xml:space="preserve">of </w:t>
      </w:r>
      <w:r w:rsidR="007B4CA5" w:rsidRPr="00A55CED">
        <w:rPr>
          <w:rFonts w:ascii="Times New Roman" w:hAnsi="Times New Roman" w:cs="Times New Roman"/>
        </w:rPr>
        <w:t xml:space="preserve"> n</w:t>
      </w:r>
      <w:proofErr w:type="gramEnd"/>
      <w:r w:rsidR="007B4CA5" w:rsidRPr="00A55CED">
        <w:rPr>
          <w:rFonts w:ascii="Times New Roman" w:hAnsi="Times New Roman" w:cs="Times New Roman"/>
        </w:rPr>
        <w:t xml:space="preserve"> = 6000</w:t>
      </w:r>
      <w:r w:rsidR="007B4CA5">
        <w:rPr>
          <w:rFonts w:ascii="Times New Roman" w:hAnsi="Times New Roman" w:cs="Times New Roman"/>
        </w:rPr>
        <w:t xml:space="preserve">. The intercept is the cold developmental temperature. Note that the imputation model also estimates an intercept and residual variance for mass as it was also missing data. </w:t>
      </w:r>
      <w:r w:rsidR="001C424F" w:rsidRPr="001C424F">
        <w:rPr>
          <w:rFonts w:ascii="Times New Roman" w:hAnsi="Times New Roman" w:cs="Times New Roman"/>
        </w:rPr>
        <w:t xml:space="preserve">MR were log transformed and mass, age and temperature </w:t>
      </w:r>
      <w:proofErr w:type="gramStart"/>
      <w:r w:rsidR="001C424F" w:rsidRPr="001C424F">
        <w:rPr>
          <w:rFonts w:ascii="Times New Roman" w:hAnsi="Times New Roman" w:cs="Times New Roman"/>
        </w:rPr>
        <w:t>was</w:t>
      </w:r>
      <w:proofErr w:type="gramEnd"/>
      <w:r w:rsidR="001C424F" w:rsidRPr="001C424F">
        <w:rPr>
          <w:rFonts w:ascii="Times New Roman" w:hAnsi="Times New Roman" w:cs="Times New Roman"/>
        </w:rPr>
        <w:t xml:space="preserve"> z-transformed.</w:t>
      </w:r>
      <w:r w:rsidR="001C424F" w:rsidRPr="002F68C6">
        <w:rPr>
          <w:rFonts w:ascii="Times New Roman" w:hAnsi="Times New Roman" w:cs="Times New Roman"/>
          <w:i/>
        </w:rPr>
        <w:t xml:space="preserve"> </w:t>
      </w:r>
      <w:r w:rsidR="007B4CA5" w:rsidRPr="00A8642C">
        <w:rPr>
          <w:rFonts w:ascii="Times New Roman" w:hAnsi="Times New Roman" w:cs="Times New Roman"/>
        </w:rPr>
        <w:t xml:space="preserve"> Bolded estimates are significantly different from </w:t>
      </w:r>
      <w:r w:rsidR="007B4CA5" w:rsidRPr="002F42E0">
        <w:rPr>
          <w:rFonts w:ascii="Times New Roman" w:hAnsi="Times New Roman" w:cs="Times New Roman"/>
        </w:rPr>
        <w:t xml:space="preserve">zero. </w:t>
      </w:r>
      <w:r w:rsidR="00724CA4" w:rsidRPr="002F42E0">
        <w:rPr>
          <w:rFonts w:ascii="Times New Roman" w:hAnsi="Times New Roman" w:cs="Times New Roman"/>
        </w:rPr>
        <w:t xml:space="preserve">COV represents covariance. </w:t>
      </w:r>
    </w:p>
    <w:tbl>
      <w:tblPr>
        <w:tblStyle w:val="Table"/>
        <w:tblW w:w="4999" w:type="pct"/>
        <w:tblLook w:val="07E0" w:firstRow="1" w:lastRow="1" w:firstColumn="1" w:lastColumn="1" w:noHBand="1" w:noVBand="1"/>
      </w:tblPr>
      <w:tblGrid>
        <w:gridCol w:w="4596"/>
        <w:gridCol w:w="1639"/>
        <w:gridCol w:w="1639"/>
        <w:gridCol w:w="1700"/>
      </w:tblGrid>
      <w:tr w:rsidR="002C6015" w:rsidRPr="00F16B93" w14:paraId="3D2BE305" w14:textId="77777777">
        <w:tc>
          <w:tcPr>
            <w:tcW w:w="0" w:type="auto"/>
            <w:tcBorders>
              <w:bottom w:val="single" w:sz="0" w:space="0" w:color="auto"/>
            </w:tcBorders>
            <w:vAlign w:val="bottom"/>
          </w:tcPr>
          <w:p w14:paraId="43CA6BC2"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4794BC1B" w14:textId="32202E5A"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30012E5A" w14:textId="4A82E305"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385C04AB" w14:textId="74B19CFC" w:rsidR="002C6015" w:rsidRPr="00F16B93" w:rsidRDefault="002C6015" w:rsidP="002C6015">
            <w:pPr>
              <w:pStyle w:val="Compact"/>
              <w:jc w:val="center"/>
              <w:rPr>
                <w:rFonts w:cs="Times New Roman"/>
              </w:rPr>
            </w:pPr>
            <w:r>
              <w:t>Upper</w:t>
            </w:r>
          </w:p>
        </w:tc>
      </w:tr>
      <w:tr w:rsidR="00C06219" w:rsidRPr="00F16B93" w14:paraId="33126B8C" w14:textId="77777777">
        <w:tc>
          <w:tcPr>
            <w:tcW w:w="0" w:type="auto"/>
          </w:tcPr>
          <w:p w14:paraId="202D6E6E" w14:textId="3D019C19" w:rsidR="00C06219" w:rsidRDefault="00DE7A2C" w:rsidP="002C6015">
            <w:pPr>
              <w:pStyle w:val="Compact"/>
            </w:pPr>
            <w:r w:rsidRPr="00C06219">
              <w:rPr>
                <w:i/>
                <w:iCs/>
                <w:u w:val="single"/>
              </w:rPr>
              <w:t>Fixed effects</w:t>
            </w:r>
          </w:p>
        </w:tc>
        <w:tc>
          <w:tcPr>
            <w:tcW w:w="0" w:type="auto"/>
          </w:tcPr>
          <w:p w14:paraId="09F244C3" w14:textId="77777777" w:rsidR="00C06219" w:rsidRPr="001E70FD" w:rsidRDefault="00C06219" w:rsidP="002C6015">
            <w:pPr>
              <w:pStyle w:val="Compact"/>
              <w:jc w:val="center"/>
              <w:rPr>
                <w:rFonts w:cs="Times New Roman"/>
                <w:b/>
                <w:bCs/>
              </w:rPr>
            </w:pPr>
          </w:p>
        </w:tc>
        <w:tc>
          <w:tcPr>
            <w:tcW w:w="0" w:type="auto"/>
          </w:tcPr>
          <w:p w14:paraId="2E44954D" w14:textId="77777777" w:rsidR="00C06219" w:rsidRPr="001E70FD" w:rsidRDefault="00C06219" w:rsidP="002C6015">
            <w:pPr>
              <w:pStyle w:val="Compact"/>
              <w:jc w:val="center"/>
              <w:rPr>
                <w:rFonts w:cs="Times New Roman"/>
                <w:b/>
                <w:bCs/>
              </w:rPr>
            </w:pPr>
          </w:p>
        </w:tc>
        <w:tc>
          <w:tcPr>
            <w:tcW w:w="0" w:type="auto"/>
          </w:tcPr>
          <w:p w14:paraId="1820881C" w14:textId="77777777" w:rsidR="00C06219" w:rsidRPr="001E70FD" w:rsidRDefault="00C06219" w:rsidP="002C6015">
            <w:pPr>
              <w:pStyle w:val="Compact"/>
              <w:jc w:val="center"/>
              <w:rPr>
                <w:rFonts w:cs="Times New Roman"/>
                <w:b/>
                <w:bCs/>
              </w:rPr>
            </w:pPr>
          </w:p>
        </w:tc>
      </w:tr>
      <w:tr w:rsidR="00297BA3" w:rsidRPr="00F16B93" w14:paraId="2AA9C168" w14:textId="77777777">
        <w:tc>
          <w:tcPr>
            <w:tcW w:w="0" w:type="auto"/>
          </w:tcPr>
          <w:p w14:paraId="57B11AEB" w14:textId="0DF570C0" w:rsidR="00297BA3" w:rsidRPr="00F16B93" w:rsidRDefault="00297BA3" w:rsidP="00297BA3">
            <w:pPr>
              <w:pStyle w:val="Compact"/>
              <w:rPr>
                <w:rFonts w:cs="Times New Roman"/>
              </w:rPr>
            </w:pPr>
            <w:r>
              <w:t>Intercept</w:t>
            </w:r>
          </w:p>
        </w:tc>
        <w:tc>
          <w:tcPr>
            <w:tcW w:w="0" w:type="auto"/>
          </w:tcPr>
          <w:p w14:paraId="40629CFC" w14:textId="01D46412" w:rsidR="00297BA3" w:rsidRPr="00297BA3" w:rsidRDefault="00297BA3" w:rsidP="00297BA3">
            <w:pPr>
              <w:pStyle w:val="Compact"/>
              <w:jc w:val="center"/>
              <w:rPr>
                <w:rFonts w:cs="Times New Roman"/>
                <w:b/>
                <w:bCs/>
              </w:rPr>
            </w:pPr>
            <w:r w:rsidRPr="00297BA3">
              <w:rPr>
                <w:b/>
                <w:bCs/>
              </w:rPr>
              <w:t>-6.292</w:t>
            </w:r>
          </w:p>
        </w:tc>
        <w:tc>
          <w:tcPr>
            <w:tcW w:w="0" w:type="auto"/>
          </w:tcPr>
          <w:p w14:paraId="222D53CE" w14:textId="11578907" w:rsidR="00297BA3" w:rsidRPr="00297BA3" w:rsidRDefault="00297BA3" w:rsidP="00297BA3">
            <w:pPr>
              <w:pStyle w:val="Compact"/>
              <w:jc w:val="center"/>
              <w:rPr>
                <w:rFonts w:cs="Times New Roman"/>
                <w:b/>
                <w:bCs/>
              </w:rPr>
            </w:pPr>
            <w:r w:rsidRPr="00297BA3">
              <w:rPr>
                <w:b/>
                <w:bCs/>
              </w:rPr>
              <w:t>-6.366</w:t>
            </w:r>
          </w:p>
        </w:tc>
        <w:tc>
          <w:tcPr>
            <w:tcW w:w="0" w:type="auto"/>
          </w:tcPr>
          <w:p w14:paraId="3FF4BAA9" w14:textId="7120A351" w:rsidR="00297BA3" w:rsidRPr="00297BA3" w:rsidRDefault="00297BA3" w:rsidP="00297BA3">
            <w:pPr>
              <w:pStyle w:val="Compact"/>
              <w:jc w:val="center"/>
              <w:rPr>
                <w:rFonts w:cs="Times New Roman"/>
                <w:b/>
                <w:bCs/>
              </w:rPr>
            </w:pPr>
            <w:r w:rsidRPr="00297BA3">
              <w:rPr>
                <w:b/>
                <w:bCs/>
              </w:rPr>
              <w:t>-6.219</w:t>
            </w:r>
          </w:p>
        </w:tc>
      </w:tr>
      <w:tr w:rsidR="00297BA3" w:rsidRPr="00F16B93" w14:paraId="5BA093B9" w14:textId="77777777">
        <w:tc>
          <w:tcPr>
            <w:tcW w:w="0" w:type="auto"/>
          </w:tcPr>
          <w:p w14:paraId="4B93A379" w14:textId="41B2E917" w:rsidR="00297BA3" w:rsidRPr="00F16B93" w:rsidRDefault="00297BA3" w:rsidP="00297BA3">
            <w:pPr>
              <w:pStyle w:val="Compact"/>
              <w:rPr>
                <w:rFonts w:cs="Times New Roman"/>
              </w:rPr>
            </w:pPr>
            <w:r>
              <w:t>Treatment 29</w:t>
            </w:r>
          </w:p>
        </w:tc>
        <w:tc>
          <w:tcPr>
            <w:tcW w:w="0" w:type="auto"/>
          </w:tcPr>
          <w:p w14:paraId="79F3485F" w14:textId="37023DB7" w:rsidR="00297BA3" w:rsidRPr="00F16B93" w:rsidRDefault="00297BA3" w:rsidP="00297BA3">
            <w:pPr>
              <w:pStyle w:val="Compact"/>
              <w:jc w:val="center"/>
              <w:rPr>
                <w:rFonts w:cs="Times New Roman"/>
              </w:rPr>
            </w:pPr>
            <w:r w:rsidRPr="001B7A6C">
              <w:t>-0.003</w:t>
            </w:r>
          </w:p>
        </w:tc>
        <w:tc>
          <w:tcPr>
            <w:tcW w:w="0" w:type="auto"/>
          </w:tcPr>
          <w:p w14:paraId="052C688A" w14:textId="4D2E96DE" w:rsidR="00297BA3" w:rsidRPr="00F16B93" w:rsidRDefault="00297BA3" w:rsidP="00297BA3">
            <w:pPr>
              <w:pStyle w:val="Compact"/>
              <w:jc w:val="center"/>
              <w:rPr>
                <w:rFonts w:cs="Times New Roman"/>
              </w:rPr>
            </w:pPr>
            <w:r w:rsidRPr="001B7A6C">
              <w:t>-0.062</w:t>
            </w:r>
          </w:p>
        </w:tc>
        <w:tc>
          <w:tcPr>
            <w:tcW w:w="0" w:type="auto"/>
          </w:tcPr>
          <w:p w14:paraId="13B32BB6" w14:textId="3B7DFAE5" w:rsidR="00297BA3" w:rsidRPr="00F16B93" w:rsidRDefault="00297BA3" w:rsidP="00297BA3">
            <w:pPr>
              <w:pStyle w:val="Compact"/>
              <w:jc w:val="center"/>
              <w:rPr>
                <w:rFonts w:cs="Times New Roman"/>
              </w:rPr>
            </w:pPr>
            <w:r w:rsidRPr="001B7A6C">
              <w:t>0.055</w:t>
            </w:r>
          </w:p>
        </w:tc>
      </w:tr>
      <w:tr w:rsidR="00297BA3" w:rsidRPr="00F16B93" w14:paraId="0E71DCCF" w14:textId="77777777">
        <w:tc>
          <w:tcPr>
            <w:tcW w:w="0" w:type="auto"/>
          </w:tcPr>
          <w:p w14:paraId="3A4FF94C" w14:textId="5CDA2770" w:rsidR="00297BA3" w:rsidRPr="00F16B93" w:rsidRDefault="00297BA3" w:rsidP="00297BA3">
            <w:pPr>
              <w:pStyle w:val="Compact"/>
              <w:rPr>
                <w:rFonts w:cs="Times New Roman"/>
              </w:rPr>
            </w:pPr>
            <w:r>
              <w:t>Temperature</w:t>
            </w:r>
          </w:p>
        </w:tc>
        <w:tc>
          <w:tcPr>
            <w:tcW w:w="0" w:type="auto"/>
          </w:tcPr>
          <w:p w14:paraId="291BB154" w14:textId="36228F34" w:rsidR="00297BA3" w:rsidRPr="00297BA3" w:rsidRDefault="00297BA3" w:rsidP="00297BA3">
            <w:pPr>
              <w:pStyle w:val="Compact"/>
              <w:jc w:val="center"/>
              <w:rPr>
                <w:rFonts w:cs="Times New Roman"/>
                <w:b/>
                <w:bCs/>
              </w:rPr>
            </w:pPr>
            <w:r w:rsidRPr="00297BA3">
              <w:rPr>
                <w:b/>
                <w:bCs/>
              </w:rPr>
              <w:t>0.254</w:t>
            </w:r>
          </w:p>
        </w:tc>
        <w:tc>
          <w:tcPr>
            <w:tcW w:w="0" w:type="auto"/>
          </w:tcPr>
          <w:p w14:paraId="266E9964" w14:textId="3742B7C8" w:rsidR="00297BA3" w:rsidRPr="00297BA3" w:rsidRDefault="00297BA3" w:rsidP="00297BA3">
            <w:pPr>
              <w:pStyle w:val="Compact"/>
              <w:jc w:val="center"/>
              <w:rPr>
                <w:rFonts w:cs="Times New Roman"/>
                <w:b/>
                <w:bCs/>
              </w:rPr>
            </w:pPr>
            <w:r w:rsidRPr="00297BA3">
              <w:rPr>
                <w:b/>
                <w:bCs/>
              </w:rPr>
              <w:t>0.241</w:t>
            </w:r>
          </w:p>
        </w:tc>
        <w:tc>
          <w:tcPr>
            <w:tcW w:w="0" w:type="auto"/>
          </w:tcPr>
          <w:p w14:paraId="7BFF5BCE" w14:textId="7E3AC223" w:rsidR="00297BA3" w:rsidRPr="00297BA3" w:rsidRDefault="00297BA3" w:rsidP="00297BA3">
            <w:pPr>
              <w:pStyle w:val="Compact"/>
              <w:jc w:val="center"/>
              <w:rPr>
                <w:rFonts w:cs="Times New Roman"/>
                <w:b/>
                <w:bCs/>
              </w:rPr>
            </w:pPr>
            <w:r w:rsidRPr="00297BA3">
              <w:rPr>
                <w:b/>
                <w:bCs/>
              </w:rPr>
              <w:t>0.265</w:t>
            </w:r>
          </w:p>
        </w:tc>
      </w:tr>
      <w:tr w:rsidR="00297BA3" w:rsidRPr="00F16B93" w14:paraId="37317E27" w14:textId="77777777">
        <w:tc>
          <w:tcPr>
            <w:tcW w:w="0" w:type="auto"/>
          </w:tcPr>
          <w:p w14:paraId="4130A520" w14:textId="6E9950F3" w:rsidR="00297BA3" w:rsidRPr="00F16B93" w:rsidRDefault="00297BA3" w:rsidP="00297BA3">
            <w:pPr>
              <w:pStyle w:val="Compact"/>
              <w:rPr>
                <w:rFonts w:cs="Times New Roman"/>
              </w:rPr>
            </w:pPr>
            <w:r>
              <w:t>Age</w:t>
            </w:r>
          </w:p>
        </w:tc>
        <w:tc>
          <w:tcPr>
            <w:tcW w:w="0" w:type="auto"/>
          </w:tcPr>
          <w:p w14:paraId="023B91BF" w14:textId="63214CF1" w:rsidR="00297BA3" w:rsidRPr="00F16B93" w:rsidRDefault="00297BA3" w:rsidP="00297BA3">
            <w:pPr>
              <w:pStyle w:val="Compact"/>
              <w:jc w:val="center"/>
              <w:rPr>
                <w:rFonts w:cs="Times New Roman"/>
              </w:rPr>
            </w:pPr>
            <w:r w:rsidRPr="001B7A6C">
              <w:t>-0.034</w:t>
            </w:r>
          </w:p>
        </w:tc>
        <w:tc>
          <w:tcPr>
            <w:tcW w:w="0" w:type="auto"/>
          </w:tcPr>
          <w:p w14:paraId="42530D0D" w14:textId="612EB9B6" w:rsidR="00297BA3" w:rsidRPr="00F16B93" w:rsidRDefault="00297BA3" w:rsidP="00297BA3">
            <w:pPr>
              <w:pStyle w:val="Compact"/>
              <w:jc w:val="center"/>
              <w:rPr>
                <w:rFonts w:cs="Times New Roman"/>
              </w:rPr>
            </w:pPr>
            <w:r w:rsidRPr="001B7A6C">
              <w:t>-0.077</w:t>
            </w:r>
          </w:p>
        </w:tc>
        <w:tc>
          <w:tcPr>
            <w:tcW w:w="0" w:type="auto"/>
          </w:tcPr>
          <w:p w14:paraId="07287C34" w14:textId="427D5756" w:rsidR="00297BA3" w:rsidRPr="00F16B93" w:rsidRDefault="00297BA3" w:rsidP="00297BA3">
            <w:pPr>
              <w:pStyle w:val="Compact"/>
              <w:jc w:val="center"/>
              <w:rPr>
                <w:rFonts w:cs="Times New Roman"/>
              </w:rPr>
            </w:pPr>
            <w:r w:rsidRPr="001B7A6C">
              <w:t>0.009</w:t>
            </w:r>
          </w:p>
        </w:tc>
      </w:tr>
      <w:tr w:rsidR="00297BA3" w:rsidRPr="00F16B93" w14:paraId="2A56B877" w14:textId="77777777">
        <w:tc>
          <w:tcPr>
            <w:tcW w:w="0" w:type="auto"/>
          </w:tcPr>
          <w:p w14:paraId="00C17EE8" w14:textId="063559A7" w:rsidR="00297BA3" w:rsidRPr="00F16B93" w:rsidRDefault="00297BA3" w:rsidP="00297BA3">
            <w:pPr>
              <w:pStyle w:val="Compact"/>
              <w:rPr>
                <w:rFonts w:cs="Times New Roman"/>
              </w:rPr>
            </w:pPr>
            <w:r>
              <w:rPr>
                <w:rFonts w:cs="Times New Roman"/>
              </w:rPr>
              <w:t>Mass</w:t>
            </w:r>
          </w:p>
        </w:tc>
        <w:tc>
          <w:tcPr>
            <w:tcW w:w="0" w:type="auto"/>
          </w:tcPr>
          <w:p w14:paraId="1A2E2A81" w14:textId="6D9FFDD7" w:rsidR="00297BA3" w:rsidRPr="00297BA3" w:rsidRDefault="00297BA3" w:rsidP="00297BA3">
            <w:pPr>
              <w:pStyle w:val="Compact"/>
              <w:jc w:val="center"/>
              <w:rPr>
                <w:rFonts w:cs="Times New Roman"/>
                <w:b/>
                <w:bCs/>
              </w:rPr>
            </w:pPr>
            <w:r w:rsidRPr="00297BA3">
              <w:rPr>
                <w:b/>
                <w:bCs/>
              </w:rPr>
              <w:t>0.128</w:t>
            </w:r>
          </w:p>
        </w:tc>
        <w:tc>
          <w:tcPr>
            <w:tcW w:w="0" w:type="auto"/>
          </w:tcPr>
          <w:p w14:paraId="78214E62" w14:textId="2148A763" w:rsidR="00297BA3" w:rsidRPr="00297BA3" w:rsidRDefault="00297BA3" w:rsidP="00297BA3">
            <w:pPr>
              <w:pStyle w:val="Compact"/>
              <w:jc w:val="center"/>
              <w:rPr>
                <w:rFonts w:cs="Times New Roman"/>
                <w:b/>
                <w:bCs/>
              </w:rPr>
            </w:pPr>
            <w:r w:rsidRPr="00297BA3">
              <w:rPr>
                <w:b/>
                <w:bCs/>
              </w:rPr>
              <w:t>0.104</w:t>
            </w:r>
          </w:p>
        </w:tc>
        <w:tc>
          <w:tcPr>
            <w:tcW w:w="0" w:type="auto"/>
          </w:tcPr>
          <w:p w14:paraId="30C901CC" w14:textId="6A2C34D0" w:rsidR="00297BA3" w:rsidRPr="00297BA3" w:rsidRDefault="00297BA3" w:rsidP="00297BA3">
            <w:pPr>
              <w:pStyle w:val="Compact"/>
              <w:jc w:val="center"/>
              <w:rPr>
                <w:rFonts w:cs="Times New Roman"/>
                <w:b/>
                <w:bCs/>
              </w:rPr>
            </w:pPr>
            <w:r w:rsidRPr="00297BA3">
              <w:rPr>
                <w:b/>
                <w:bCs/>
              </w:rPr>
              <w:t>0.152</w:t>
            </w:r>
          </w:p>
        </w:tc>
      </w:tr>
      <w:tr w:rsidR="00DE7A2C" w:rsidRPr="00F16B93" w14:paraId="346A3F04" w14:textId="77777777">
        <w:tc>
          <w:tcPr>
            <w:tcW w:w="0" w:type="auto"/>
          </w:tcPr>
          <w:p w14:paraId="695E3917" w14:textId="3EA98878" w:rsidR="00DE7A2C" w:rsidRDefault="00DE7A2C" w:rsidP="00DE7A2C">
            <w:pPr>
              <w:pStyle w:val="Compact"/>
            </w:pPr>
            <w:r w:rsidRPr="00C06219">
              <w:rPr>
                <w:i/>
                <w:iCs/>
                <w:u w:val="single"/>
              </w:rPr>
              <w:t>Random Effects</w:t>
            </w:r>
          </w:p>
        </w:tc>
        <w:tc>
          <w:tcPr>
            <w:tcW w:w="0" w:type="auto"/>
          </w:tcPr>
          <w:p w14:paraId="5EC117E5" w14:textId="77777777" w:rsidR="00DE7A2C" w:rsidRPr="001E70FD" w:rsidRDefault="00DE7A2C" w:rsidP="00DE7A2C">
            <w:pPr>
              <w:pStyle w:val="Compact"/>
              <w:jc w:val="center"/>
              <w:rPr>
                <w:rFonts w:cs="Times New Roman"/>
                <w:b/>
                <w:bCs/>
              </w:rPr>
            </w:pPr>
          </w:p>
        </w:tc>
        <w:tc>
          <w:tcPr>
            <w:tcW w:w="0" w:type="auto"/>
          </w:tcPr>
          <w:p w14:paraId="30BEA5A7" w14:textId="77777777" w:rsidR="00DE7A2C" w:rsidRPr="001E70FD" w:rsidRDefault="00DE7A2C" w:rsidP="00DE7A2C">
            <w:pPr>
              <w:pStyle w:val="Compact"/>
              <w:jc w:val="center"/>
              <w:rPr>
                <w:rFonts w:cs="Times New Roman"/>
                <w:b/>
                <w:bCs/>
              </w:rPr>
            </w:pPr>
          </w:p>
        </w:tc>
        <w:tc>
          <w:tcPr>
            <w:tcW w:w="0" w:type="auto"/>
          </w:tcPr>
          <w:p w14:paraId="1CE5BC01" w14:textId="77777777" w:rsidR="00DE7A2C" w:rsidRPr="001E70FD" w:rsidRDefault="00DE7A2C" w:rsidP="00DE7A2C">
            <w:pPr>
              <w:pStyle w:val="Compact"/>
              <w:jc w:val="center"/>
              <w:rPr>
                <w:rFonts w:cs="Times New Roman"/>
                <w:b/>
                <w:bCs/>
              </w:rPr>
            </w:pPr>
          </w:p>
        </w:tc>
      </w:tr>
      <w:tr w:rsidR="00DE7A2C" w:rsidRPr="00F16B93" w14:paraId="3878968D" w14:textId="77777777">
        <w:tc>
          <w:tcPr>
            <w:tcW w:w="0" w:type="auto"/>
          </w:tcPr>
          <w:p w14:paraId="1B0B1B81" w14:textId="08E53365" w:rsidR="00DE7A2C" w:rsidRDefault="00DE7A2C" w:rsidP="00DE7A2C">
            <w:pPr>
              <w:pStyle w:val="Compact"/>
            </w:pPr>
            <w:r w:rsidRPr="007431E8">
              <w:t>Lizard Identity</w:t>
            </w:r>
          </w:p>
        </w:tc>
        <w:tc>
          <w:tcPr>
            <w:tcW w:w="0" w:type="auto"/>
          </w:tcPr>
          <w:p w14:paraId="142AEE58" w14:textId="77777777" w:rsidR="00DE7A2C" w:rsidRPr="001E70FD" w:rsidRDefault="00DE7A2C" w:rsidP="00DE7A2C">
            <w:pPr>
              <w:pStyle w:val="Compact"/>
              <w:jc w:val="center"/>
              <w:rPr>
                <w:rFonts w:cs="Times New Roman"/>
                <w:b/>
                <w:bCs/>
              </w:rPr>
            </w:pPr>
          </w:p>
        </w:tc>
        <w:tc>
          <w:tcPr>
            <w:tcW w:w="0" w:type="auto"/>
          </w:tcPr>
          <w:p w14:paraId="4E066E93" w14:textId="77777777" w:rsidR="00DE7A2C" w:rsidRPr="001E70FD" w:rsidRDefault="00DE7A2C" w:rsidP="00DE7A2C">
            <w:pPr>
              <w:pStyle w:val="Compact"/>
              <w:jc w:val="center"/>
              <w:rPr>
                <w:rFonts w:cs="Times New Roman"/>
                <w:b/>
                <w:bCs/>
              </w:rPr>
            </w:pPr>
          </w:p>
        </w:tc>
        <w:tc>
          <w:tcPr>
            <w:tcW w:w="0" w:type="auto"/>
          </w:tcPr>
          <w:p w14:paraId="67CCD79D" w14:textId="77777777" w:rsidR="00DE7A2C" w:rsidRPr="001E70FD" w:rsidRDefault="00DE7A2C" w:rsidP="00DE7A2C">
            <w:pPr>
              <w:pStyle w:val="Compact"/>
              <w:jc w:val="center"/>
              <w:rPr>
                <w:rFonts w:cs="Times New Roman"/>
                <w:b/>
                <w:bCs/>
              </w:rPr>
            </w:pPr>
          </w:p>
        </w:tc>
      </w:tr>
      <w:tr w:rsidR="00297BA3" w:rsidRPr="00F16B93" w14:paraId="5B8EF28D" w14:textId="77777777">
        <w:tc>
          <w:tcPr>
            <w:tcW w:w="0" w:type="auto"/>
          </w:tcPr>
          <w:p w14:paraId="5BEF8066" w14:textId="58224EAD" w:rsidR="00297BA3" w:rsidRPr="00F16B93" w:rsidRDefault="00297BA3" w:rsidP="00297BA3">
            <w:pPr>
              <w:pStyle w:val="Compact"/>
              <w:rPr>
                <w:rFonts w:cs="Times New Roman"/>
              </w:rPr>
            </w:pPr>
            <w:r>
              <w:t xml:space="preserve">                    Intercept</w:t>
            </w:r>
          </w:p>
        </w:tc>
        <w:tc>
          <w:tcPr>
            <w:tcW w:w="0" w:type="auto"/>
          </w:tcPr>
          <w:p w14:paraId="0E1DBAB9" w14:textId="569301E6" w:rsidR="00297BA3" w:rsidRPr="00297BA3" w:rsidRDefault="00297BA3" w:rsidP="00297BA3">
            <w:pPr>
              <w:pStyle w:val="Compact"/>
              <w:jc w:val="center"/>
              <w:rPr>
                <w:rFonts w:cs="Times New Roman"/>
                <w:b/>
                <w:bCs/>
              </w:rPr>
            </w:pPr>
            <w:r w:rsidRPr="00297BA3">
              <w:rPr>
                <w:b/>
                <w:bCs/>
              </w:rPr>
              <w:t>0.009</w:t>
            </w:r>
          </w:p>
        </w:tc>
        <w:tc>
          <w:tcPr>
            <w:tcW w:w="0" w:type="auto"/>
          </w:tcPr>
          <w:p w14:paraId="259113BD" w14:textId="44B4253F" w:rsidR="00297BA3" w:rsidRPr="00297BA3" w:rsidRDefault="00297BA3" w:rsidP="00297BA3">
            <w:pPr>
              <w:pStyle w:val="Compact"/>
              <w:jc w:val="center"/>
              <w:rPr>
                <w:rFonts w:cs="Times New Roman"/>
                <w:b/>
                <w:bCs/>
              </w:rPr>
            </w:pPr>
            <w:r w:rsidRPr="00297BA3">
              <w:rPr>
                <w:b/>
                <w:bCs/>
              </w:rPr>
              <w:t>0.006</w:t>
            </w:r>
          </w:p>
        </w:tc>
        <w:tc>
          <w:tcPr>
            <w:tcW w:w="0" w:type="auto"/>
          </w:tcPr>
          <w:p w14:paraId="49AF0CE8" w14:textId="4DE875C4" w:rsidR="00297BA3" w:rsidRPr="00297BA3" w:rsidRDefault="00297BA3" w:rsidP="00297BA3">
            <w:pPr>
              <w:pStyle w:val="Compact"/>
              <w:jc w:val="center"/>
              <w:rPr>
                <w:rFonts w:cs="Times New Roman"/>
                <w:b/>
                <w:bCs/>
              </w:rPr>
            </w:pPr>
            <w:r w:rsidRPr="00297BA3">
              <w:rPr>
                <w:b/>
                <w:bCs/>
              </w:rPr>
              <w:t>0.014</w:t>
            </w:r>
          </w:p>
        </w:tc>
      </w:tr>
      <w:tr w:rsidR="00DE7A2C" w:rsidRPr="00F16B93" w14:paraId="7024C205" w14:textId="77777777">
        <w:tc>
          <w:tcPr>
            <w:tcW w:w="0" w:type="auto"/>
          </w:tcPr>
          <w:p w14:paraId="15FBF600" w14:textId="746263DF" w:rsidR="00DE7A2C" w:rsidRPr="00F16B93" w:rsidRDefault="00DE7A2C" w:rsidP="00DE7A2C">
            <w:pPr>
              <w:pStyle w:val="Compact"/>
              <w:rPr>
                <w:rFonts w:cs="Times New Roman"/>
              </w:rPr>
            </w:pPr>
            <w:r>
              <w:t xml:space="preserve">                    Slope</w:t>
            </w:r>
          </w:p>
        </w:tc>
        <w:tc>
          <w:tcPr>
            <w:tcW w:w="0" w:type="auto"/>
          </w:tcPr>
          <w:p w14:paraId="7E190B41" w14:textId="09FD6957" w:rsidR="00DE7A2C" w:rsidRPr="002621AA" w:rsidRDefault="00297BA3" w:rsidP="00DE7A2C">
            <w:pPr>
              <w:pStyle w:val="Compact"/>
              <w:jc w:val="center"/>
              <w:rPr>
                <w:rFonts w:cs="Times New Roman"/>
                <w:b/>
                <w:bCs/>
              </w:rPr>
            </w:pPr>
            <w:r w:rsidRPr="002621AA">
              <w:rPr>
                <w:rFonts w:cs="Times New Roman"/>
                <w:b/>
                <w:bCs/>
              </w:rPr>
              <w:t>1.01</w:t>
            </w:r>
            <w:r w:rsidR="00D37AF6" w:rsidRPr="002621AA">
              <w:rPr>
                <w:rFonts w:cs="Times New Roman"/>
                <w:b/>
                <w:bCs/>
              </w:rPr>
              <w:t>e</w:t>
            </w:r>
            <w:r w:rsidR="00D37AF6" w:rsidRPr="002621AA">
              <w:rPr>
                <w:rFonts w:cs="Times New Roman"/>
                <w:b/>
                <w:bCs/>
                <w:vertAlign w:val="superscript"/>
              </w:rPr>
              <w:t>-</w:t>
            </w:r>
            <w:r w:rsidRPr="002621AA">
              <w:rPr>
                <w:rFonts w:cs="Times New Roman"/>
                <w:b/>
                <w:bCs/>
                <w:vertAlign w:val="superscript"/>
              </w:rPr>
              <w:t>4</w:t>
            </w:r>
          </w:p>
        </w:tc>
        <w:tc>
          <w:tcPr>
            <w:tcW w:w="0" w:type="auto"/>
          </w:tcPr>
          <w:p w14:paraId="21D1B1BA" w14:textId="2906263B" w:rsidR="00DE7A2C" w:rsidRPr="002621AA" w:rsidRDefault="00D37AF6" w:rsidP="00DE7A2C">
            <w:pPr>
              <w:pStyle w:val="Compact"/>
              <w:jc w:val="center"/>
              <w:rPr>
                <w:rFonts w:cs="Times New Roman"/>
                <w:b/>
                <w:bCs/>
              </w:rPr>
            </w:pPr>
            <w:r w:rsidRPr="002621AA">
              <w:rPr>
                <w:rFonts w:cs="Times New Roman"/>
                <w:b/>
                <w:bCs/>
              </w:rPr>
              <w:t>6.</w:t>
            </w:r>
            <w:r w:rsidR="00297BA3" w:rsidRPr="002621AA">
              <w:rPr>
                <w:rFonts w:cs="Times New Roman"/>
                <w:b/>
                <w:bCs/>
              </w:rPr>
              <w:t>34</w:t>
            </w:r>
            <w:r w:rsidRPr="002621AA">
              <w:rPr>
                <w:rFonts w:cs="Times New Roman"/>
                <w:b/>
                <w:bCs/>
                <w:vertAlign w:val="superscript"/>
              </w:rPr>
              <w:t>-</w:t>
            </w:r>
            <w:r w:rsidR="00297BA3" w:rsidRPr="002621AA">
              <w:rPr>
                <w:rFonts w:cs="Times New Roman"/>
                <w:b/>
                <w:bCs/>
                <w:vertAlign w:val="superscript"/>
              </w:rPr>
              <w:t>8</w:t>
            </w:r>
          </w:p>
        </w:tc>
        <w:tc>
          <w:tcPr>
            <w:tcW w:w="0" w:type="auto"/>
          </w:tcPr>
          <w:p w14:paraId="049C02D1" w14:textId="028182BC" w:rsidR="00DE7A2C" w:rsidRPr="002621AA" w:rsidRDefault="00297BA3" w:rsidP="00DE7A2C">
            <w:pPr>
              <w:pStyle w:val="Compact"/>
              <w:jc w:val="center"/>
              <w:rPr>
                <w:rFonts w:cs="Times New Roman"/>
                <w:b/>
                <w:bCs/>
              </w:rPr>
            </w:pPr>
            <w:r w:rsidRPr="002621AA">
              <w:rPr>
                <w:rFonts w:cs="Times New Roman"/>
                <w:b/>
                <w:bCs/>
              </w:rPr>
              <w:t>0.00048</w:t>
            </w:r>
          </w:p>
        </w:tc>
      </w:tr>
      <w:tr w:rsidR="00297BA3" w:rsidRPr="00F16B93" w14:paraId="42C82A4C" w14:textId="77777777">
        <w:tc>
          <w:tcPr>
            <w:tcW w:w="0" w:type="auto"/>
          </w:tcPr>
          <w:p w14:paraId="60542E12" w14:textId="3DEEA363" w:rsidR="00297BA3" w:rsidRDefault="00297BA3" w:rsidP="00297BA3">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1878581C" w14:textId="7E2CD313" w:rsidR="00297BA3" w:rsidRPr="001E70FD" w:rsidRDefault="00297BA3" w:rsidP="00297BA3">
            <w:pPr>
              <w:pStyle w:val="Compact"/>
              <w:jc w:val="center"/>
              <w:rPr>
                <w:rFonts w:cs="Times New Roman"/>
                <w:b/>
                <w:bCs/>
              </w:rPr>
            </w:pPr>
            <w:r>
              <w:t>-0.00017</w:t>
            </w:r>
          </w:p>
        </w:tc>
        <w:tc>
          <w:tcPr>
            <w:tcW w:w="0" w:type="auto"/>
          </w:tcPr>
          <w:p w14:paraId="5BD8EF67" w14:textId="5E46B178" w:rsidR="00297BA3" w:rsidRPr="001E70FD" w:rsidRDefault="00297BA3" w:rsidP="00297BA3">
            <w:pPr>
              <w:pStyle w:val="Compact"/>
              <w:jc w:val="center"/>
              <w:rPr>
                <w:rFonts w:cs="Times New Roman"/>
                <w:b/>
                <w:bCs/>
              </w:rPr>
            </w:pPr>
            <w:r>
              <w:t>-0.00122</w:t>
            </w:r>
          </w:p>
        </w:tc>
        <w:tc>
          <w:tcPr>
            <w:tcW w:w="0" w:type="auto"/>
          </w:tcPr>
          <w:p w14:paraId="2C653C54" w14:textId="5235FECB" w:rsidR="00297BA3" w:rsidRPr="001E70FD" w:rsidRDefault="00297BA3" w:rsidP="00297BA3">
            <w:pPr>
              <w:pStyle w:val="Compact"/>
              <w:jc w:val="center"/>
              <w:rPr>
                <w:rFonts w:cs="Times New Roman"/>
                <w:b/>
                <w:bCs/>
              </w:rPr>
            </w:pPr>
            <w:r>
              <w:t>0.000672</w:t>
            </w:r>
          </w:p>
        </w:tc>
      </w:tr>
      <w:tr w:rsidR="003D7C11" w:rsidRPr="00F16B93" w14:paraId="0EBBCCA1" w14:textId="77777777">
        <w:tc>
          <w:tcPr>
            <w:tcW w:w="0" w:type="auto"/>
          </w:tcPr>
          <w:p w14:paraId="08309442" w14:textId="790CD03B" w:rsidR="003D7C11" w:rsidRDefault="003D7C11" w:rsidP="003D7C11">
            <w:pPr>
              <w:pStyle w:val="Compact"/>
            </w:pPr>
            <w:r>
              <w:t>Sampling Session</w:t>
            </w:r>
          </w:p>
        </w:tc>
        <w:tc>
          <w:tcPr>
            <w:tcW w:w="0" w:type="auto"/>
          </w:tcPr>
          <w:p w14:paraId="4AB4700F" w14:textId="77777777" w:rsidR="003D7C11" w:rsidRPr="001E70FD" w:rsidRDefault="003D7C11" w:rsidP="003D7C11">
            <w:pPr>
              <w:pStyle w:val="Compact"/>
              <w:jc w:val="center"/>
              <w:rPr>
                <w:rFonts w:cs="Times New Roman"/>
                <w:b/>
                <w:bCs/>
              </w:rPr>
            </w:pPr>
          </w:p>
        </w:tc>
        <w:tc>
          <w:tcPr>
            <w:tcW w:w="0" w:type="auto"/>
          </w:tcPr>
          <w:p w14:paraId="073BBF40" w14:textId="77777777" w:rsidR="003D7C11" w:rsidRPr="001E70FD" w:rsidRDefault="003D7C11" w:rsidP="003D7C11">
            <w:pPr>
              <w:pStyle w:val="Compact"/>
              <w:jc w:val="center"/>
              <w:rPr>
                <w:rFonts w:cs="Times New Roman"/>
                <w:b/>
                <w:bCs/>
              </w:rPr>
            </w:pPr>
          </w:p>
        </w:tc>
        <w:tc>
          <w:tcPr>
            <w:tcW w:w="0" w:type="auto"/>
          </w:tcPr>
          <w:p w14:paraId="1A24BEE3" w14:textId="77777777" w:rsidR="003D7C11" w:rsidRPr="001E70FD" w:rsidRDefault="003D7C11" w:rsidP="003D7C11">
            <w:pPr>
              <w:pStyle w:val="Compact"/>
              <w:jc w:val="center"/>
              <w:rPr>
                <w:rFonts w:cs="Times New Roman"/>
                <w:b/>
                <w:bCs/>
              </w:rPr>
            </w:pPr>
          </w:p>
        </w:tc>
      </w:tr>
      <w:tr w:rsidR="00297BA3" w:rsidRPr="00F16B93" w14:paraId="543A414A" w14:textId="77777777">
        <w:tc>
          <w:tcPr>
            <w:tcW w:w="0" w:type="auto"/>
          </w:tcPr>
          <w:p w14:paraId="4D343F90" w14:textId="5E70030D" w:rsidR="00297BA3" w:rsidRPr="00F16B93" w:rsidRDefault="00297BA3" w:rsidP="00297BA3">
            <w:pPr>
              <w:pStyle w:val="Compact"/>
              <w:rPr>
                <w:rFonts w:cs="Times New Roman"/>
              </w:rPr>
            </w:pPr>
            <w:r>
              <w:t xml:space="preserve">                    Intercept</w:t>
            </w:r>
          </w:p>
        </w:tc>
        <w:tc>
          <w:tcPr>
            <w:tcW w:w="0" w:type="auto"/>
          </w:tcPr>
          <w:p w14:paraId="687759FE" w14:textId="2777369C" w:rsidR="00297BA3" w:rsidRPr="00297BA3" w:rsidRDefault="00297BA3" w:rsidP="00297BA3">
            <w:pPr>
              <w:pStyle w:val="Compact"/>
              <w:jc w:val="center"/>
              <w:rPr>
                <w:rFonts w:cs="Times New Roman"/>
                <w:b/>
                <w:bCs/>
              </w:rPr>
            </w:pPr>
            <w:r w:rsidRPr="00297BA3">
              <w:rPr>
                <w:b/>
                <w:bCs/>
              </w:rPr>
              <w:t>0.01</w:t>
            </w:r>
          </w:p>
        </w:tc>
        <w:tc>
          <w:tcPr>
            <w:tcW w:w="0" w:type="auto"/>
          </w:tcPr>
          <w:p w14:paraId="45C44794" w14:textId="1FC4BDA1" w:rsidR="00297BA3" w:rsidRPr="00297BA3" w:rsidRDefault="00297BA3" w:rsidP="00297BA3">
            <w:pPr>
              <w:pStyle w:val="Compact"/>
              <w:jc w:val="center"/>
              <w:rPr>
                <w:rFonts w:cs="Times New Roman"/>
                <w:b/>
                <w:bCs/>
              </w:rPr>
            </w:pPr>
            <w:r w:rsidRPr="00297BA3">
              <w:rPr>
                <w:b/>
                <w:bCs/>
              </w:rPr>
              <w:t>0.003</w:t>
            </w:r>
          </w:p>
        </w:tc>
        <w:tc>
          <w:tcPr>
            <w:tcW w:w="0" w:type="auto"/>
          </w:tcPr>
          <w:p w14:paraId="15FADE99" w14:textId="244A515E" w:rsidR="00297BA3" w:rsidRPr="00297BA3" w:rsidRDefault="00297BA3" w:rsidP="00297BA3">
            <w:pPr>
              <w:pStyle w:val="Compact"/>
              <w:jc w:val="center"/>
              <w:rPr>
                <w:rFonts w:cs="Times New Roman"/>
                <w:b/>
                <w:bCs/>
              </w:rPr>
            </w:pPr>
            <w:r w:rsidRPr="00297BA3">
              <w:rPr>
                <w:b/>
                <w:bCs/>
              </w:rPr>
              <w:t>0.028</w:t>
            </w:r>
          </w:p>
        </w:tc>
      </w:tr>
      <w:tr w:rsidR="00DE7A2C" w:rsidRPr="00F16B93" w14:paraId="18390547" w14:textId="77777777">
        <w:tc>
          <w:tcPr>
            <w:tcW w:w="0" w:type="auto"/>
          </w:tcPr>
          <w:p w14:paraId="35A3ACF3" w14:textId="43BABA5E" w:rsidR="00DE7A2C" w:rsidRDefault="00DE7A2C" w:rsidP="00DE7A2C">
            <w:pPr>
              <w:pStyle w:val="Compact"/>
            </w:pPr>
            <w:r>
              <w:t>Measurement Error</w:t>
            </w:r>
          </w:p>
        </w:tc>
        <w:tc>
          <w:tcPr>
            <w:tcW w:w="0" w:type="auto"/>
          </w:tcPr>
          <w:p w14:paraId="632EB7A6" w14:textId="77777777" w:rsidR="00DE7A2C" w:rsidRPr="001E70FD" w:rsidRDefault="00DE7A2C" w:rsidP="00DE7A2C">
            <w:pPr>
              <w:pStyle w:val="Compact"/>
              <w:jc w:val="center"/>
              <w:rPr>
                <w:rFonts w:cs="Times New Roman"/>
                <w:b/>
                <w:bCs/>
              </w:rPr>
            </w:pPr>
          </w:p>
        </w:tc>
        <w:tc>
          <w:tcPr>
            <w:tcW w:w="0" w:type="auto"/>
          </w:tcPr>
          <w:p w14:paraId="12483F30" w14:textId="77777777" w:rsidR="00DE7A2C" w:rsidRPr="001E70FD" w:rsidRDefault="00DE7A2C" w:rsidP="00DE7A2C">
            <w:pPr>
              <w:pStyle w:val="Compact"/>
              <w:jc w:val="center"/>
              <w:rPr>
                <w:rFonts w:cs="Times New Roman"/>
                <w:b/>
                <w:bCs/>
              </w:rPr>
            </w:pPr>
          </w:p>
        </w:tc>
        <w:tc>
          <w:tcPr>
            <w:tcW w:w="0" w:type="auto"/>
          </w:tcPr>
          <w:p w14:paraId="78ACCCC8" w14:textId="77777777" w:rsidR="00DE7A2C" w:rsidRPr="001E70FD" w:rsidRDefault="00DE7A2C" w:rsidP="00DE7A2C">
            <w:pPr>
              <w:pStyle w:val="Compact"/>
              <w:jc w:val="center"/>
              <w:rPr>
                <w:rFonts w:cs="Times New Roman"/>
                <w:b/>
                <w:bCs/>
              </w:rPr>
            </w:pPr>
          </w:p>
        </w:tc>
      </w:tr>
      <w:tr w:rsidR="00DE7A2C" w:rsidRPr="00F16B93" w14:paraId="77EEA218" w14:textId="77777777">
        <w:tc>
          <w:tcPr>
            <w:tcW w:w="0" w:type="auto"/>
          </w:tcPr>
          <w:p w14:paraId="59E78614" w14:textId="4132E64A" w:rsidR="00DE7A2C" w:rsidRPr="00F16B93" w:rsidRDefault="00DE7A2C" w:rsidP="00DE7A2C">
            <w:pPr>
              <w:pStyle w:val="Compact"/>
              <w:rPr>
                <w:rFonts w:cs="Times New Roman"/>
              </w:rPr>
            </w:pPr>
            <w:r>
              <w:t xml:space="preserve">                    Intercept</w:t>
            </w:r>
          </w:p>
        </w:tc>
        <w:tc>
          <w:tcPr>
            <w:tcW w:w="0" w:type="auto"/>
          </w:tcPr>
          <w:p w14:paraId="220F9112" w14:textId="77777777" w:rsidR="00DE7A2C" w:rsidRPr="001E70FD" w:rsidRDefault="00DE7A2C" w:rsidP="00DE7A2C">
            <w:pPr>
              <w:pStyle w:val="Compact"/>
              <w:jc w:val="center"/>
              <w:rPr>
                <w:rFonts w:cs="Times New Roman"/>
                <w:b/>
                <w:bCs/>
              </w:rPr>
            </w:pPr>
            <w:r w:rsidRPr="001E70FD">
              <w:rPr>
                <w:rFonts w:cs="Times New Roman"/>
                <w:b/>
                <w:bCs/>
              </w:rPr>
              <w:t>0.044</w:t>
            </w:r>
          </w:p>
        </w:tc>
        <w:tc>
          <w:tcPr>
            <w:tcW w:w="0" w:type="auto"/>
          </w:tcPr>
          <w:p w14:paraId="4A3D3748" w14:textId="77777777" w:rsidR="00DE7A2C" w:rsidRPr="001E70FD" w:rsidRDefault="00DE7A2C" w:rsidP="00DE7A2C">
            <w:pPr>
              <w:pStyle w:val="Compact"/>
              <w:jc w:val="center"/>
              <w:rPr>
                <w:rFonts w:cs="Times New Roman"/>
                <w:b/>
                <w:bCs/>
              </w:rPr>
            </w:pPr>
            <w:r w:rsidRPr="001E70FD">
              <w:rPr>
                <w:rFonts w:cs="Times New Roman"/>
                <w:b/>
                <w:bCs/>
              </w:rPr>
              <w:t>0.04</w:t>
            </w:r>
          </w:p>
        </w:tc>
        <w:tc>
          <w:tcPr>
            <w:tcW w:w="0" w:type="auto"/>
          </w:tcPr>
          <w:p w14:paraId="297E9388" w14:textId="77777777" w:rsidR="00DE7A2C" w:rsidRPr="001E70FD" w:rsidRDefault="00DE7A2C" w:rsidP="00DE7A2C">
            <w:pPr>
              <w:pStyle w:val="Compact"/>
              <w:jc w:val="center"/>
              <w:rPr>
                <w:rFonts w:cs="Times New Roman"/>
                <w:b/>
                <w:bCs/>
              </w:rPr>
            </w:pPr>
            <w:r w:rsidRPr="001E70FD">
              <w:rPr>
                <w:rFonts w:cs="Times New Roman"/>
                <w:b/>
                <w:bCs/>
              </w:rPr>
              <w:t>0.049</w:t>
            </w:r>
          </w:p>
        </w:tc>
      </w:tr>
      <w:tr w:rsidR="00DE7A2C" w:rsidRPr="00F16B93" w14:paraId="2189D189" w14:textId="77777777">
        <w:tc>
          <w:tcPr>
            <w:tcW w:w="0" w:type="auto"/>
          </w:tcPr>
          <w:p w14:paraId="4E859017" w14:textId="1A219A8C" w:rsidR="00DE7A2C" w:rsidRPr="00F16B93" w:rsidRDefault="00DE7A2C" w:rsidP="00DE7A2C">
            <w:pPr>
              <w:pStyle w:val="Compact"/>
              <w:rPr>
                <w:rFonts w:cs="Times New Roman"/>
              </w:rPr>
            </w:pPr>
            <w:r>
              <w:t>Residuals</w:t>
            </w:r>
          </w:p>
        </w:tc>
        <w:tc>
          <w:tcPr>
            <w:tcW w:w="0" w:type="auto"/>
          </w:tcPr>
          <w:p w14:paraId="74F593BA" w14:textId="77777777" w:rsidR="00DE7A2C" w:rsidRPr="001E70FD" w:rsidRDefault="00DE7A2C" w:rsidP="00DE7A2C">
            <w:pPr>
              <w:pStyle w:val="Compact"/>
              <w:jc w:val="center"/>
              <w:rPr>
                <w:rFonts w:cs="Times New Roman"/>
                <w:b/>
                <w:bCs/>
              </w:rPr>
            </w:pPr>
            <w:r w:rsidRPr="001E70FD">
              <w:rPr>
                <w:rFonts w:cs="Times New Roman"/>
                <w:b/>
                <w:bCs/>
              </w:rPr>
              <w:t>0.041</w:t>
            </w:r>
          </w:p>
        </w:tc>
        <w:tc>
          <w:tcPr>
            <w:tcW w:w="0" w:type="auto"/>
          </w:tcPr>
          <w:p w14:paraId="0C312A74" w14:textId="77777777" w:rsidR="00DE7A2C" w:rsidRPr="001E70FD" w:rsidRDefault="00DE7A2C" w:rsidP="00DE7A2C">
            <w:pPr>
              <w:pStyle w:val="Compact"/>
              <w:jc w:val="center"/>
              <w:rPr>
                <w:rFonts w:cs="Times New Roman"/>
                <w:b/>
                <w:bCs/>
              </w:rPr>
            </w:pPr>
            <w:r w:rsidRPr="001E70FD">
              <w:rPr>
                <w:rFonts w:cs="Times New Roman"/>
                <w:b/>
                <w:bCs/>
              </w:rPr>
              <w:t>0.038</w:t>
            </w:r>
          </w:p>
        </w:tc>
        <w:tc>
          <w:tcPr>
            <w:tcW w:w="0" w:type="auto"/>
          </w:tcPr>
          <w:p w14:paraId="55365C90" w14:textId="77777777" w:rsidR="00DE7A2C" w:rsidRPr="001E70FD" w:rsidRDefault="00DE7A2C" w:rsidP="00DE7A2C">
            <w:pPr>
              <w:pStyle w:val="Compact"/>
              <w:jc w:val="center"/>
              <w:rPr>
                <w:rFonts w:cs="Times New Roman"/>
                <w:b/>
                <w:bCs/>
              </w:rPr>
            </w:pPr>
            <w:r w:rsidRPr="001E70FD">
              <w:rPr>
                <w:rFonts w:cs="Times New Roman"/>
                <w:b/>
                <w:bCs/>
              </w:rPr>
              <w:t>0.044</w:t>
            </w:r>
          </w:p>
        </w:tc>
      </w:tr>
    </w:tbl>
    <w:p w14:paraId="38A6F68E" w14:textId="77777777" w:rsidR="00202BE1" w:rsidRDefault="00202BE1" w:rsidP="00202BE1"/>
    <w:p w14:paraId="01C01E30" w14:textId="1B61D3F5" w:rsidR="001D1EB6" w:rsidRPr="00F16B93" w:rsidRDefault="00746D8E">
      <w:pPr>
        <w:pStyle w:val="TableCaption"/>
        <w:rPr>
          <w:rFonts w:ascii="Times New Roman" w:hAnsi="Times New Roman" w:cs="Times New Roman"/>
          <w:i w:val="0"/>
        </w:rPr>
      </w:pPr>
      <w:r w:rsidRPr="00202BE1">
        <w:rPr>
          <w:rFonts w:ascii="Times New Roman" w:hAnsi="Times New Roman" w:cs="Times New Roman"/>
          <w:b/>
          <w:bCs/>
          <w:i w:val="0"/>
        </w:rPr>
        <w:t>Table S4</w:t>
      </w:r>
      <w:r w:rsidRPr="00F16B93">
        <w:rPr>
          <w:rFonts w:ascii="Times New Roman" w:hAnsi="Times New Roman" w:cs="Times New Roman"/>
          <w:i w:val="0"/>
        </w:rPr>
        <w:t xml:space="preserve"> Model coefficients of main effects model testing developmental temperature affects the elevation of the thermal reaction norm of metabolic rate. This model used a complete case dataset, n = 3818</w:t>
      </w:r>
      <w:r w:rsidR="00A8642C">
        <w:rPr>
          <w:rFonts w:ascii="Times New Roman" w:hAnsi="Times New Roman" w:cs="Times New Roman"/>
          <w:i w:val="0"/>
        </w:rPr>
        <w:t xml:space="preserve">. </w:t>
      </w:r>
      <w:r w:rsidR="00A8642C" w:rsidRPr="00EE71A4">
        <w:rPr>
          <w:rFonts w:ascii="Times New Roman" w:hAnsi="Times New Roman" w:cs="Times New Roman"/>
          <w:i w:val="0"/>
        </w:rPr>
        <w:t xml:space="preserve">The intercept is the cold developmental temperature. </w:t>
      </w:r>
      <w:r w:rsidR="001C424F" w:rsidRPr="001C424F">
        <w:rPr>
          <w:rFonts w:ascii="Times New Roman" w:hAnsi="Times New Roman" w:cs="Times New Roman"/>
          <w:i w:val="0"/>
        </w:rPr>
        <w:t xml:space="preserve">MR were log transformed and mass, age and temperature </w:t>
      </w:r>
      <w:r w:rsidR="008740D5" w:rsidRPr="001C424F">
        <w:rPr>
          <w:rFonts w:ascii="Times New Roman" w:hAnsi="Times New Roman" w:cs="Times New Roman"/>
          <w:i w:val="0"/>
        </w:rPr>
        <w:t>were</w:t>
      </w:r>
      <w:r w:rsidR="001C424F" w:rsidRPr="001C424F">
        <w:rPr>
          <w:rFonts w:ascii="Times New Roman" w:hAnsi="Times New Roman" w:cs="Times New Roman"/>
          <w:i w:val="0"/>
        </w:rPr>
        <w:t xml:space="preserve"> z-transformed.</w:t>
      </w:r>
      <w:r w:rsidR="001C424F" w:rsidRPr="002F68C6">
        <w:rPr>
          <w:rFonts w:ascii="Times New Roman" w:hAnsi="Times New Roman" w:cs="Times New Roman"/>
          <w:i w:val="0"/>
        </w:rPr>
        <w:t xml:space="preserve"> </w:t>
      </w:r>
      <w:r w:rsidR="00A8642C" w:rsidRPr="002F68C6">
        <w:rPr>
          <w:rFonts w:ascii="Times New Roman" w:hAnsi="Times New Roman" w:cs="Times New Roman"/>
          <w:i w:val="0"/>
        </w:rPr>
        <w:t xml:space="preserve">Bolded estimates are significantly different from zero. </w:t>
      </w:r>
      <w:r w:rsidR="00364250" w:rsidRPr="00364250">
        <w:rPr>
          <w:rFonts w:ascii="Times New Roman" w:hAnsi="Times New Roman" w:cs="Times New Roman"/>
          <w:i w:val="0"/>
          <w:iCs/>
        </w:rPr>
        <w:t>COV represents covariance</w:t>
      </w:r>
      <w:r w:rsidR="00364250">
        <w:rPr>
          <w:rFonts w:ascii="Times New Roman" w:hAnsi="Times New Roman" w:cs="Times New Roman"/>
          <w:i w:val="0"/>
          <w:iCs/>
        </w:rPr>
        <w:t>.</w:t>
      </w:r>
      <w:r w:rsidR="00364250" w:rsidRPr="00364250">
        <w:rPr>
          <w:rFonts w:ascii="Times New Roman" w:hAnsi="Times New Roman" w:cs="Times New Roman"/>
          <w:i w:val="0"/>
          <w:iCs/>
        </w:rPr>
        <w:t xml:space="preserve"> </w:t>
      </w:r>
    </w:p>
    <w:tbl>
      <w:tblPr>
        <w:tblStyle w:val="Table"/>
        <w:tblW w:w="4583" w:type="pct"/>
        <w:tblLook w:val="07E0" w:firstRow="1" w:lastRow="1" w:firstColumn="1" w:lastColumn="1" w:noHBand="1" w:noVBand="1"/>
      </w:tblPr>
      <w:tblGrid>
        <w:gridCol w:w="4133"/>
        <w:gridCol w:w="1639"/>
        <w:gridCol w:w="1475"/>
        <w:gridCol w:w="1530"/>
      </w:tblGrid>
      <w:tr w:rsidR="002C6015" w:rsidRPr="00F16B93" w14:paraId="010F11BC" w14:textId="77777777">
        <w:tc>
          <w:tcPr>
            <w:tcW w:w="0" w:type="auto"/>
            <w:tcBorders>
              <w:bottom w:val="single" w:sz="0" w:space="0" w:color="auto"/>
            </w:tcBorders>
            <w:vAlign w:val="bottom"/>
          </w:tcPr>
          <w:p w14:paraId="4252BDA7"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7B427B92" w14:textId="6FF69C63"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408B80F5" w14:textId="732B0417"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42DF06A7" w14:textId="0A5A7DF1" w:rsidR="002C6015" w:rsidRPr="00F16B93" w:rsidRDefault="002C6015" w:rsidP="002C6015">
            <w:pPr>
              <w:pStyle w:val="Compact"/>
              <w:jc w:val="center"/>
              <w:rPr>
                <w:rFonts w:cs="Times New Roman"/>
              </w:rPr>
            </w:pPr>
            <w:r>
              <w:t>Upper</w:t>
            </w:r>
          </w:p>
        </w:tc>
      </w:tr>
      <w:tr w:rsidR="00C06219" w:rsidRPr="00F16B93" w14:paraId="306CDB63" w14:textId="77777777">
        <w:tc>
          <w:tcPr>
            <w:tcW w:w="0" w:type="auto"/>
          </w:tcPr>
          <w:p w14:paraId="37F697A2" w14:textId="43FC9123" w:rsidR="00C06219" w:rsidRDefault="00185E10" w:rsidP="00913039">
            <w:pPr>
              <w:pStyle w:val="Compact"/>
              <w:rPr>
                <w:rFonts w:cs="Times New Roman"/>
              </w:rPr>
            </w:pPr>
            <w:r w:rsidRPr="00C06219">
              <w:rPr>
                <w:i/>
                <w:iCs/>
                <w:u w:val="single"/>
              </w:rPr>
              <w:t>Fixed effects</w:t>
            </w:r>
          </w:p>
        </w:tc>
        <w:tc>
          <w:tcPr>
            <w:tcW w:w="0" w:type="auto"/>
          </w:tcPr>
          <w:p w14:paraId="0A23EEE2" w14:textId="77777777" w:rsidR="00C06219" w:rsidRPr="00347B6C" w:rsidRDefault="00C06219" w:rsidP="00913039">
            <w:pPr>
              <w:pStyle w:val="Compact"/>
              <w:jc w:val="center"/>
              <w:rPr>
                <w:rFonts w:cs="Times New Roman"/>
                <w:b/>
                <w:bCs/>
              </w:rPr>
            </w:pPr>
          </w:p>
        </w:tc>
        <w:tc>
          <w:tcPr>
            <w:tcW w:w="0" w:type="auto"/>
          </w:tcPr>
          <w:p w14:paraId="1F8FFD17" w14:textId="77777777" w:rsidR="00C06219" w:rsidRPr="00347B6C" w:rsidRDefault="00C06219" w:rsidP="00913039">
            <w:pPr>
              <w:pStyle w:val="Compact"/>
              <w:jc w:val="center"/>
              <w:rPr>
                <w:rFonts w:cs="Times New Roman"/>
                <w:b/>
                <w:bCs/>
              </w:rPr>
            </w:pPr>
          </w:p>
        </w:tc>
        <w:tc>
          <w:tcPr>
            <w:tcW w:w="0" w:type="auto"/>
          </w:tcPr>
          <w:p w14:paraId="71ED1C8A" w14:textId="77777777" w:rsidR="00C06219" w:rsidRPr="00347B6C" w:rsidRDefault="00C06219" w:rsidP="00913039">
            <w:pPr>
              <w:pStyle w:val="Compact"/>
              <w:jc w:val="center"/>
              <w:rPr>
                <w:rFonts w:cs="Times New Roman"/>
                <w:b/>
                <w:bCs/>
              </w:rPr>
            </w:pPr>
          </w:p>
        </w:tc>
      </w:tr>
      <w:tr w:rsidR="00640C39" w:rsidRPr="00F16B93" w14:paraId="5692619B" w14:textId="77777777">
        <w:tc>
          <w:tcPr>
            <w:tcW w:w="0" w:type="auto"/>
          </w:tcPr>
          <w:p w14:paraId="3A27FD57" w14:textId="75C1FCC1" w:rsidR="00640C39" w:rsidRPr="00F16B93" w:rsidRDefault="00640C39" w:rsidP="00640C39">
            <w:pPr>
              <w:pStyle w:val="Compact"/>
              <w:rPr>
                <w:rFonts w:cs="Times New Roman"/>
              </w:rPr>
            </w:pPr>
            <w:r>
              <w:rPr>
                <w:rFonts w:cs="Times New Roman"/>
              </w:rPr>
              <w:t>Intercept</w:t>
            </w:r>
          </w:p>
        </w:tc>
        <w:tc>
          <w:tcPr>
            <w:tcW w:w="0" w:type="auto"/>
          </w:tcPr>
          <w:p w14:paraId="2B2EB43F" w14:textId="315B2845" w:rsidR="00640C39" w:rsidRPr="009A4FCC" w:rsidRDefault="00640C39" w:rsidP="00640C39">
            <w:pPr>
              <w:pStyle w:val="Compact"/>
              <w:jc w:val="center"/>
              <w:rPr>
                <w:rFonts w:cs="Times New Roman"/>
                <w:b/>
                <w:bCs/>
              </w:rPr>
            </w:pPr>
            <w:r w:rsidRPr="009A4FCC">
              <w:rPr>
                <w:b/>
                <w:bCs/>
              </w:rPr>
              <w:t>-6.293</w:t>
            </w:r>
          </w:p>
        </w:tc>
        <w:tc>
          <w:tcPr>
            <w:tcW w:w="0" w:type="auto"/>
          </w:tcPr>
          <w:p w14:paraId="39C59853" w14:textId="489FD069" w:rsidR="00640C39" w:rsidRPr="009A4FCC" w:rsidRDefault="00640C39" w:rsidP="00640C39">
            <w:pPr>
              <w:pStyle w:val="Compact"/>
              <w:jc w:val="center"/>
              <w:rPr>
                <w:rFonts w:cs="Times New Roman"/>
                <w:b/>
                <w:bCs/>
              </w:rPr>
            </w:pPr>
            <w:r w:rsidRPr="009A4FCC">
              <w:rPr>
                <w:b/>
                <w:bCs/>
              </w:rPr>
              <w:t>-6.373</w:t>
            </w:r>
          </w:p>
        </w:tc>
        <w:tc>
          <w:tcPr>
            <w:tcW w:w="0" w:type="auto"/>
          </w:tcPr>
          <w:p w14:paraId="6C716DE8" w14:textId="64E82447" w:rsidR="00640C39" w:rsidRPr="009A4FCC" w:rsidRDefault="00640C39" w:rsidP="00640C39">
            <w:pPr>
              <w:pStyle w:val="Compact"/>
              <w:jc w:val="center"/>
              <w:rPr>
                <w:rFonts w:cs="Times New Roman"/>
                <w:b/>
                <w:bCs/>
              </w:rPr>
            </w:pPr>
            <w:r w:rsidRPr="009A4FCC">
              <w:rPr>
                <w:b/>
                <w:bCs/>
              </w:rPr>
              <w:t>-6.218</w:t>
            </w:r>
          </w:p>
        </w:tc>
      </w:tr>
      <w:tr w:rsidR="00640C39" w:rsidRPr="00F16B93" w14:paraId="21059F65" w14:textId="77777777">
        <w:tc>
          <w:tcPr>
            <w:tcW w:w="0" w:type="auto"/>
          </w:tcPr>
          <w:p w14:paraId="48B748C1" w14:textId="5ED6D9DD" w:rsidR="00640C39" w:rsidRPr="00F16B93" w:rsidRDefault="00640C39" w:rsidP="00640C39">
            <w:pPr>
              <w:pStyle w:val="Compact"/>
              <w:rPr>
                <w:rFonts w:cs="Times New Roman"/>
              </w:rPr>
            </w:pPr>
            <w:r>
              <w:rPr>
                <w:rFonts w:cs="Times New Roman"/>
              </w:rPr>
              <w:t>Treatment 29</w:t>
            </w:r>
          </w:p>
        </w:tc>
        <w:tc>
          <w:tcPr>
            <w:tcW w:w="0" w:type="auto"/>
          </w:tcPr>
          <w:p w14:paraId="3A6EFEF6" w14:textId="6A3E8C90" w:rsidR="00640C39" w:rsidRPr="00F16B93" w:rsidRDefault="00640C39" w:rsidP="00640C39">
            <w:pPr>
              <w:pStyle w:val="Compact"/>
              <w:jc w:val="center"/>
              <w:rPr>
                <w:rFonts w:cs="Times New Roman"/>
              </w:rPr>
            </w:pPr>
            <w:r w:rsidRPr="008B26B0">
              <w:t>-0.003</w:t>
            </w:r>
          </w:p>
        </w:tc>
        <w:tc>
          <w:tcPr>
            <w:tcW w:w="0" w:type="auto"/>
          </w:tcPr>
          <w:p w14:paraId="4F37FDF4" w14:textId="20D91AE6" w:rsidR="00640C39" w:rsidRPr="00F16B93" w:rsidRDefault="00640C39" w:rsidP="00640C39">
            <w:pPr>
              <w:pStyle w:val="Compact"/>
              <w:jc w:val="center"/>
              <w:rPr>
                <w:rFonts w:cs="Times New Roman"/>
              </w:rPr>
            </w:pPr>
            <w:r w:rsidRPr="008B26B0">
              <w:t>-0.064</w:t>
            </w:r>
          </w:p>
        </w:tc>
        <w:tc>
          <w:tcPr>
            <w:tcW w:w="0" w:type="auto"/>
          </w:tcPr>
          <w:p w14:paraId="32166AA2" w14:textId="798110CB" w:rsidR="00640C39" w:rsidRPr="00F16B93" w:rsidRDefault="00640C39" w:rsidP="00640C39">
            <w:pPr>
              <w:pStyle w:val="Compact"/>
              <w:jc w:val="center"/>
              <w:rPr>
                <w:rFonts w:cs="Times New Roman"/>
              </w:rPr>
            </w:pPr>
            <w:r w:rsidRPr="008B26B0">
              <w:t>0.057</w:t>
            </w:r>
          </w:p>
        </w:tc>
      </w:tr>
      <w:tr w:rsidR="00640C39" w:rsidRPr="00F16B93" w14:paraId="150E78E1" w14:textId="77777777">
        <w:tc>
          <w:tcPr>
            <w:tcW w:w="0" w:type="auto"/>
          </w:tcPr>
          <w:p w14:paraId="6FC0B7A9" w14:textId="4BD89B02" w:rsidR="00640C39" w:rsidRPr="00F16B93" w:rsidRDefault="00640C39" w:rsidP="00640C39">
            <w:pPr>
              <w:pStyle w:val="Compact"/>
              <w:rPr>
                <w:rFonts w:cs="Times New Roman"/>
              </w:rPr>
            </w:pPr>
            <w:r>
              <w:rPr>
                <w:rFonts w:cs="Times New Roman"/>
              </w:rPr>
              <w:t>Temperature</w:t>
            </w:r>
          </w:p>
        </w:tc>
        <w:tc>
          <w:tcPr>
            <w:tcW w:w="0" w:type="auto"/>
          </w:tcPr>
          <w:p w14:paraId="4F52C3A8" w14:textId="081ECC23" w:rsidR="00640C39" w:rsidRPr="009A4FCC" w:rsidRDefault="00640C39" w:rsidP="00640C39">
            <w:pPr>
              <w:pStyle w:val="Compact"/>
              <w:jc w:val="center"/>
              <w:rPr>
                <w:rFonts w:cs="Times New Roman"/>
                <w:b/>
                <w:bCs/>
              </w:rPr>
            </w:pPr>
            <w:r w:rsidRPr="009A4FCC">
              <w:rPr>
                <w:b/>
                <w:bCs/>
              </w:rPr>
              <w:t>0.254</w:t>
            </w:r>
          </w:p>
        </w:tc>
        <w:tc>
          <w:tcPr>
            <w:tcW w:w="0" w:type="auto"/>
          </w:tcPr>
          <w:p w14:paraId="3528E836" w14:textId="69697554" w:rsidR="00640C39" w:rsidRPr="009A4FCC" w:rsidRDefault="00640C39" w:rsidP="00640C39">
            <w:pPr>
              <w:pStyle w:val="Compact"/>
              <w:jc w:val="center"/>
              <w:rPr>
                <w:rFonts w:cs="Times New Roman"/>
                <w:b/>
                <w:bCs/>
              </w:rPr>
            </w:pPr>
            <w:r w:rsidRPr="009A4FCC">
              <w:rPr>
                <w:b/>
                <w:bCs/>
              </w:rPr>
              <w:t>0.242</w:t>
            </w:r>
          </w:p>
        </w:tc>
        <w:tc>
          <w:tcPr>
            <w:tcW w:w="0" w:type="auto"/>
          </w:tcPr>
          <w:p w14:paraId="7D6133D5" w14:textId="24F7D84B" w:rsidR="00640C39" w:rsidRPr="009A4FCC" w:rsidRDefault="00640C39" w:rsidP="00640C39">
            <w:pPr>
              <w:pStyle w:val="Compact"/>
              <w:jc w:val="center"/>
              <w:rPr>
                <w:rFonts w:cs="Times New Roman"/>
                <w:b/>
                <w:bCs/>
              </w:rPr>
            </w:pPr>
            <w:r w:rsidRPr="009A4FCC">
              <w:rPr>
                <w:b/>
                <w:bCs/>
              </w:rPr>
              <w:t>0.266</w:t>
            </w:r>
          </w:p>
        </w:tc>
      </w:tr>
      <w:tr w:rsidR="00640C39" w:rsidRPr="00F16B93" w14:paraId="76564074" w14:textId="77777777">
        <w:tc>
          <w:tcPr>
            <w:tcW w:w="0" w:type="auto"/>
          </w:tcPr>
          <w:p w14:paraId="67400503" w14:textId="00EB37E2" w:rsidR="00640C39" w:rsidRPr="00F16B93" w:rsidRDefault="00640C39" w:rsidP="00640C39">
            <w:pPr>
              <w:pStyle w:val="Compact"/>
              <w:rPr>
                <w:rFonts w:cs="Times New Roman"/>
              </w:rPr>
            </w:pPr>
            <w:r>
              <w:rPr>
                <w:rFonts w:cs="Times New Roman"/>
              </w:rPr>
              <w:lastRenderedPageBreak/>
              <w:t>Mass</w:t>
            </w:r>
          </w:p>
        </w:tc>
        <w:tc>
          <w:tcPr>
            <w:tcW w:w="0" w:type="auto"/>
          </w:tcPr>
          <w:p w14:paraId="1E0D238D" w14:textId="2A62E92E" w:rsidR="00640C39" w:rsidRPr="009A4FCC" w:rsidRDefault="00640C39" w:rsidP="00640C39">
            <w:pPr>
              <w:pStyle w:val="Compact"/>
              <w:jc w:val="center"/>
              <w:rPr>
                <w:rFonts w:cs="Times New Roman"/>
                <w:b/>
                <w:bCs/>
              </w:rPr>
            </w:pPr>
            <w:r w:rsidRPr="009A4FCC">
              <w:rPr>
                <w:b/>
                <w:bCs/>
              </w:rPr>
              <w:t>0.128</w:t>
            </w:r>
          </w:p>
        </w:tc>
        <w:tc>
          <w:tcPr>
            <w:tcW w:w="0" w:type="auto"/>
          </w:tcPr>
          <w:p w14:paraId="79199B6E" w14:textId="03CB4E6D" w:rsidR="00640C39" w:rsidRPr="009A4FCC" w:rsidRDefault="00640C39" w:rsidP="00640C39">
            <w:pPr>
              <w:pStyle w:val="Compact"/>
              <w:jc w:val="center"/>
              <w:rPr>
                <w:rFonts w:cs="Times New Roman"/>
                <w:b/>
                <w:bCs/>
              </w:rPr>
            </w:pPr>
            <w:r w:rsidRPr="009A4FCC">
              <w:rPr>
                <w:b/>
                <w:bCs/>
              </w:rPr>
              <w:t>0.107</w:t>
            </w:r>
          </w:p>
        </w:tc>
        <w:tc>
          <w:tcPr>
            <w:tcW w:w="0" w:type="auto"/>
          </w:tcPr>
          <w:p w14:paraId="666CC88A" w14:textId="07B55E43" w:rsidR="00640C39" w:rsidRPr="009A4FCC" w:rsidRDefault="00640C39" w:rsidP="00640C39">
            <w:pPr>
              <w:pStyle w:val="Compact"/>
              <w:jc w:val="center"/>
              <w:rPr>
                <w:rFonts w:cs="Times New Roman"/>
                <w:b/>
                <w:bCs/>
              </w:rPr>
            </w:pPr>
            <w:r w:rsidRPr="009A4FCC">
              <w:rPr>
                <w:b/>
                <w:bCs/>
              </w:rPr>
              <w:t>0.15</w:t>
            </w:r>
          </w:p>
        </w:tc>
      </w:tr>
      <w:tr w:rsidR="00640C39" w:rsidRPr="00F16B93" w14:paraId="49195A59" w14:textId="77777777">
        <w:tc>
          <w:tcPr>
            <w:tcW w:w="0" w:type="auto"/>
          </w:tcPr>
          <w:p w14:paraId="65F398AD" w14:textId="4EC2D118" w:rsidR="00640C39" w:rsidRPr="00F16B93" w:rsidRDefault="00640C39" w:rsidP="00640C39">
            <w:pPr>
              <w:pStyle w:val="Compact"/>
              <w:rPr>
                <w:rFonts w:cs="Times New Roman"/>
              </w:rPr>
            </w:pPr>
            <w:r>
              <w:rPr>
                <w:rFonts w:cs="Times New Roman"/>
              </w:rPr>
              <w:t>Age</w:t>
            </w:r>
          </w:p>
        </w:tc>
        <w:tc>
          <w:tcPr>
            <w:tcW w:w="0" w:type="auto"/>
          </w:tcPr>
          <w:p w14:paraId="4D350C79" w14:textId="676684D0" w:rsidR="00640C39" w:rsidRPr="00F16B93" w:rsidRDefault="00640C39" w:rsidP="00640C39">
            <w:pPr>
              <w:pStyle w:val="Compact"/>
              <w:jc w:val="center"/>
              <w:rPr>
                <w:rFonts w:cs="Times New Roman"/>
              </w:rPr>
            </w:pPr>
            <w:r w:rsidRPr="008B26B0">
              <w:t>-0.034</w:t>
            </w:r>
          </w:p>
        </w:tc>
        <w:tc>
          <w:tcPr>
            <w:tcW w:w="0" w:type="auto"/>
          </w:tcPr>
          <w:p w14:paraId="072C5FD1" w14:textId="608436A9" w:rsidR="00640C39" w:rsidRPr="00F16B93" w:rsidRDefault="00640C39" w:rsidP="00640C39">
            <w:pPr>
              <w:pStyle w:val="Compact"/>
              <w:jc w:val="center"/>
              <w:rPr>
                <w:rFonts w:cs="Times New Roman"/>
              </w:rPr>
            </w:pPr>
            <w:r w:rsidRPr="008B26B0">
              <w:t>-0.078</w:t>
            </w:r>
          </w:p>
        </w:tc>
        <w:tc>
          <w:tcPr>
            <w:tcW w:w="0" w:type="auto"/>
          </w:tcPr>
          <w:p w14:paraId="4C6490F1" w14:textId="5564B3E2" w:rsidR="00640C39" w:rsidRPr="00F16B93" w:rsidRDefault="00640C39" w:rsidP="00640C39">
            <w:pPr>
              <w:pStyle w:val="Compact"/>
              <w:jc w:val="center"/>
              <w:rPr>
                <w:rFonts w:cs="Times New Roman"/>
              </w:rPr>
            </w:pPr>
            <w:r w:rsidRPr="008B26B0">
              <w:t>0.008</w:t>
            </w:r>
          </w:p>
        </w:tc>
      </w:tr>
      <w:tr w:rsidR="00C06219" w:rsidRPr="00F16B93" w14:paraId="58BDC3DC" w14:textId="77777777">
        <w:tc>
          <w:tcPr>
            <w:tcW w:w="0" w:type="auto"/>
          </w:tcPr>
          <w:p w14:paraId="5B25BED4" w14:textId="006AF86D" w:rsidR="00C06219" w:rsidRDefault="00185E10" w:rsidP="00913039">
            <w:pPr>
              <w:pStyle w:val="Compact"/>
            </w:pPr>
            <w:r w:rsidRPr="00C06219">
              <w:rPr>
                <w:i/>
                <w:iCs/>
                <w:u w:val="single"/>
              </w:rPr>
              <w:t>Random Effects</w:t>
            </w:r>
          </w:p>
        </w:tc>
        <w:tc>
          <w:tcPr>
            <w:tcW w:w="0" w:type="auto"/>
          </w:tcPr>
          <w:p w14:paraId="5216BF74" w14:textId="77777777" w:rsidR="00C06219" w:rsidRPr="00347B6C" w:rsidRDefault="00C06219" w:rsidP="00913039">
            <w:pPr>
              <w:pStyle w:val="Compact"/>
              <w:jc w:val="center"/>
              <w:rPr>
                <w:rFonts w:cs="Times New Roman"/>
                <w:b/>
                <w:bCs/>
              </w:rPr>
            </w:pPr>
          </w:p>
        </w:tc>
        <w:tc>
          <w:tcPr>
            <w:tcW w:w="0" w:type="auto"/>
          </w:tcPr>
          <w:p w14:paraId="4DBBA952" w14:textId="77777777" w:rsidR="00C06219" w:rsidRPr="00347B6C" w:rsidRDefault="00C06219" w:rsidP="00913039">
            <w:pPr>
              <w:pStyle w:val="Compact"/>
              <w:jc w:val="center"/>
              <w:rPr>
                <w:rFonts w:cs="Times New Roman"/>
                <w:b/>
                <w:bCs/>
              </w:rPr>
            </w:pPr>
          </w:p>
        </w:tc>
        <w:tc>
          <w:tcPr>
            <w:tcW w:w="0" w:type="auto"/>
          </w:tcPr>
          <w:p w14:paraId="335B8302" w14:textId="77777777" w:rsidR="00C06219" w:rsidRPr="00347B6C" w:rsidRDefault="00C06219" w:rsidP="00913039">
            <w:pPr>
              <w:pStyle w:val="Compact"/>
              <w:jc w:val="center"/>
              <w:rPr>
                <w:rFonts w:cs="Times New Roman"/>
                <w:b/>
                <w:bCs/>
              </w:rPr>
            </w:pPr>
          </w:p>
        </w:tc>
      </w:tr>
      <w:tr w:rsidR="00185E10" w:rsidRPr="00F16B93" w14:paraId="55F49CEE" w14:textId="77777777">
        <w:tc>
          <w:tcPr>
            <w:tcW w:w="0" w:type="auto"/>
          </w:tcPr>
          <w:p w14:paraId="53DA5244" w14:textId="15206354" w:rsidR="00185E10" w:rsidRDefault="00185E10" w:rsidP="00185E10">
            <w:pPr>
              <w:pStyle w:val="Compact"/>
            </w:pPr>
            <w:r w:rsidRPr="007431E8">
              <w:t>Lizard Identity</w:t>
            </w:r>
          </w:p>
        </w:tc>
        <w:tc>
          <w:tcPr>
            <w:tcW w:w="0" w:type="auto"/>
          </w:tcPr>
          <w:p w14:paraId="7992E16D" w14:textId="77777777" w:rsidR="00185E10" w:rsidRPr="00347B6C" w:rsidRDefault="00185E10" w:rsidP="00185E10">
            <w:pPr>
              <w:pStyle w:val="Compact"/>
              <w:jc w:val="center"/>
              <w:rPr>
                <w:rFonts w:cs="Times New Roman"/>
                <w:b/>
                <w:bCs/>
              </w:rPr>
            </w:pPr>
          </w:p>
        </w:tc>
        <w:tc>
          <w:tcPr>
            <w:tcW w:w="0" w:type="auto"/>
          </w:tcPr>
          <w:p w14:paraId="12DF13ED" w14:textId="77777777" w:rsidR="00185E10" w:rsidRPr="00347B6C" w:rsidRDefault="00185E10" w:rsidP="00185E10">
            <w:pPr>
              <w:pStyle w:val="Compact"/>
              <w:jc w:val="center"/>
              <w:rPr>
                <w:rFonts w:cs="Times New Roman"/>
                <w:b/>
                <w:bCs/>
              </w:rPr>
            </w:pPr>
          </w:p>
        </w:tc>
        <w:tc>
          <w:tcPr>
            <w:tcW w:w="0" w:type="auto"/>
          </w:tcPr>
          <w:p w14:paraId="130C325C" w14:textId="77777777" w:rsidR="00185E10" w:rsidRPr="00347B6C" w:rsidRDefault="00185E10" w:rsidP="00185E10">
            <w:pPr>
              <w:pStyle w:val="Compact"/>
              <w:jc w:val="center"/>
              <w:rPr>
                <w:rFonts w:cs="Times New Roman"/>
                <w:b/>
                <w:bCs/>
              </w:rPr>
            </w:pPr>
          </w:p>
        </w:tc>
      </w:tr>
      <w:tr w:rsidR="00640C39" w:rsidRPr="00F16B93" w14:paraId="6DC56FB1" w14:textId="77777777">
        <w:tc>
          <w:tcPr>
            <w:tcW w:w="0" w:type="auto"/>
          </w:tcPr>
          <w:p w14:paraId="6CABD847" w14:textId="13832201" w:rsidR="00640C39" w:rsidRPr="00F16B93" w:rsidRDefault="00640C39" w:rsidP="00640C39">
            <w:pPr>
              <w:pStyle w:val="Compact"/>
              <w:rPr>
                <w:rFonts w:cs="Times New Roman"/>
              </w:rPr>
            </w:pPr>
            <w:r>
              <w:t xml:space="preserve">                    Intercept</w:t>
            </w:r>
          </w:p>
        </w:tc>
        <w:tc>
          <w:tcPr>
            <w:tcW w:w="0" w:type="auto"/>
          </w:tcPr>
          <w:p w14:paraId="179514BB" w14:textId="4B81CD7E" w:rsidR="00640C39" w:rsidRPr="009A4FCC" w:rsidRDefault="00640C39" w:rsidP="00640C39">
            <w:pPr>
              <w:pStyle w:val="Compact"/>
              <w:jc w:val="center"/>
              <w:rPr>
                <w:rFonts w:cs="Times New Roman"/>
                <w:b/>
                <w:bCs/>
              </w:rPr>
            </w:pPr>
            <w:r w:rsidRPr="009A4FCC">
              <w:rPr>
                <w:b/>
                <w:bCs/>
              </w:rPr>
              <w:t>0.009</w:t>
            </w:r>
          </w:p>
        </w:tc>
        <w:tc>
          <w:tcPr>
            <w:tcW w:w="0" w:type="auto"/>
          </w:tcPr>
          <w:p w14:paraId="4D490401" w14:textId="3E98BB36" w:rsidR="00640C39" w:rsidRPr="009A4FCC" w:rsidRDefault="00640C39" w:rsidP="00640C39">
            <w:pPr>
              <w:pStyle w:val="Compact"/>
              <w:jc w:val="center"/>
              <w:rPr>
                <w:rFonts w:cs="Times New Roman"/>
                <w:b/>
                <w:bCs/>
              </w:rPr>
            </w:pPr>
            <w:r w:rsidRPr="009A4FCC">
              <w:rPr>
                <w:b/>
                <w:bCs/>
              </w:rPr>
              <w:t>0.006</w:t>
            </w:r>
          </w:p>
        </w:tc>
        <w:tc>
          <w:tcPr>
            <w:tcW w:w="0" w:type="auto"/>
          </w:tcPr>
          <w:p w14:paraId="052B6B71" w14:textId="7B6E0F2E" w:rsidR="00640C39" w:rsidRPr="009A4FCC" w:rsidRDefault="00640C39" w:rsidP="00640C39">
            <w:pPr>
              <w:pStyle w:val="Compact"/>
              <w:jc w:val="center"/>
              <w:rPr>
                <w:rFonts w:cs="Times New Roman"/>
                <w:b/>
                <w:bCs/>
              </w:rPr>
            </w:pPr>
            <w:r w:rsidRPr="009A4FCC">
              <w:rPr>
                <w:b/>
                <w:bCs/>
              </w:rPr>
              <w:t>0.015</w:t>
            </w:r>
          </w:p>
        </w:tc>
      </w:tr>
      <w:tr w:rsidR="00640C39" w:rsidRPr="00F16B93" w14:paraId="0A03CF41" w14:textId="77777777">
        <w:tc>
          <w:tcPr>
            <w:tcW w:w="0" w:type="auto"/>
          </w:tcPr>
          <w:p w14:paraId="4A5AC87E" w14:textId="59BB52A5" w:rsidR="00640C39" w:rsidRPr="00F16B93" w:rsidRDefault="00640C39" w:rsidP="00640C39">
            <w:pPr>
              <w:pStyle w:val="Compact"/>
              <w:rPr>
                <w:rFonts w:cs="Times New Roman"/>
              </w:rPr>
            </w:pPr>
            <w:r>
              <w:t xml:space="preserve">                    Slope</w:t>
            </w:r>
          </w:p>
        </w:tc>
        <w:tc>
          <w:tcPr>
            <w:tcW w:w="0" w:type="auto"/>
          </w:tcPr>
          <w:p w14:paraId="17CA78E5" w14:textId="4AAE23A9" w:rsidR="00640C39" w:rsidRPr="002621AA" w:rsidRDefault="009A4FCC" w:rsidP="00640C39">
            <w:pPr>
              <w:pStyle w:val="Compact"/>
              <w:jc w:val="center"/>
              <w:rPr>
                <w:rFonts w:cs="Times New Roman"/>
                <w:b/>
                <w:bCs/>
                <w:vertAlign w:val="superscript"/>
              </w:rPr>
            </w:pPr>
            <w:r w:rsidRPr="002621AA">
              <w:rPr>
                <w:rFonts w:cs="Times New Roman"/>
                <w:b/>
                <w:bCs/>
              </w:rPr>
              <w:t>9.90e</w:t>
            </w:r>
            <w:r w:rsidRPr="002621AA">
              <w:rPr>
                <w:rFonts w:cs="Times New Roman"/>
                <w:b/>
                <w:bCs/>
                <w:vertAlign w:val="superscript"/>
              </w:rPr>
              <w:t>-5</w:t>
            </w:r>
          </w:p>
        </w:tc>
        <w:tc>
          <w:tcPr>
            <w:tcW w:w="0" w:type="auto"/>
          </w:tcPr>
          <w:p w14:paraId="4D8CAAFA" w14:textId="528087DB" w:rsidR="00640C39" w:rsidRPr="002621AA" w:rsidRDefault="009A4FCC" w:rsidP="00640C39">
            <w:pPr>
              <w:pStyle w:val="Compact"/>
              <w:jc w:val="center"/>
              <w:rPr>
                <w:rFonts w:cs="Times New Roman"/>
                <w:b/>
                <w:bCs/>
              </w:rPr>
            </w:pPr>
            <w:r w:rsidRPr="002621AA">
              <w:rPr>
                <w:b/>
                <w:bCs/>
              </w:rPr>
              <w:t>1.24e</w:t>
            </w:r>
            <w:r w:rsidRPr="002621AA">
              <w:rPr>
                <w:b/>
                <w:bCs/>
                <w:vertAlign w:val="superscript"/>
              </w:rPr>
              <w:t>-7</w:t>
            </w:r>
          </w:p>
        </w:tc>
        <w:tc>
          <w:tcPr>
            <w:tcW w:w="0" w:type="auto"/>
          </w:tcPr>
          <w:p w14:paraId="28882518" w14:textId="38F9AB14" w:rsidR="00640C39" w:rsidRPr="002621AA" w:rsidRDefault="00640C39" w:rsidP="00640C39">
            <w:pPr>
              <w:pStyle w:val="Compact"/>
              <w:jc w:val="center"/>
              <w:rPr>
                <w:rFonts w:cs="Times New Roman"/>
                <w:b/>
                <w:bCs/>
              </w:rPr>
            </w:pPr>
            <w:r w:rsidRPr="002621AA">
              <w:rPr>
                <w:b/>
                <w:bCs/>
              </w:rPr>
              <w:t>0.001</w:t>
            </w:r>
          </w:p>
        </w:tc>
      </w:tr>
      <w:tr w:rsidR="00640C39" w:rsidRPr="00F16B93" w14:paraId="3750EA80" w14:textId="77777777">
        <w:tc>
          <w:tcPr>
            <w:tcW w:w="0" w:type="auto"/>
          </w:tcPr>
          <w:p w14:paraId="3E0F4D30" w14:textId="7904360A" w:rsidR="00640C39" w:rsidRDefault="00640C39" w:rsidP="00640C39">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6C110ACB" w14:textId="76A23A10" w:rsidR="00640C39" w:rsidRPr="00347B6C" w:rsidRDefault="00640C39" w:rsidP="00640C39">
            <w:pPr>
              <w:pStyle w:val="Compact"/>
              <w:jc w:val="center"/>
              <w:rPr>
                <w:rFonts w:cs="Times New Roman"/>
                <w:b/>
                <w:bCs/>
              </w:rPr>
            </w:pPr>
            <w:r>
              <w:t>-0.000184</w:t>
            </w:r>
          </w:p>
        </w:tc>
        <w:tc>
          <w:tcPr>
            <w:tcW w:w="0" w:type="auto"/>
          </w:tcPr>
          <w:p w14:paraId="64D7FE36" w14:textId="66FB65C2" w:rsidR="00640C39" w:rsidRPr="00347B6C" w:rsidRDefault="00640C39" w:rsidP="00640C39">
            <w:pPr>
              <w:pStyle w:val="Compact"/>
              <w:jc w:val="center"/>
              <w:rPr>
                <w:rFonts w:cs="Times New Roman"/>
                <w:b/>
                <w:bCs/>
              </w:rPr>
            </w:pPr>
            <w:r>
              <w:t>-0.00131</w:t>
            </w:r>
          </w:p>
        </w:tc>
        <w:tc>
          <w:tcPr>
            <w:tcW w:w="0" w:type="auto"/>
          </w:tcPr>
          <w:p w14:paraId="4D40502F" w14:textId="03D30CA5" w:rsidR="00640C39" w:rsidRPr="00347B6C" w:rsidRDefault="00640C39" w:rsidP="00640C39">
            <w:pPr>
              <w:pStyle w:val="Compact"/>
              <w:jc w:val="center"/>
              <w:rPr>
                <w:rFonts w:cs="Times New Roman"/>
                <w:b/>
                <w:bCs/>
              </w:rPr>
            </w:pPr>
            <w:r>
              <w:t>0.000648</w:t>
            </w:r>
          </w:p>
        </w:tc>
      </w:tr>
      <w:tr w:rsidR="003D7C11" w:rsidRPr="00F16B93" w14:paraId="56DD27C0" w14:textId="77777777">
        <w:tc>
          <w:tcPr>
            <w:tcW w:w="0" w:type="auto"/>
          </w:tcPr>
          <w:p w14:paraId="549E9D60" w14:textId="5EEEF2C1" w:rsidR="003D7C11" w:rsidRDefault="003D7C11" w:rsidP="003D7C11">
            <w:pPr>
              <w:pStyle w:val="Compact"/>
            </w:pPr>
            <w:r>
              <w:t>Sampling Session</w:t>
            </w:r>
          </w:p>
        </w:tc>
        <w:tc>
          <w:tcPr>
            <w:tcW w:w="0" w:type="auto"/>
          </w:tcPr>
          <w:p w14:paraId="64086029" w14:textId="77777777" w:rsidR="003D7C11" w:rsidRPr="00347B6C" w:rsidRDefault="003D7C11" w:rsidP="003D7C11">
            <w:pPr>
              <w:pStyle w:val="Compact"/>
              <w:jc w:val="center"/>
              <w:rPr>
                <w:rFonts w:cs="Times New Roman"/>
                <w:b/>
                <w:bCs/>
              </w:rPr>
            </w:pPr>
          </w:p>
        </w:tc>
        <w:tc>
          <w:tcPr>
            <w:tcW w:w="0" w:type="auto"/>
          </w:tcPr>
          <w:p w14:paraId="305E0180" w14:textId="77777777" w:rsidR="003D7C11" w:rsidRPr="00347B6C" w:rsidRDefault="003D7C11" w:rsidP="003D7C11">
            <w:pPr>
              <w:pStyle w:val="Compact"/>
              <w:jc w:val="center"/>
              <w:rPr>
                <w:rFonts w:cs="Times New Roman"/>
                <w:b/>
                <w:bCs/>
              </w:rPr>
            </w:pPr>
          </w:p>
        </w:tc>
        <w:tc>
          <w:tcPr>
            <w:tcW w:w="0" w:type="auto"/>
          </w:tcPr>
          <w:p w14:paraId="216C67F7" w14:textId="77777777" w:rsidR="003D7C11" w:rsidRPr="00347B6C" w:rsidRDefault="003D7C11" w:rsidP="003D7C11">
            <w:pPr>
              <w:pStyle w:val="Compact"/>
              <w:jc w:val="center"/>
              <w:rPr>
                <w:rFonts w:cs="Times New Roman"/>
                <w:b/>
                <w:bCs/>
              </w:rPr>
            </w:pPr>
          </w:p>
        </w:tc>
      </w:tr>
      <w:tr w:rsidR="00640C39" w:rsidRPr="00F16B93" w14:paraId="5403D0BF" w14:textId="77777777">
        <w:tc>
          <w:tcPr>
            <w:tcW w:w="0" w:type="auto"/>
          </w:tcPr>
          <w:p w14:paraId="4F32B9AB" w14:textId="2F9F55C2" w:rsidR="00640C39" w:rsidRPr="00F16B93" w:rsidRDefault="00640C39" w:rsidP="00640C39">
            <w:pPr>
              <w:pStyle w:val="Compact"/>
              <w:rPr>
                <w:rFonts w:cs="Times New Roman"/>
              </w:rPr>
            </w:pPr>
            <w:r>
              <w:t xml:space="preserve">                    Intercept</w:t>
            </w:r>
          </w:p>
        </w:tc>
        <w:tc>
          <w:tcPr>
            <w:tcW w:w="0" w:type="auto"/>
          </w:tcPr>
          <w:p w14:paraId="6809B2C8" w14:textId="13461F1D" w:rsidR="00640C39" w:rsidRPr="009A4FCC" w:rsidRDefault="00640C39" w:rsidP="00640C39">
            <w:pPr>
              <w:pStyle w:val="Compact"/>
              <w:jc w:val="center"/>
              <w:rPr>
                <w:rFonts w:cs="Times New Roman"/>
                <w:b/>
                <w:bCs/>
              </w:rPr>
            </w:pPr>
            <w:r w:rsidRPr="009A4FCC">
              <w:rPr>
                <w:b/>
                <w:bCs/>
              </w:rPr>
              <w:t>0.01</w:t>
            </w:r>
          </w:p>
        </w:tc>
        <w:tc>
          <w:tcPr>
            <w:tcW w:w="0" w:type="auto"/>
          </w:tcPr>
          <w:p w14:paraId="571C7E71" w14:textId="02539C9B" w:rsidR="00640C39" w:rsidRPr="009A4FCC" w:rsidRDefault="00640C39" w:rsidP="00640C39">
            <w:pPr>
              <w:pStyle w:val="Compact"/>
              <w:jc w:val="center"/>
              <w:rPr>
                <w:rFonts w:cs="Times New Roman"/>
                <w:b/>
                <w:bCs/>
              </w:rPr>
            </w:pPr>
            <w:r w:rsidRPr="009A4FCC">
              <w:rPr>
                <w:b/>
                <w:bCs/>
              </w:rPr>
              <w:t>0.003</w:t>
            </w:r>
          </w:p>
        </w:tc>
        <w:tc>
          <w:tcPr>
            <w:tcW w:w="0" w:type="auto"/>
          </w:tcPr>
          <w:p w14:paraId="7B2BA271" w14:textId="40AFE93E" w:rsidR="00640C39" w:rsidRPr="009A4FCC" w:rsidRDefault="00640C39" w:rsidP="00640C39">
            <w:pPr>
              <w:pStyle w:val="Compact"/>
              <w:jc w:val="center"/>
              <w:rPr>
                <w:rFonts w:cs="Times New Roman"/>
                <w:b/>
                <w:bCs/>
              </w:rPr>
            </w:pPr>
            <w:r w:rsidRPr="009A4FCC">
              <w:rPr>
                <w:b/>
                <w:bCs/>
              </w:rPr>
              <w:t>0.028</w:t>
            </w:r>
          </w:p>
        </w:tc>
      </w:tr>
      <w:tr w:rsidR="00185E10" w:rsidRPr="00F16B93" w14:paraId="61AD17C2" w14:textId="77777777">
        <w:tc>
          <w:tcPr>
            <w:tcW w:w="0" w:type="auto"/>
          </w:tcPr>
          <w:p w14:paraId="18B31584" w14:textId="1DDB9074" w:rsidR="00185E10" w:rsidRDefault="00185E10" w:rsidP="00185E10">
            <w:pPr>
              <w:pStyle w:val="Compact"/>
            </w:pPr>
            <w:r>
              <w:t>Measurement Error</w:t>
            </w:r>
          </w:p>
        </w:tc>
        <w:tc>
          <w:tcPr>
            <w:tcW w:w="0" w:type="auto"/>
          </w:tcPr>
          <w:p w14:paraId="294D2785" w14:textId="77777777" w:rsidR="00185E10" w:rsidRPr="00347B6C" w:rsidRDefault="00185E10" w:rsidP="00185E10">
            <w:pPr>
              <w:pStyle w:val="Compact"/>
              <w:jc w:val="center"/>
              <w:rPr>
                <w:rFonts w:cs="Times New Roman"/>
                <w:b/>
                <w:bCs/>
              </w:rPr>
            </w:pPr>
          </w:p>
        </w:tc>
        <w:tc>
          <w:tcPr>
            <w:tcW w:w="0" w:type="auto"/>
          </w:tcPr>
          <w:p w14:paraId="0FF1E67F" w14:textId="77777777" w:rsidR="00185E10" w:rsidRPr="00347B6C" w:rsidRDefault="00185E10" w:rsidP="00185E10">
            <w:pPr>
              <w:pStyle w:val="Compact"/>
              <w:jc w:val="center"/>
              <w:rPr>
                <w:rFonts w:cs="Times New Roman"/>
                <w:b/>
                <w:bCs/>
              </w:rPr>
            </w:pPr>
          </w:p>
        </w:tc>
        <w:tc>
          <w:tcPr>
            <w:tcW w:w="0" w:type="auto"/>
          </w:tcPr>
          <w:p w14:paraId="4E244D0F" w14:textId="77777777" w:rsidR="00185E10" w:rsidRPr="00347B6C" w:rsidRDefault="00185E10" w:rsidP="00185E10">
            <w:pPr>
              <w:pStyle w:val="Compact"/>
              <w:jc w:val="center"/>
              <w:rPr>
                <w:rFonts w:cs="Times New Roman"/>
                <w:b/>
                <w:bCs/>
              </w:rPr>
            </w:pPr>
          </w:p>
        </w:tc>
      </w:tr>
      <w:tr w:rsidR="00640C39" w:rsidRPr="00F16B93" w14:paraId="0669FC33" w14:textId="77777777">
        <w:tc>
          <w:tcPr>
            <w:tcW w:w="0" w:type="auto"/>
          </w:tcPr>
          <w:p w14:paraId="316C076E" w14:textId="6B4AFD5F" w:rsidR="00640C39" w:rsidRPr="00F16B93" w:rsidRDefault="00640C39" w:rsidP="00640C39">
            <w:pPr>
              <w:pStyle w:val="Compact"/>
              <w:rPr>
                <w:rFonts w:cs="Times New Roman"/>
              </w:rPr>
            </w:pPr>
            <w:r>
              <w:t xml:space="preserve">                    Intercept</w:t>
            </w:r>
          </w:p>
        </w:tc>
        <w:tc>
          <w:tcPr>
            <w:tcW w:w="0" w:type="auto"/>
          </w:tcPr>
          <w:p w14:paraId="1865CAD9" w14:textId="7BA00135" w:rsidR="00640C39" w:rsidRPr="009A4FCC" w:rsidRDefault="00640C39" w:rsidP="00640C39">
            <w:pPr>
              <w:pStyle w:val="Compact"/>
              <w:jc w:val="center"/>
              <w:rPr>
                <w:rFonts w:cs="Times New Roman"/>
                <w:b/>
                <w:bCs/>
              </w:rPr>
            </w:pPr>
            <w:r w:rsidRPr="009A4FCC">
              <w:rPr>
                <w:b/>
                <w:bCs/>
              </w:rPr>
              <w:t>0.044</w:t>
            </w:r>
          </w:p>
        </w:tc>
        <w:tc>
          <w:tcPr>
            <w:tcW w:w="0" w:type="auto"/>
          </w:tcPr>
          <w:p w14:paraId="1423B00A" w14:textId="7AB5F4AA" w:rsidR="00640C39" w:rsidRPr="009A4FCC" w:rsidRDefault="00640C39" w:rsidP="00640C39">
            <w:pPr>
              <w:pStyle w:val="Compact"/>
              <w:jc w:val="center"/>
              <w:rPr>
                <w:rFonts w:cs="Times New Roman"/>
                <w:b/>
                <w:bCs/>
              </w:rPr>
            </w:pPr>
            <w:r w:rsidRPr="009A4FCC">
              <w:rPr>
                <w:b/>
                <w:bCs/>
              </w:rPr>
              <w:t>0.04</w:t>
            </w:r>
          </w:p>
        </w:tc>
        <w:tc>
          <w:tcPr>
            <w:tcW w:w="0" w:type="auto"/>
          </w:tcPr>
          <w:p w14:paraId="382534DE" w14:textId="6578F6D6" w:rsidR="00640C39" w:rsidRPr="009A4FCC" w:rsidRDefault="00640C39" w:rsidP="00640C39">
            <w:pPr>
              <w:pStyle w:val="Compact"/>
              <w:jc w:val="center"/>
              <w:rPr>
                <w:rFonts w:cs="Times New Roman"/>
                <w:b/>
                <w:bCs/>
              </w:rPr>
            </w:pPr>
            <w:r w:rsidRPr="009A4FCC">
              <w:rPr>
                <w:b/>
                <w:bCs/>
              </w:rPr>
              <w:t>0.049</w:t>
            </w:r>
          </w:p>
        </w:tc>
      </w:tr>
      <w:tr w:rsidR="00640C39" w:rsidRPr="00F16B93" w14:paraId="16D9C2BE" w14:textId="77777777">
        <w:tc>
          <w:tcPr>
            <w:tcW w:w="0" w:type="auto"/>
          </w:tcPr>
          <w:p w14:paraId="7254C97A" w14:textId="36E72112" w:rsidR="00640C39" w:rsidRPr="00F16B93" w:rsidRDefault="00640C39" w:rsidP="00640C39">
            <w:pPr>
              <w:pStyle w:val="Compact"/>
              <w:rPr>
                <w:rFonts w:cs="Times New Roman"/>
              </w:rPr>
            </w:pPr>
            <w:r>
              <w:t>Residuals</w:t>
            </w:r>
          </w:p>
        </w:tc>
        <w:tc>
          <w:tcPr>
            <w:tcW w:w="0" w:type="auto"/>
          </w:tcPr>
          <w:p w14:paraId="39C2371F" w14:textId="4F20F72B" w:rsidR="00640C39" w:rsidRPr="009A4FCC" w:rsidRDefault="00640C39" w:rsidP="00640C39">
            <w:pPr>
              <w:pStyle w:val="Compact"/>
              <w:jc w:val="center"/>
              <w:rPr>
                <w:rFonts w:cs="Times New Roman"/>
                <w:b/>
                <w:bCs/>
              </w:rPr>
            </w:pPr>
            <w:r w:rsidRPr="009A4FCC">
              <w:rPr>
                <w:b/>
                <w:bCs/>
              </w:rPr>
              <w:t>0.041</w:t>
            </w:r>
          </w:p>
        </w:tc>
        <w:tc>
          <w:tcPr>
            <w:tcW w:w="0" w:type="auto"/>
          </w:tcPr>
          <w:p w14:paraId="6AC96605" w14:textId="0D37FD49" w:rsidR="00640C39" w:rsidRPr="009A4FCC" w:rsidRDefault="00640C39" w:rsidP="00640C39">
            <w:pPr>
              <w:pStyle w:val="Compact"/>
              <w:jc w:val="center"/>
              <w:rPr>
                <w:rFonts w:cs="Times New Roman"/>
                <w:b/>
                <w:bCs/>
              </w:rPr>
            </w:pPr>
            <w:r w:rsidRPr="009A4FCC">
              <w:rPr>
                <w:b/>
                <w:bCs/>
              </w:rPr>
              <w:t>0.038</w:t>
            </w:r>
          </w:p>
        </w:tc>
        <w:tc>
          <w:tcPr>
            <w:tcW w:w="0" w:type="auto"/>
          </w:tcPr>
          <w:p w14:paraId="4B5BABC7" w14:textId="7012D4C9" w:rsidR="00640C39" w:rsidRPr="009A4FCC" w:rsidRDefault="00640C39" w:rsidP="00640C39">
            <w:pPr>
              <w:pStyle w:val="Compact"/>
              <w:jc w:val="center"/>
              <w:rPr>
                <w:rFonts w:cs="Times New Roman"/>
                <w:b/>
                <w:bCs/>
              </w:rPr>
            </w:pPr>
            <w:r w:rsidRPr="009A4FCC">
              <w:rPr>
                <w:b/>
                <w:bCs/>
              </w:rPr>
              <w:t>0.043</w:t>
            </w:r>
          </w:p>
        </w:tc>
      </w:tr>
    </w:tbl>
    <w:p w14:paraId="3B1A5F03" w14:textId="3DF5A40B" w:rsidR="00636704" w:rsidDel="000E178B" w:rsidRDefault="00636704" w:rsidP="00636704">
      <w:pPr>
        <w:spacing w:after="0"/>
        <w:rPr>
          <w:del w:id="1" w:author="fonti.kar@gmail.com" w:date="2020-11-03T13:26:00Z"/>
          <w:rFonts w:ascii="Times New Roman" w:eastAsia="MS Mincho" w:hAnsi="Times New Roman" w:cs="Times New Roman"/>
          <w:lang w:val="en-AU"/>
        </w:rPr>
      </w:pPr>
      <w:del w:id="2" w:author="fonti.kar@gmail.com" w:date="2020-11-03T13:26:00Z">
        <w:r w:rsidRPr="00F16B93" w:rsidDel="000E178B">
          <w:rPr>
            <w:noProof/>
          </w:rPr>
          <w:drawing>
            <wp:anchor distT="0" distB="0" distL="114300" distR="114300" simplePos="0" relativeHeight="251659264" behindDoc="0" locked="0" layoutInCell="1" allowOverlap="1" wp14:anchorId="70D19F9B" wp14:editId="1F46E9FA">
              <wp:simplePos x="0" y="0"/>
              <wp:positionH relativeFrom="column">
                <wp:posOffset>590844</wp:posOffset>
              </wp:positionH>
              <wp:positionV relativeFrom="paragraph">
                <wp:posOffset>144505</wp:posOffset>
              </wp:positionV>
              <wp:extent cx="4871085" cy="343408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eSupp_files/figure-docx/unnamed-chunk-8-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71085" cy="34340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636704" w:rsidDel="000E178B">
          <w:rPr>
            <w:rFonts w:ascii="Times New Roman" w:eastAsia="MS Mincho" w:hAnsi="Times New Roman" w:cs="Times New Roman"/>
            <w:b/>
            <w:bCs/>
            <w:lang w:val="en-AU"/>
          </w:rPr>
          <w:delText xml:space="preserve">Figure </w:delText>
        </w:r>
        <w:r w:rsidR="00AB2A81" w:rsidDel="000E178B">
          <w:rPr>
            <w:rFonts w:ascii="Times New Roman" w:eastAsia="MS Mincho" w:hAnsi="Times New Roman" w:cs="Times New Roman"/>
            <w:b/>
            <w:bCs/>
            <w:lang w:val="en-AU"/>
          </w:rPr>
          <w:delText>S</w:delText>
        </w:r>
        <w:r w:rsidRPr="00636704" w:rsidDel="000E178B">
          <w:rPr>
            <w:rFonts w:ascii="Times New Roman" w:eastAsia="MS Mincho" w:hAnsi="Times New Roman" w:cs="Times New Roman"/>
            <w:b/>
            <w:bCs/>
            <w:lang w:val="en-AU"/>
          </w:rPr>
          <w:delText xml:space="preserve">1. </w:delText>
        </w:r>
        <w:r w:rsidR="00D82FEF" w:rsidDel="000E178B">
          <w:rPr>
            <w:rFonts w:ascii="Times New Roman" w:eastAsia="MS Mincho" w:hAnsi="Times New Roman" w:cs="Times New Roman"/>
            <w:lang w:val="en-AU"/>
          </w:rPr>
          <w:delText>Predicted</w:delText>
        </w:r>
        <w:r w:rsidRPr="00636704" w:rsidDel="000E178B">
          <w:rPr>
            <w:rFonts w:ascii="Times New Roman" w:eastAsia="MS Mincho" w:hAnsi="Times New Roman" w:cs="Times New Roman"/>
            <w:lang w:val="en-AU"/>
          </w:rPr>
          <w:delText xml:space="preserve"> thermal reaction norms of metabolic rate for the ‘cold’ developmental temperature group (thick blue line, n = 26) and the ‘hot’ developmental temperature group (thick red line, n = 25). </w:delText>
        </w:r>
        <w:r w:rsidR="00D82FEF" w:rsidRPr="00D82FEF" w:rsidDel="000E178B">
          <w:rPr>
            <w:rFonts w:ascii="Times New Roman" w:eastAsia="MS Mincho" w:hAnsi="Times New Roman" w:cs="Times New Roman"/>
            <w:lang w:val="en-AU"/>
          </w:rPr>
          <w:delText xml:space="preserve">Predictions were made from an </w:delText>
        </w:r>
        <w:r w:rsidR="00D82FEF" w:rsidDel="000E178B">
          <w:rPr>
            <w:rFonts w:ascii="Times New Roman" w:eastAsia="MS Mincho" w:hAnsi="Times New Roman" w:cs="Times New Roman"/>
            <w:lang w:val="en-AU"/>
          </w:rPr>
          <w:delText>complete caste analysis</w:delText>
        </w:r>
        <w:r w:rsidR="00D82FEF" w:rsidRPr="00D82FEF" w:rsidDel="000E178B">
          <w:rPr>
            <w:rFonts w:ascii="Times New Roman" w:eastAsia="MS Mincho" w:hAnsi="Times New Roman" w:cs="Times New Roman"/>
            <w:lang w:val="en-AU"/>
          </w:rPr>
          <w:delText xml:space="preserve">. </w:delText>
        </w:r>
        <w:r w:rsidRPr="00636704" w:rsidDel="000E178B">
          <w:rPr>
            <w:rFonts w:ascii="Times New Roman" w:eastAsia="MS Mincho" w:hAnsi="Times New Roman" w:cs="Times New Roman"/>
            <w:lang w:val="en-AU"/>
          </w:rPr>
          <w:delText xml:space="preserve">There </w:delText>
        </w:r>
        <w:r w:rsidR="00C06219" w:rsidRPr="00636704" w:rsidDel="000E178B">
          <w:rPr>
            <w:rFonts w:ascii="Times New Roman" w:eastAsia="MS Mincho" w:hAnsi="Times New Roman" w:cs="Times New Roman"/>
            <w:lang w:val="en-AU"/>
          </w:rPr>
          <w:delText>was</w:delText>
        </w:r>
        <w:r w:rsidRPr="00636704" w:rsidDel="000E178B">
          <w:rPr>
            <w:rFonts w:ascii="Times New Roman" w:eastAsia="MS Mincho" w:hAnsi="Times New Roman" w:cs="Times New Roman"/>
            <w:lang w:val="en-AU"/>
          </w:rPr>
          <w:delText xml:space="preserve"> no significant difference among treatment in the elevation or slope of the reaction norm (see Table 2). Thin lines present individual reaction norms for a subset of 10 individuals from each treatment. Grey points represents model predictions for individual’s mean log metabolic rate. Each panel represents a </w:delText>
        </w:r>
        <w:r w:rsidR="00C06219" w:rsidRPr="00636704" w:rsidDel="000E178B">
          <w:rPr>
            <w:rFonts w:ascii="Times New Roman" w:eastAsia="MS Mincho" w:hAnsi="Times New Roman" w:cs="Times New Roman"/>
            <w:lang w:val="en-AU"/>
          </w:rPr>
          <w:delText>distinct sampling session</w:delText>
        </w:r>
        <w:r w:rsidRPr="00636704" w:rsidDel="000E178B">
          <w:rPr>
            <w:rFonts w:ascii="Times New Roman" w:eastAsia="MS Mincho" w:hAnsi="Times New Roman" w:cs="Times New Roman"/>
            <w:lang w:val="en-AU"/>
          </w:rPr>
          <w:delText xml:space="preserve"> to illustrate the consistency of individual reaction norms. Note that a slight ‘jitter’ was added to each treatment’s reaction norms to highlight the presence of two reaction norms.</w:delText>
        </w:r>
      </w:del>
    </w:p>
    <w:p w14:paraId="253AA0EC" w14:textId="553C4D88" w:rsidR="009B2BFA" w:rsidRDefault="009B2BFA" w:rsidP="00636704">
      <w:pPr>
        <w:spacing w:after="0"/>
        <w:rPr>
          <w:rFonts w:ascii="Times New Roman" w:eastAsia="MS Mincho" w:hAnsi="Times New Roman" w:cs="Times New Roman"/>
          <w:lang w:val="en-AU"/>
        </w:rPr>
      </w:pPr>
    </w:p>
    <w:p w14:paraId="05774568" w14:textId="0E9FDA65" w:rsidR="009B2BFA" w:rsidRPr="00977456" w:rsidRDefault="00387276" w:rsidP="00636704">
      <w:pPr>
        <w:spacing w:after="0"/>
        <w:rPr>
          <w:rFonts w:ascii="Times New Roman" w:eastAsia="MS Mincho" w:hAnsi="Times New Roman" w:cs="Times New Roman"/>
          <w:lang w:val="en-AU"/>
        </w:rPr>
      </w:pPr>
      <w:r>
        <w:rPr>
          <w:rFonts w:ascii="Times New Roman" w:eastAsia="MS Mincho" w:hAnsi="Times New Roman" w:cs="Times New Roman"/>
          <w:lang w:val="en-AU"/>
        </w:rPr>
        <w:t>We expected that treatment differences in thermal reaction norms would be greatest at the beginning of the study, as such we ran the full interaction model for just the first sampling session (</w:t>
      </w:r>
      <w:proofErr w:type="spellStart"/>
      <w:r>
        <w:rPr>
          <w:rFonts w:ascii="Times New Roman" w:eastAsia="MS Mincho" w:hAnsi="Times New Roman" w:cs="Times New Roman"/>
          <w:lang w:val="en-AU"/>
        </w:rPr>
        <w:t>n</w:t>
      </w:r>
      <w:r w:rsidR="00977456" w:rsidRPr="00977456">
        <w:rPr>
          <w:rFonts w:ascii="Times New Roman" w:eastAsia="MS Mincho" w:hAnsi="Times New Roman" w:cs="Times New Roman"/>
          <w:vertAlign w:val="subscript"/>
          <w:lang w:val="en-AU"/>
        </w:rPr>
        <w:t>observations</w:t>
      </w:r>
      <w:proofErr w:type="spellEnd"/>
      <w:r>
        <w:rPr>
          <w:rFonts w:ascii="Times New Roman" w:eastAsia="MS Mincho" w:hAnsi="Times New Roman" w:cs="Times New Roman"/>
          <w:lang w:val="en-AU"/>
        </w:rPr>
        <w:t xml:space="preserve">= </w:t>
      </w:r>
      <w:r w:rsidR="00977456">
        <w:rPr>
          <w:rFonts w:ascii="Times New Roman" w:eastAsia="MS Mincho" w:hAnsi="Times New Roman" w:cs="Times New Roman"/>
          <w:lang w:val="en-AU"/>
        </w:rPr>
        <w:t>600</w:t>
      </w:r>
      <w:r>
        <w:rPr>
          <w:rFonts w:ascii="Times New Roman" w:eastAsia="MS Mincho" w:hAnsi="Times New Roman" w:cs="Times New Roman"/>
          <w:lang w:val="en-AU"/>
        </w:rPr>
        <w:t xml:space="preserve">). Similar to the overall result, we found </w:t>
      </w:r>
      <w:r w:rsidRPr="00977456">
        <w:rPr>
          <w:rFonts w:ascii="Times New Roman" w:eastAsia="MS Mincho" w:hAnsi="Times New Roman" w:cs="Times New Roman"/>
          <w:lang w:val="en-AU"/>
        </w:rPr>
        <w:t>that developmental temperatures did not affect the intercept nor the slope of the thermal reaction norm</w:t>
      </w:r>
      <w:r w:rsidR="00977456" w:rsidRPr="00977456">
        <w:rPr>
          <w:rFonts w:ascii="Times New Roman" w:eastAsia="MS Mincho" w:hAnsi="Times New Roman" w:cs="Times New Roman"/>
          <w:lang w:val="en-AU"/>
        </w:rPr>
        <w:t xml:space="preserve"> (</w:t>
      </w:r>
      <w:r w:rsidR="00977456">
        <w:rPr>
          <w:rFonts w:ascii="Times New Roman" w:eastAsia="MS Mincho" w:hAnsi="Times New Roman" w:cs="Times New Roman"/>
          <w:lang w:val="en-AU"/>
        </w:rPr>
        <w:t xml:space="preserve">Estimate: </w:t>
      </w:r>
      <w:r w:rsidR="00977456" w:rsidRPr="00C06219">
        <w:rPr>
          <w:rFonts w:ascii="Times New Roman" w:hAnsi="Times New Roman" w:cs="Times New Roman"/>
        </w:rPr>
        <w:t>Treatment 29</w:t>
      </w:r>
      <w:r w:rsidR="00977456" w:rsidRPr="00C06219">
        <w:rPr>
          <w:rFonts w:ascii="Times New Roman" w:eastAsiaTheme="minorEastAsia" w:hAnsi="Times New Roman" w:cs="Times New Roman"/>
        </w:rPr>
        <w:t xml:space="preserve"> </w:t>
      </w:r>
      <m:oMath>
        <m:r>
          <w:rPr>
            <w:rFonts w:ascii="Cambria Math" w:hAnsi="Cambria Math" w:cs="Times New Roman"/>
          </w:rPr>
          <m:t>×</m:t>
        </m:r>
      </m:oMath>
      <w:r w:rsidR="00977456" w:rsidRPr="00C06219">
        <w:rPr>
          <w:rFonts w:ascii="Times New Roman" w:eastAsiaTheme="minorEastAsia" w:hAnsi="Times New Roman" w:cs="Times New Roman"/>
        </w:rPr>
        <w:t xml:space="preserve"> Temperature</w:t>
      </w:r>
      <w:r w:rsidR="00977456">
        <w:rPr>
          <w:rFonts w:ascii="Times New Roman" w:eastAsiaTheme="minorEastAsia" w:hAnsi="Times New Roman" w:cs="Times New Roman"/>
        </w:rPr>
        <w:t xml:space="preserve"> = 0</w:t>
      </w:r>
      <w:ins w:id="3" w:author="fonti.kar@gmail.com" w:date="2020-11-03T13:56:00Z">
        <w:r w:rsidR="00394236">
          <w:rPr>
            <w:rFonts w:ascii="Times New Roman" w:eastAsiaTheme="minorEastAsia" w:hAnsi="Times New Roman" w:cs="Times New Roman"/>
          </w:rPr>
          <w:t>,</w:t>
        </w:r>
      </w:ins>
      <w:del w:id="4" w:author="fonti.kar@gmail.com" w:date="2020-11-03T13:56:00Z">
        <w:r w:rsidR="00977456" w:rsidDel="00394236">
          <w:rPr>
            <w:rFonts w:ascii="Times New Roman" w:eastAsiaTheme="minorEastAsia" w:hAnsi="Times New Roman" w:cs="Times New Roman"/>
          </w:rPr>
          <w:delText>.</w:delText>
        </w:r>
      </w:del>
      <w:r w:rsidR="00977456">
        <w:rPr>
          <w:rFonts w:ascii="Times New Roman" w:eastAsiaTheme="minorEastAsia" w:hAnsi="Times New Roman" w:cs="Times New Roman"/>
        </w:rPr>
        <w:t xml:space="preserve"> 9</w:t>
      </w:r>
      <w:r w:rsidR="00DB733E">
        <w:rPr>
          <w:rFonts w:ascii="Times New Roman" w:eastAsiaTheme="minorEastAsia" w:hAnsi="Times New Roman" w:cs="Times New Roman"/>
        </w:rPr>
        <w:t>5% CI [</w:t>
      </w:r>
      <w:r w:rsidR="00DB733E" w:rsidRPr="00DB733E">
        <w:rPr>
          <w:rFonts w:ascii="Times New Roman" w:eastAsiaTheme="minorEastAsia" w:hAnsi="Times New Roman" w:cs="Times New Roman"/>
        </w:rPr>
        <w:t xml:space="preserve">-0.02 </w:t>
      </w:r>
      <w:r w:rsidR="00DB733E">
        <w:rPr>
          <w:rFonts w:ascii="Times New Roman" w:eastAsiaTheme="minorEastAsia" w:hAnsi="Times New Roman" w:cs="Times New Roman"/>
        </w:rPr>
        <w:t>-</w:t>
      </w:r>
      <w:r w:rsidR="00DB733E" w:rsidRPr="00DB733E">
        <w:rPr>
          <w:rFonts w:ascii="Times New Roman" w:eastAsiaTheme="minorEastAsia" w:hAnsi="Times New Roman" w:cs="Times New Roman"/>
        </w:rPr>
        <w:t>0.02</w:t>
      </w:r>
      <w:r w:rsidR="00DB733E">
        <w:rPr>
          <w:rFonts w:ascii="Times New Roman" w:eastAsiaTheme="minorEastAsia" w:hAnsi="Times New Roman" w:cs="Times New Roman"/>
        </w:rPr>
        <w:t>]</w:t>
      </w:r>
      <w:r w:rsidR="00977456" w:rsidRPr="00977456">
        <w:rPr>
          <w:rFonts w:ascii="Times New Roman" w:eastAsia="MS Mincho" w:hAnsi="Times New Roman" w:cs="Times New Roman"/>
          <w:lang w:val="en-AU"/>
        </w:rPr>
        <w:t>)</w:t>
      </w:r>
      <w:r w:rsidRPr="00977456">
        <w:rPr>
          <w:rFonts w:ascii="Times New Roman" w:eastAsia="MS Mincho" w:hAnsi="Times New Roman" w:cs="Times New Roman"/>
          <w:lang w:val="en-AU"/>
        </w:rPr>
        <w:t>.</w:t>
      </w:r>
    </w:p>
    <w:p w14:paraId="5C6CD566" w14:textId="291FC0FA" w:rsidR="00636704" w:rsidRPr="00C06219" w:rsidRDefault="0003443C" w:rsidP="00636704">
      <w:pPr>
        <w:rPr>
          <w:rFonts w:ascii="Times New Roman" w:hAnsi="Times New Roman" w:cs="Times New Roman"/>
        </w:rPr>
      </w:pPr>
      <w:r w:rsidRPr="00C06219">
        <w:rPr>
          <w:rFonts w:ascii="Times New Roman" w:hAnsi="Times New Roman" w:cs="Times New Roman"/>
        </w:rPr>
        <w:t xml:space="preserve"> </w:t>
      </w:r>
    </w:p>
    <w:p w14:paraId="126C4744" w14:textId="4D162AC7" w:rsidR="0003443C" w:rsidRPr="00A13997" w:rsidRDefault="0003443C" w:rsidP="0003443C">
      <w:pPr>
        <w:keepNext/>
        <w:keepLines/>
        <w:spacing w:before="40"/>
        <w:outlineLvl w:val="1"/>
        <w:rPr>
          <w:rFonts w:ascii="Times New Roman" w:eastAsia="Times New Roman" w:hAnsi="Times New Roman" w:cs="Times New Roman"/>
          <w:i/>
          <w:color w:val="000000"/>
          <w:sz w:val="26"/>
          <w:szCs w:val="26"/>
          <w:lang w:val="en-GB"/>
        </w:rPr>
      </w:pPr>
      <w:r>
        <w:rPr>
          <w:rFonts w:ascii="Times New Roman" w:eastAsia="Times New Roman" w:hAnsi="Times New Roman" w:cs="Times New Roman"/>
          <w:i/>
          <w:color w:val="000000"/>
          <w:sz w:val="26"/>
          <w:szCs w:val="26"/>
          <w:lang w:val="en-GB"/>
        </w:rPr>
        <w:t xml:space="preserve">The Influence </w:t>
      </w:r>
      <w:r w:rsidR="009B2BFA">
        <w:rPr>
          <w:rFonts w:ascii="Times New Roman" w:eastAsia="Times New Roman" w:hAnsi="Times New Roman" w:cs="Times New Roman"/>
          <w:i/>
          <w:color w:val="000000"/>
          <w:sz w:val="26"/>
          <w:szCs w:val="26"/>
          <w:lang w:val="en-GB"/>
        </w:rPr>
        <w:t>of</w:t>
      </w:r>
      <w:r>
        <w:rPr>
          <w:rFonts w:ascii="Times New Roman" w:eastAsia="Times New Roman" w:hAnsi="Times New Roman" w:cs="Times New Roman"/>
          <w:i/>
          <w:color w:val="000000"/>
          <w:sz w:val="26"/>
          <w:szCs w:val="26"/>
          <w:lang w:val="en-GB"/>
        </w:rPr>
        <w:t xml:space="preserve"> Developmental Temperature </w:t>
      </w:r>
      <w:r w:rsidR="009B2BFA">
        <w:rPr>
          <w:rFonts w:ascii="Times New Roman" w:eastAsia="Times New Roman" w:hAnsi="Times New Roman" w:cs="Times New Roman"/>
          <w:i/>
          <w:color w:val="000000"/>
          <w:sz w:val="26"/>
          <w:szCs w:val="26"/>
          <w:lang w:val="en-GB"/>
        </w:rPr>
        <w:t>o</w:t>
      </w:r>
      <w:r>
        <w:rPr>
          <w:rFonts w:ascii="Times New Roman" w:eastAsia="Times New Roman" w:hAnsi="Times New Roman" w:cs="Times New Roman"/>
          <w:i/>
          <w:color w:val="000000"/>
          <w:sz w:val="26"/>
          <w:szCs w:val="26"/>
          <w:lang w:val="en-GB"/>
        </w:rPr>
        <w:t xml:space="preserve">n </w:t>
      </w:r>
      <w:r w:rsidR="009B2BFA">
        <w:rPr>
          <w:rFonts w:ascii="Times New Roman" w:eastAsia="Times New Roman" w:hAnsi="Times New Roman" w:cs="Times New Roman"/>
          <w:i/>
          <w:color w:val="000000"/>
          <w:sz w:val="26"/>
          <w:szCs w:val="26"/>
          <w:lang w:val="en-GB"/>
        </w:rPr>
        <w:t>t</w:t>
      </w:r>
      <w:r>
        <w:rPr>
          <w:rFonts w:ascii="Times New Roman" w:eastAsia="Times New Roman" w:hAnsi="Times New Roman" w:cs="Times New Roman"/>
          <w:i/>
          <w:color w:val="000000"/>
          <w:sz w:val="26"/>
          <w:szCs w:val="26"/>
          <w:lang w:val="en-GB"/>
        </w:rPr>
        <w:t xml:space="preserve">he Repeatability </w:t>
      </w:r>
      <w:r w:rsidR="009B2BFA">
        <w:rPr>
          <w:rFonts w:ascii="Times New Roman" w:eastAsia="Times New Roman" w:hAnsi="Times New Roman" w:cs="Times New Roman"/>
          <w:i/>
          <w:color w:val="000000"/>
          <w:sz w:val="26"/>
          <w:szCs w:val="26"/>
          <w:lang w:val="en-GB"/>
        </w:rPr>
        <w:t>o</w:t>
      </w:r>
      <w:r>
        <w:rPr>
          <w:rFonts w:ascii="Times New Roman" w:eastAsia="Times New Roman" w:hAnsi="Times New Roman" w:cs="Times New Roman"/>
          <w:i/>
          <w:color w:val="000000"/>
          <w:sz w:val="26"/>
          <w:szCs w:val="26"/>
          <w:lang w:val="en-GB"/>
        </w:rPr>
        <w:t xml:space="preserve">f </w:t>
      </w:r>
      <w:r w:rsidR="009B2BFA">
        <w:rPr>
          <w:rFonts w:ascii="Times New Roman" w:eastAsia="Times New Roman" w:hAnsi="Times New Roman" w:cs="Times New Roman"/>
          <w:i/>
          <w:color w:val="000000"/>
          <w:sz w:val="26"/>
          <w:szCs w:val="26"/>
          <w:lang w:val="en-GB"/>
        </w:rPr>
        <w:t>t</w:t>
      </w:r>
      <w:r>
        <w:rPr>
          <w:rFonts w:ascii="Times New Roman" w:eastAsia="Times New Roman" w:hAnsi="Times New Roman" w:cs="Times New Roman"/>
          <w:i/>
          <w:color w:val="000000"/>
          <w:sz w:val="26"/>
          <w:szCs w:val="26"/>
          <w:lang w:val="en-GB"/>
        </w:rPr>
        <w:t xml:space="preserve">he Thermal Reaction Norm </w:t>
      </w:r>
      <w:r w:rsidR="009B2BFA">
        <w:rPr>
          <w:rFonts w:ascii="Times New Roman" w:eastAsia="Times New Roman" w:hAnsi="Times New Roman" w:cs="Times New Roman"/>
          <w:i/>
          <w:color w:val="000000"/>
          <w:sz w:val="26"/>
          <w:szCs w:val="26"/>
          <w:lang w:val="en-GB"/>
        </w:rPr>
        <w:t>a</w:t>
      </w:r>
      <w:r>
        <w:rPr>
          <w:rFonts w:ascii="Times New Roman" w:eastAsia="Times New Roman" w:hAnsi="Times New Roman" w:cs="Times New Roman"/>
          <w:i/>
          <w:color w:val="000000"/>
          <w:sz w:val="26"/>
          <w:szCs w:val="26"/>
          <w:lang w:val="en-GB"/>
        </w:rPr>
        <w:t xml:space="preserve">nd Temperature Specific Repeatability </w:t>
      </w:r>
      <w:r w:rsidR="009B2BFA">
        <w:rPr>
          <w:rFonts w:ascii="Times New Roman" w:eastAsia="Times New Roman" w:hAnsi="Times New Roman" w:cs="Times New Roman"/>
          <w:i/>
          <w:color w:val="000000"/>
          <w:sz w:val="26"/>
          <w:szCs w:val="26"/>
          <w:lang w:val="en-GB"/>
        </w:rPr>
        <w:t>o</w:t>
      </w:r>
      <w:r>
        <w:rPr>
          <w:rFonts w:ascii="Times New Roman" w:eastAsia="Times New Roman" w:hAnsi="Times New Roman" w:cs="Times New Roman"/>
          <w:i/>
          <w:color w:val="000000"/>
          <w:sz w:val="26"/>
          <w:szCs w:val="26"/>
          <w:lang w:val="en-GB"/>
        </w:rPr>
        <w:t>f Metabolic Rate</w:t>
      </w:r>
    </w:p>
    <w:p w14:paraId="3B10B782" w14:textId="065167D4" w:rsidR="001D1EB6" w:rsidRPr="00F16B93" w:rsidRDefault="000E178B">
      <w:pPr>
        <w:pStyle w:val="BodyText"/>
        <w:rPr>
          <w:rFonts w:cs="Times New Roman"/>
        </w:rPr>
      </w:pPr>
      <w:r w:rsidRPr="00F16B93">
        <w:rPr>
          <w:noProof/>
        </w:rPr>
        <w:drawing>
          <wp:anchor distT="0" distB="0" distL="114300" distR="114300" simplePos="0" relativeHeight="251658240" behindDoc="0" locked="0" layoutInCell="1" allowOverlap="1" wp14:anchorId="4C8E626A" wp14:editId="776BA43C">
            <wp:simplePos x="0" y="0"/>
            <wp:positionH relativeFrom="column">
              <wp:posOffset>761365</wp:posOffset>
            </wp:positionH>
            <wp:positionV relativeFrom="paragraph">
              <wp:posOffset>20320</wp:posOffset>
            </wp:positionV>
            <wp:extent cx="4132580" cy="2920365"/>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eSupp_files/figure-docx/unnamed-chunk-10-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132580" cy="292036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0B5CD0D2" w14:textId="7C208313" w:rsidR="001D1EB6" w:rsidRDefault="001D1EB6">
      <w:pPr>
        <w:pStyle w:val="BodyText"/>
        <w:rPr>
          <w:rFonts w:cs="Times New Roman"/>
        </w:rPr>
      </w:pPr>
    </w:p>
    <w:p w14:paraId="50B78DA3" w14:textId="3AC3967C" w:rsidR="00D82FEF" w:rsidRDefault="00D82FEF">
      <w:pPr>
        <w:pStyle w:val="BodyText"/>
        <w:rPr>
          <w:rFonts w:cs="Times New Roman"/>
        </w:rPr>
      </w:pPr>
    </w:p>
    <w:p w14:paraId="193B0E73" w14:textId="1734BE99" w:rsidR="00D82FEF" w:rsidRDefault="00D82FEF">
      <w:pPr>
        <w:pStyle w:val="BodyText"/>
        <w:rPr>
          <w:rFonts w:cs="Times New Roman"/>
        </w:rPr>
      </w:pPr>
    </w:p>
    <w:p w14:paraId="45C4AB01" w14:textId="7097C24A" w:rsidR="00D82FEF" w:rsidRDefault="00D82FEF">
      <w:pPr>
        <w:pStyle w:val="BodyText"/>
        <w:rPr>
          <w:rFonts w:cs="Times New Roman"/>
        </w:rPr>
      </w:pPr>
    </w:p>
    <w:p w14:paraId="69EA3168" w14:textId="601909A5" w:rsidR="00D82FEF" w:rsidRDefault="00D82FEF">
      <w:pPr>
        <w:pStyle w:val="BodyText"/>
        <w:rPr>
          <w:rFonts w:cs="Times New Roman"/>
        </w:rPr>
      </w:pPr>
    </w:p>
    <w:p w14:paraId="4FAC3BA2" w14:textId="59151101" w:rsidR="00D82FEF" w:rsidRDefault="00D82FEF">
      <w:pPr>
        <w:pStyle w:val="BodyText"/>
        <w:rPr>
          <w:rFonts w:cs="Times New Roman"/>
        </w:rPr>
      </w:pPr>
    </w:p>
    <w:p w14:paraId="36E7F70F" w14:textId="11E5942D" w:rsidR="00D82FEF" w:rsidRDefault="00D82FEF">
      <w:pPr>
        <w:pStyle w:val="BodyText"/>
        <w:rPr>
          <w:rFonts w:cs="Times New Roman"/>
        </w:rPr>
      </w:pPr>
    </w:p>
    <w:p w14:paraId="50959148" w14:textId="43C88961" w:rsidR="00D82FEF" w:rsidRDefault="00D82FEF">
      <w:pPr>
        <w:pStyle w:val="BodyText"/>
        <w:rPr>
          <w:rFonts w:cs="Times New Roman"/>
        </w:rPr>
      </w:pPr>
    </w:p>
    <w:p w14:paraId="5F1FCA7E" w14:textId="7C08EBE1" w:rsidR="00AB2A81" w:rsidRDefault="00AB2A81" w:rsidP="00AB2A81">
      <w:pPr>
        <w:spacing w:after="0"/>
        <w:rPr>
          <w:ins w:id="5" w:author="fonti.kar@gmail.com" w:date="2020-11-03T13:27:00Z"/>
          <w:rFonts w:ascii="Times New Roman" w:eastAsia="MS Mincho" w:hAnsi="Times New Roman" w:cs="Times New Roman"/>
          <w:b/>
          <w:bCs/>
          <w:lang w:val="en-AU"/>
        </w:rPr>
      </w:pPr>
    </w:p>
    <w:p w14:paraId="7D4E1BF5" w14:textId="77777777" w:rsidR="000E178B" w:rsidRDefault="000E178B" w:rsidP="00AB2A81">
      <w:pPr>
        <w:spacing w:after="0"/>
        <w:rPr>
          <w:rFonts w:ascii="Times New Roman" w:eastAsia="MS Mincho" w:hAnsi="Times New Roman" w:cs="Times New Roman"/>
          <w:b/>
          <w:bCs/>
          <w:lang w:val="en-AU"/>
        </w:rPr>
      </w:pPr>
    </w:p>
    <w:p w14:paraId="5856F733" w14:textId="684FFD0B" w:rsidR="00D82FEF" w:rsidRDefault="00AB2A81" w:rsidP="0071464A">
      <w:pPr>
        <w:spacing w:after="0"/>
        <w:rPr>
          <w:rFonts w:ascii="Times New Roman" w:eastAsia="MS Mincho" w:hAnsi="Times New Roman" w:cs="Times New Roman"/>
          <w:lang w:val="en-AU"/>
        </w:rPr>
      </w:pPr>
      <w:r w:rsidRPr="00AB2A81">
        <w:rPr>
          <w:rFonts w:ascii="Times New Roman" w:eastAsia="MS Mincho" w:hAnsi="Times New Roman" w:cs="Times New Roman"/>
          <w:b/>
          <w:bCs/>
          <w:lang w:val="en-AU"/>
        </w:rPr>
        <w:t xml:space="preserve">Figure </w:t>
      </w:r>
      <w:r>
        <w:rPr>
          <w:rFonts w:ascii="Times New Roman" w:eastAsia="MS Mincho" w:hAnsi="Times New Roman" w:cs="Times New Roman"/>
          <w:b/>
          <w:bCs/>
          <w:lang w:val="en-AU"/>
        </w:rPr>
        <w:t>S</w:t>
      </w:r>
      <w:r w:rsidR="008740D5">
        <w:rPr>
          <w:rFonts w:ascii="Times New Roman" w:eastAsia="MS Mincho" w:hAnsi="Times New Roman" w:cs="Times New Roman"/>
          <w:b/>
          <w:bCs/>
          <w:lang w:val="en-AU"/>
        </w:rPr>
        <w:t>1</w:t>
      </w:r>
      <w:r w:rsidRPr="00AB2A81">
        <w:rPr>
          <w:rFonts w:ascii="Times New Roman" w:eastAsia="MS Mincho" w:hAnsi="Times New Roman" w:cs="Times New Roman"/>
          <w:b/>
          <w:bCs/>
          <w:lang w:val="en-AU"/>
        </w:rPr>
        <w:t xml:space="preserve">. </w:t>
      </w:r>
      <w:r w:rsidRPr="00AB2A81">
        <w:rPr>
          <w:rFonts w:ascii="Times New Roman" w:eastAsia="MS Mincho" w:hAnsi="Times New Roman" w:cs="Times New Roman"/>
          <w:lang w:val="en-AU"/>
        </w:rPr>
        <w:t>Adjusted repeatability for average metabolic rate for the ‘cold’ developmental temperature group (blue) and the ‘hot’ developmental temperature group (red). Estimates were calculated from a</w:t>
      </w:r>
      <w:r>
        <w:rPr>
          <w:rFonts w:ascii="Times New Roman" w:eastAsia="MS Mincho" w:hAnsi="Times New Roman" w:cs="Times New Roman"/>
          <w:lang w:val="en-AU"/>
        </w:rPr>
        <w:t xml:space="preserve"> complete case analysis</w:t>
      </w:r>
      <w:r w:rsidRPr="00AB2A81">
        <w:rPr>
          <w:rFonts w:ascii="Times New Roman" w:eastAsia="MS Mincho" w:hAnsi="Times New Roman" w:cs="Times New Roman"/>
          <w:lang w:val="en-AU"/>
        </w:rPr>
        <w:t xml:space="preserve">. There were no significant differences among treatment </w:t>
      </w:r>
      <w:r w:rsidRPr="00AB2A81">
        <w:rPr>
          <w:rFonts w:ascii="Times New Roman" w:eastAsia="MS Mincho" w:hAnsi="Times New Roman" w:cs="Times New Roman"/>
          <w:lang w:val="en-AU"/>
        </w:rPr>
        <w:lastRenderedPageBreak/>
        <w:t xml:space="preserve">in repeatability estimates (see Table </w:t>
      </w:r>
      <w:r w:rsidR="00F07B92">
        <w:rPr>
          <w:rFonts w:ascii="Times New Roman" w:eastAsia="MS Mincho" w:hAnsi="Times New Roman" w:cs="Times New Roman"/>
          <w:lang w:val="en-AU"/>
        </w:rPr>
        <w:t>S5</w:t>
      </w:r>
      <w:r w:rsidRPr="00AB2A81">
        <w:rPr>
          <w:rFonts w:ascii="Times New Roman" w:eastAsia="MS Mincho" w:hAnsi="Times New Roman" w:cs="Times New Roman"/>
          <w:lang w:val="en-AU"/>
        </w:rPr>
        <w:t>). Repeatability did not change with acute temperature. Error bars represent 95% credible intervals.</w:t>
      </w:r>
    </w:p>
    <w:p w14:paraId="22DD99CA" w14:textId="77777777" w:rsidR="000F7573" w:rsidRPr="0071464A" w:rsidRDefault="000F7573" w:rsidP="0071464A">
      <w:pPr>
        <w:spacing w:after="0"/>
        <w:rPr>
          <w:rFonts w:ascii="Times New Roman" w:eastAsia="MS Mincho" w:hAnsi="Times New Roman" w:cs="Times New Roman"/>
          <w:lang w:val="en-AU"/>
        </w:rPr>
      </w:pPr>
    </w:p>
    <w:p w14:paraId="02C3AC8F" w14:textId="77172AF9" w:rsidR="001D1EB6" w:rsidRPr="00BD6E33" w:rsidRDefault="00746D8E">
      <w:pPr>
        <w:pStyle w:val="TableCaption"/>
        <w:rPr>
          <w:rFonts w:ascii="Times New Roman" w:hAnsi="Times New Roman" w:cs="Times New Roman"/>
          <w:i w:val="0"/>
          <w:iCs/>
        </w:rPr>
      </w:pPr>
      <w:r w:rsidRPr="00202BE1">
        <w:rPr>
          <w:rFonts w:ascii="Times New Roman" w:hAnsi="Times New Roman" w:cs="Times New Roman"/>
          <w:b/>
          <w:bCs/>
          <w:i w:val="0"/>
        </w:rPr>
        <w:t>Table S5</w:t>
      </w:r>
      <w:r w:rsidRPr="00F16B93">
        <w:rPr>
          <w:rFonts w:ascii="Times New Roman" w:hAnsi="Times New Roman" w:cs="Times New Roman"/>
          <w:i w:val="0"/>
        </w:rPr>
        <w:t xml:space="preserve"> </w:t>
      </w:r>
      <w:r w:rsidR="008740D5" w:rsidRPr="00F16B93">
        <w:rPr>
          <w:rFonts w:ascii="Times New Roman" w:hAnsi="Times New Roman" w:cs="Times New Roman"/>
          <w:i w:val="0"/>
        </w:rPr>
        <w:t>Temperature</w:t>
      </w:r>
      <w:r w:rsidRPr="00F16B93">
        <w:rPr>
          <w:rFonts w:ascii="Times New Roman" w:hAnsi="Times New Roman" w:cs="Times New Roman"/>
          <w:i w:val="0"/>
        </w:rPr>
        <w:t xml:space="preserve"> specific, adjusted repeatability estimates of log transformed metabolic rate for lizards from two developmental temperatures </w:t>
      </w:r>
      <w:r w:rsidR="00147418" w:rsidRPr="00852F77">
        <w:rPr>
          <w:rFonts w:ascii="Times New Roman" w:hAnsi="Times New Roman" w:cs="Times New Roman"/>
          <w:i w:val="0"/>
          <w:iCs/>
        </w:rPr>
        <w:t>(</w:t>
      </w:r>
      <w:proofErr w:type="spellStart"/>
      <w:r w:rsidR="00147418" w:rsidRPr="00852F77">
        <w:rPr>
          <w:rFonts w:ascii="Times New Roman" w:hAnsi="Times New Roman" w:cs="Times New Roman"/>
          <w:i w:val="0"/>
          <w:iCs/>
        </w:rPr>
        <w:t>n</w:t>
      </w:r>
      <w:r w:rsidR="00147418" w:rsidRPr="008D6504">
        <w:rPr>
          <w:rFonts w:ascii="Times New Roman" w:hAnsi="Times New Roman" w:cs="Times New Roman"/>
          <w:i w:val="0"/>
          <w:iCs/>
          <w:vertAlign w:val="subscript"/>
        </w:rPr>
        <w:t>hot</w:t>
      </w:r>
      <w:proofErr w:type="spellEnd"/>
      <w:r w:rsidR="00147418" w:rsidRPr="00852F77">
        <w:rPr>
          <w:rFonts w:ascii="Times New Roman" w:hAnsi="Times New Roman" w:cs="Times New Roman"/>
          <w:i w:val="0"/>
          <w:iCs/>
        </w:rPr>
        <w:t xml:space="preserve"> = 25, </w:t>
      </w:r>
      <w:proofErr w:type="spellStart"/>
      <w:r w:rsidR="00147418" w:rsidRPr="00852F77">
        <w:rPr>
          <w:rFonts w:ascii="Times New Roman" w:hAnsi="Times New Roman" w:cs="Times New Roman"/>
          <w:i w:val="0"/>
          <w:iCs/>
        </w:rPr>
        <w:t>n</w:t>
      </w:r>
      <w:r w:rsidR="00147418" w:rsidRPr="008D6504">
        <w:rPr>
          <w:rFonts w:ascii="Times New Roman" w:hAnsi="Times New Roman" w:cs="Times New Roman"/>
          <w:i w:val="0"/>
          <w:iCs/>
          <w:vertAlign w:val="subscript"/>
        </w:rPr>
        <w:t>cold</w:t>
      </w:r>
      <w:proofErr w:type="spellEnd"/>
      <w:r w:rsidR="00147418" w:rsidRPr="00852F77">
        <w:rPr>
          <w:rFonts w:ascii="Times New Roman" w:hAnsi="Times New Roman" w:cs="Times New Roman"/>
          <w:i w:val="0"/>
          <w:iCs/>
        </w:rPr>
        <w:t xml:space="preserve"> = 26). </w:t>
      </w:r>
      <w:r w:rsidRPr="00F16B93">
        <w:rPr>
          <w:rFonts w:ascii="Times New Roman" w:hAnsi="Times New Roman" w:cs="Times New Roman"/>
          <w:i w:val="0"/>
        </w:rPr>
        <w:t>These values were estimated from complete case dataset, n</w:t>
      </w:r>
      <w:r w:rsidRPr="00234A8A">
        <w:rPr>
          <w:rFonts w:ascii="Times New Roman" w:hAnsi="Times New Roman" w:cs="Times New Roman"/>
          <w:i w:val="0"/>
          <w:vertAlign w:val="subscript"/>
        </w:rPr>
        <w:t>obs</w:t>
      </w:r>
      <w:r w:rsidRPr="00F16B93">
        <w:rPr>
          <w:rFonts w:ascii="Times New Roman" w:hAnsi="Times New Roman" w:cs="Times New Roman"/>
          <w:i w:val="0"/>
        </w:rPr>
        <w:t xml:space="preserve"> = 3818</w:t>
      </w:r>
      <w:r w:rsidR="00147418">
        <w:rPr>
          <w:rFonts w:ascii="Times New Roman" w:hAnsi="Times New Roman" w:cs="Times New Roman"/>
          <w:i w:val="0"/>
        </w:rPr>
        <w:t xml:space="preserve">. </w:t>
      </w:r>
      <w:r w:rsidR="00147418">
        <w:rPr>
          <w:rFonts w:ascii="Times New Roman" w:hAnsi="Times New Roman" w:cs="Times New Roman"/>
          <w:i w:val="0"/>
          <w:iCs/>
        </w:rPr>
        <w:t>Bolded values are significantly different from zero</w:t>
      </w:r>
      <w:r w:rsidR="004723B3">
        <w:rPr>
          <w:rFonts w:ascii="Times New Roman" w:hAnsi="Times New Roman" w:cs="Times New Roman"/>
          <w:i w:val="0"/>
          <w:iCs/>
        </w:rPr>
        <w:t>.</w:t>
      </w:r>
      <w:r w:rsidR="00B54799">
        <w:rPr>
          <w:rFonts w:ascii="Times New Roman" w:hAnsi="Times New Roman" w:cs="Times New Roman"/>
          <w:i w:val="0"/>
          <w:iCs/>
        </w:rPr>
        <w:t xml:space="preserve"> There were no statistical differences among treatments at each acute temperature.</w:t>
      </w:r>
      <w:r w:rsidR="0036563E">
        <w:rPr>
          <w:rFonts w:ascii="Times New Roman" w:hAnsi="Times New Roman" w:cs="Times New Roman"/>
          <w:i w:val="0"/>
          <w:iCs/>
        </w:rPr>
        <w:t xml:space="preserve"> </w:t>
      </w:r>
      <w:r w:rsidR="0036563E" w:rsidRPr="0036563E">
        <w:rPr>
          <w:rFonts w:ascii="Times New Roman" w:hAnsi="Times New Roman" w:cs="Times New Roman"/>
        </w:rPr>
        <w:t>T</w:t>
      </w:r>
      <w:r w:rsidR="0036563E">
        <w:rPr>
          <w:rFonts w:ascii="Times New Roman" w:hAnsi="Times New Roman" w:cs="Times New Roman"/>
          <w:i w:val="0"/>
          <w:iCs/>
        </w:rPr>
        <w:t xml:space="preserve"> represents acute temperature, </w:t>
      </w:r>
      <w:r w:rsidR="0036563E" w:rsidRPr="0036563E">
        <w:rPr>
          <w:rFonts w:ascii="Times New Roman" w:hAnsi="Times New Roman" w:cs="Times New Roman"/>
        </w:rPr>
        <w:t>R</w:t>
      </w:r>
      <w:r w:rsidR="0036563E">
        <w:rPr>
          <w:rFonts w:ascii="Times New Roman" w:hAnsi="Times New Roman" w:cs="Times New Roman"/>
          <w:i w:val="0"/>
          <w:iCs/>
        </w:rPr>
        <w:t xml:space="preserve"> represents repeatability, L and U represents the lower and upper 95% credible intervals</w:t>
      </w:r>
      <w:r w:rsidR="00BD6E33">
        <w:rPr>
          <w:rFonts w:ascii="Times New Roman" w:hAnsi="Times New Roman" w:cs="Times New Roman"/>
          <w:i w:val="0"/>
          <w:iCs/>
        </w:rPr>
        <w:t xml:space="preserve">, </w:t>
      </w:r>
      <w:r w:rsidR="00BD6E33" w:rsidRPr="00BD6E33">
        <w:rPr>
          <w:rFonts w:ascii="Times New Roman" w:hAnsi="Times New Roman" w:cs="Times New Roman"/>
        </w:rPr>
        <w:t>pd</w:t>
      </w:r>
      <w:r w:rsidR="00BD6E33">
        <w:rPr>
          <w:rFonts w:ascii="Times New Roman" w:hAnsi="Times New Roman" w:cs="Times New Roman"/>
          <w:i w:val="0"/>
          <w:iCs/>
        </w:rPr>
        <w:t xml:space="preserve"> is the probability of direction</w:t>
      </w:r>
    </w:p>
    <w:tbl>
      <w:tblPr>
        <w:tblStyle w:val="Table"/>
        <w:tblW w:w="5000" w:type="pct"/>
        <w:tblLook w:val="07E0" w:firstRow="1" w:lastRow="1" w:firstColumn="1" w:lastColumn="1" w:noHBand="1" w:noVBand="1"/>
      </w:tblPr>
      <w:tblGrid>
        <w:gridCol w:w="860"/>
        <w:gridCol w:w="680"/>
        <w:gridCol w:w="680"/>
        <w:gridCol w:w="680"/>
        <w:gridCol w:w="680"/>
        <w:gridCol w:w="680"/>
        <w:gridCol w:w="680"/>
        <w:gridCol w:w="1917"/>
        <w:gridCol w:w="892"/>
        <w:gridCol w:w="808"/>
        <w:gridCol w:w="1019"/>
      </w:tblGrid>
      <w:tr w:rsidR="00BD6E33" w14:paraId="651E5EC3" w14:textId="450C5AF9" w:rsidTr="009B3D03">
        <w:tc>
          <w:tcPr>
            <w:tcW w:w="1514" w:type="pct"/>
            <w:gridSpan w:val="4"/>
            <w:tcBorders>
              <w:bottom w:val="single" w:sz="0" w:space="0" w:color="auto"/>
            </w:tcBorders>
            <w:vAlign w:val="bottom"/>
          </w:tcPr>
          <w:p w14:paraId="182E0A66" w14:textId="745186E6" w:rsidR="00BD6E33" w:rsidRDefault="00BD6E33" w:rsidP="00977456">
            <w:pPr>
              <w:pStyle w:val="Compact"/>
              <w:jc w:val="center"/>
            </w:pPr>
            <w:r>
              <w:t xml:space="preserve">Cold </w:t>
            </w:r>
          </w:p>
          <w:p w14:paraId="39519697" w14:textId="5EB24520" w:rsidR="00BD6E33" w:rsidRDefault="00BD6E33" w:rsidP="00977456">
            <w:pPr>
              <w:pStyle w:val="Compact"/>
              <w:jc w:val="center"/>
            </w:pPr>
            <w:proofErr w:type="spellStart"/>
            <w:r>
              <w:t>n</w:t>
            </w:r>
            <w:r w:rsidRPr="0036563E">
              <w:rPr>
                <w:vertAlign w:val="subscript"/>
              </w:rPr>
              <w:t>lizards</w:t>
            </w:r>
            <w:proofErr w:type="spellEnd"/>
            <w:r>
              <w:t xml:space="preserve"> = 26</w:t>
            </w:r>
          </w:p>
        </w:tc>
        <w:tc>
          <w:tcPr>
            <w:tcW w:w="1065" w:type="pct"/>
            <w:gridSpan w:val="3"/>
            <w:tcBorders>
              <w:bottom w:val="single" w:sz="0" w:space="0" w:color="auto"/>
            </w:tcBorders>
            <w:vAlign w:val="bottom"/>
          </w:tcPr>
          <w:p w14:paraId="0D398FE2" w14:textId="77777777" w:rsidR="00BD6E33" w:rsidRDefault="00BD6E33" w:rsidP="00977456">
            <w:pPr>
              <w:pStyle w:val="Compact"/>
              <w:jc w:val="center"/>
            </w:pPr>
            <w:r>
              <w:t xml:space="preserve">Hot </w:t>
            </w:r>
          </w:p>
          <w:p w14:paraId="5F44953E" w14:textId="1F13341E" w:rsidR="00BD6E33" w:rsidRDefault="00BD6E33" w:rsidP="00977456">
            <w:pPr>
              <w:pStyle w:val="Compact"/>
              <w:jc w:val="center"/>
            </w:pPr>
            <w:proofErr w:type="spellStart"/>
            <w:r>
              <w:t>n</w:t>
            </w:r>
            <w:r w:rsidRPr="0036563E">
              <w:rPr>
                <w:vertAlign w:val="subscript"/>
              </w:rPr>
              <w:t>lizards</w:t>
            </w:r>
            <w:proofErr w:type="spellEnd"/>
            <w:r>
              <w:t xml:space="preserve"> = 25</w:t>
            </w:r>
          </w:p>
        </w:tc>
        <w:tc>
          <w:tcPr>
            <w:tcW w:w="2421" w:type="pct"/>
            <w:gridSpan w:val="4"/>
            <w:tcBorders>
              <w:bottom w:val="single" w:sz="0" w:space="0" w:color="auto"/>
            </w:tcBorders>
          </w:tcPr>
          <w:p w14:paraId="09A8AE31" w14:textId="77777777" w:rsidR="00BD6E33" w:rsidRDefault="00BD6E33" w:rsidP="003811B0">
            <w:pPr>
              <w:pStyle w:val="Compact"/>
              <w:jc w:val="center"/>
            </w:pPr>
            <w:r>
              <w:t xml:space="preserve">Treatment difference </w:t>
            </w:r>
          </w:p>
          <w:p w14:paraId="060AD1A9" w14:textId="272F4B3E" w:rsidR="00BD6E33" w:rsidRDefault="00BD6E33" w:rsidP="003811B0">
            <w:pPr>
              <w:pStyle w:val="Compact"/>
              <w:jc w:val="center"/>
            </w:pPr>
            <w:r>
              <w:t>(Hot - Cold)</w:t>
            </w:r>
          </w:p>
        </w:tc>
      </w:tr>
      <w:tr w:rsidR="00BD6E33" w14:paraId="33F42961" w14:textId="6819F3A5" w:rsidTr="009B3D03">
        <w:tc>
          <w:tcPr>
            <w:tcW w:w="449" w:type="pct"/>
            <w:tcBorders>
              <w:bottom w:val="single" w:sz="0" w:space="0" w:color="auto"/>
            </w:tcBorders>
            <w:vAlign w:val="bottom"/>
          </w:tcPr>
          <w:p w14:paraId="5926469D" w14:textId="08A9C735" w:rsidR="00BD6E33" w:rsidRPr="0036563E" w:rsidRDefault="00BD6E33" w:rsidP="0036563E">
            <w:pPr>
              <w:pStyle w:val="Compact"/>
              <w:jc w:val="center"/>
            </w:pPr>
            <w:r w:rsidRPr="0036563E">
              <w:rPr>
                <w:i/>
                <w:iCs/>
              </w:rPr>
              <w:t>T</w:t>
            </w:r>
            <w:r>
              <w:rPr>
                <w:i/>
                <w:iCs/>
              </w:rPr>
              <w:t xml:space="preserve"> </w:t>
            </w:r>
            <w:r>
              <w:t>(ºC)</w:t>
            </w:r>
          </w:p>
        </w:tc>
        <w:tc>
          <w:tcPr>
            <w:tcW w:w="355" w:type="pct"/>
            <w:tcBorders>
              <w:bottom w:val="single" w:sz="0" w:space="0" w:color="auto"/>
            </w:tcBorders>
            <w:vAlign w:val="bottom"/>
          </w:tcPr>
          <w:p w14:paraId="2C6FE4D4" w14:textId="20D3E3A0" w:rsidR="00BD6E33" w:rsidRPr="0036563E" w:rsidRDefault="00BD6E33" w:rsidP="0036563E">
            <w:pPr>
              <w:pStyle w:val="Compact"/>
              <w:jc w:val="center"/>
              <w:rPr>
                <w:i/>
                <w:iCs/>
              </w:rPr>
            </w:pPr>
            <w:r w:rsidRPr="0036563E">
              <w:rPr>
                <w:i/>
                <w:iCs/>
              </w:rPr>
              <w:t>R</w:t>
            </w:r>
          </w:p>
        </w:tc>
        <w:tc>
          <w:tcPr>
            <w:tcW w:w="355" w:type="pct"/>
            <w:tcBorders>
              <w:bottom w:val="single" w:sz="0" w:space="0" w:color="auto"/>
            </w:tcBorders>
            <w:vAlign w:val="bottom"/>
          </w:tcPr>
          <w:p w14:paraId="5BAA7327" w14:textId="0C3EF1F9" w:rsidR="00BD6E33" w:rsidRDefault="00BD6E33" w:rsidP="0036563E">
            <w:pPr>
              <w:pStyle w:val="Compact"/>
              <w:jc w:val="center"/>
            </w:pPr>
            <w:r>
              <w:t>L</w:t>
            </w:r>
          </w:p>
        </w:tc>
        <w:tc>
          <w:tcPr>
            <w:tcW w:w="355" w:type="pct"/>
            <w:tcBorders>
              <w:bottom w:val="single" w:sz="0" w:space="0" w:color="auto"/>
            </w:tcBorders>
            <w:vAlign w:val="bottom"/>
          </w:tcPr>
          <w:p w14:paraId="35108CB7" w14:textId="65D5A7EF" w:rsidR="00BD6E33" w:rsidRDefault="00BD6E33" w:rsidP="0036563E">
            <w:pPr>
              <w:pStyle w:val="Compact"/>
              <w:jc w:val="center"/>
            </w:pPr>
            <w:r>
              <w:t>U</w:t>
            </w:r>
          </w:p>
        </w:tc>
        <w:tc>
          <w:tcPr>
            <w:tcW w:w="355" w:type="pct"/>
            <w:tcBorders>
              <w:bottom w:val="single" w:sz="0" w:space="0" w:color="auto"/>
            </w:tcBorders>
            <w:vAlign w:val="bottom"/>
          </w:tcPr>
          <w:p w14:paraId="56F31162" w14:textId="2142111B" w:rsidR="00BD6E33" w:rsidRPr="00D33F6B" w:rsidRDefault="00BD6E33" w:rsidP="0036563E">
            <w:pPr>
              <w:pStyle w:val="Compact"/>
              <w:jc w:val="center"/>
              <w:rPr>
                <w:i/>
                <w:iCs/>
              </w:rPr>
            </w:pPr>
            <w:r w:rsidRPr="00D33F6B">
              <w:rPr>
                <w:i/>
                <w:iCs/>
              </w:rPr>
              <w:t>R</w:t>
            </w:r>
          </w:p>
        </w:tc>
        <w:tc>
          <w:tcPr>
            <w:tcW w:w="355" w:type="pct"/>
            <w:tcBorders>
              <w:bottom w:val="single" w:sz="0" w:space="0" w:color="auto"/>
            </w:tcBorders>
            <w:vAlign w:val="bottom"/>
          </w:tcPr>
          <w:p w14:paraId="45EED2B0" w14:textId="5E8D7E23" w:rsidR="00BD6E33" w:rsidRDefault="00BD6E33" w:rsidP="0036563E">
            <w:pPr>
              <w:pStyle w:val="Compact"/>
              <w:jc w:val="center"/>
            </w:pPr>
            <w:r>
              <w:t>L</w:t>
            </w:r>
          </w:p>
        </w:tc>
        <w:tc>
          <w:tcPr>
            <w:tcW w:w="355" w:type="pct"/>
            <w:tcBorders>
              <w:bottom w:val="single" w:sz="0" w:space="0" w:color="auto"/>
            </w:tcBorders>
            <w:vAlign w:val="bottom"/>
          </w:tcPr>
          <w:p w14:paraId="76158DF7" w14:textId="54ECE48F" w:rsidR="00BD6E33" w:rsidRDefault="00BD6E33" w:rsidP="0036563E">
            <w:pPr>
              <w:pStyle w:val="Compact"/>
              <w:jc w:val="center"/>
            </w:pPr>
            <w:r>
              <w:t>U</w:t>
            </w:r>
          </w:p>
        </w:tc>
        <w:tc>
          <w:tcPr>
            <w:tcW w:w="1001" w:type="pct"/>
            <w:tcBorders>
              <w:bottom w:val="single" w:sz="0" w:space="0" w:color="auto"/>
            </w:tcBorders>
          </w:tcPr>
          <w:p w14:paraId="6223557C" w14:textId="77777777" w:rsidR="009B3D03" w:rsidRDefault="00BD6E33" w:rsidP="0036563E">
            <w:pPr>
              <w:pStyle w:val="Compact"/>
              <w:jc w:val="center"/>
            </w:pPr>
            <w:r>
              <w:t xml:space="preserve">Mean </w:t>
            </w:r>
          </w:p>
          <w:p w14:paraId="3EBFFBA6" w14:textId="52DF789F" w:rsidR="00BD6E33" w:rsidRDefault="00BD6E33" w:rsidP="0036563E">
            <w:pPr>
              <w:pStyle w:val="Compact"/>
              <w:jc w:val="center"/>
            </w:pPr>
            <w:r>
              <w:t>difference</w:t>
            </w:r>
          </w:p>
        </w:tc>
        <w:tc>
          <w:tcPr>
            <w:tcW w:w="466" w:type="pct"/>
            <w:tcBorders>
              <w:bottom w:val="single" w:sz="0" w:space="0" w:color="auto"/>
            </w:tcBorders>
            <w:vAlign w:val="bottom"/>
          </w:tcPr>
          <w:p w14:paraId="4912FD57" w14:textId="172FD21E" w:rsidR="00BD6E33" w:rsidRDefault="00BD6E33" w:rsidP="0036563E">
            <w:pPr>
              <w:pStyle w:val="Compact"/>
              <w:jc w:val="center"/>
            </w:pPr>
            <w:r>
              <w:t>L</w:t>
            </w:r>
          </w:p>
        </w:tc>
        <w:tc>
          <w:tcPr>
            <w:tcW w:w="422" w:type="pct"/>
            <w:tcBorders>
              <w:bottom w:val="single" w:sz="0" w:space="0" w:color="auto"/>
            </w:tcBorders>
            <w:vAlign w:val="bottom"/>
          </w:tcPr>
          <w:p w14:paraId="2AE8E34C" w14:textId="2EA13D72" w:rsidR="00BD6E33" w:rsidRDefault="00BD6E33" w:rsidP="0036563E">
            <w:pPr>
              <w:pStyle w:val="Compact"/>
              <w:jc w:val="center"/>
            </w:pPr>
            <w:r>
              <w:t>U</w:t>
            </w:r>
          </w:p>
        </w:tc>
        <w:tc>
          <w:tcPr>
            <w:tcW w:w="532" w:type="pct"/>
            <w:tcBorders>
              <w:bottom w:val="single" w:sz="0" w:space="0" w:color="auto"/>
            </w:tcBorders>
          </w:tcPr>
          <w:p w14:paraId="46A4E412" w14:textId="64C91D30" w:rsidR="00BD6E33" w:rsidRPr="00BD6E33" w:rsidRDefault="00BD6E33" w:rsidP="0036563E">
            <w:pPr>
              <w:pStyle w:val="Compact"/>
              <w:jc w:val="center"/>
              <w:rPr>
                <w:i/>
                <w:iCs/>
              </w:rPr>
            </w:pPr>
            <w:r>
              <w:rPr>
                <w:i/>
                <w:iCs/>
              </w:rPr>
              <w:t>pd</w:t>
            </w:r>
          </w:p>
        </w:tc>
      </w:tr>
      <w:tr w:rsidR="00BD6E33" w:rsidRPr="00234A8A" w14:paraId="0D8ECF59" w14:textId="3ECE6C4B" w:rsidTr="009B3D03">
        <w:tc>
          <w:tcPr>
            <w:tcW w:w="449" w:type="pct"/>
          </w:tcPr>
          <w:p w14:paraId="38E43067" w14:textId="54FD4395" w:rsidR="00BD6E33" w:rsidRDefault="00BD6E33" w:rsidP="001E007B">
            <w:pPr>
              <w:pStyle w:val="Compact"/>
              <w:jc w:val="center"/>
            </w:pPr>
            <w:r w:rsidRPr="0049665F">
              <w:t>24</w:t>
            </w:r>
          </w:p>
        </w:tc>
        <w:tc>
          <w:tcPr>
            <w:tcW w:w="355" w:type="pct"/>
          </w:tcPr>
          <w:p w14:paraId="2521A1CE" w14:textId="4E47576B" w:rsidR="00BD6E33" w:rsidRPr="001E007B" w:rsidRDefault="00BD6E33" w:rsidP="001E007B">
            <w:pPr>
              <w:pStyle w:val="Compact"/>
              <w:jc w:val="center"/>
              <w:rPr>
                <w:b/>
                <w:bCs/>
              </w:rPr>
            </w:pPr>
            <w:r w:rsidRPr="001E007B">
              <w:rPr>
                <w:b/>
                <w:bCs/>
              </w:rPr>
              <w:t>0.24</w:t>
            </w:r>
          </w:p>
        </w:tc>
        <w:tc>
          <w:tcPr>
            <w:tcW w:w="355" w:type="pct"/>
          </w:tcPr>
          <w:p w14:paraId="16493321" w14:textId="483143A2" w:rsidR="00BD6E33" w:rsidRPr="001E007B" w:rsidRDefault="00BD6E33" w:rsidP="001E007B">
            <w:pPr>
              <w:pStyle w:val="Compact"/>
              <w:jc w:val="center"/>
              <w:rPr>
                <w:b/>
                <w:bCs/>
              </w:rPr>
            </w:pPr>
            <w:r w:rsidRPr="001E007B">
              <w:rPr>
                <w:b/>
                <w:bCs/>
              </w:rPr>
              <w:t>0.12</w:t>
            </w:r>
          </w:p>
        </w:tc>
        <w:tc>
          <w:tcPr>
            <w:tcW w:w="355" w:type="pct"/>
          </w:tcPr>
          <w:p w14:paraId="113B43EB" w14:textId="068DFBB3" w:rsidR="00BD6E33" w:rsidRPr="001E007B" w:rsidRDefault="00BD6E33" w:rsidP="001E007B">
            <w:pPr>
              <w:pStyle w:val="Compact"/>
              <w:jc w:val="center"/>
              <w:rPr>
                <w:b/>
                <w:bCs/>
              </w:rPr>
            </w:pPr>
            <w:r w:rsidRPr="001E007B">
              <w:rPr>
                <w:b/>
                <w:bCs/>
              </w:rPr>
              <w:t>0.4</w:t>
            </w:r>
          </w:p>
        </w:tc>
        <w:tc>
          <w:tcPr>
            <w:tcW w:w="355" w:type="pct"/>
          </w:tcPr>
          <w:p w14:paraId="29A95A6D" w14:textId="275A45A9" w:rsidR="00BD6E33" w:rsidRPr="001E007B" w:rsidRDefault="00BD6E33" w:rsidP="001E007B">
            <w:pPr>
              <w:pStyle w:val="Compact"/>
              <w:jc w:val="center"/>
              <w:rPr>
                <w:b/>
                <w:bCs/>
              </w:rPr>
            </w:pPr>
            <w:r w:rsidRPr="001E007B">
              <w:rPr>
                <w:b/>
                <w:bCs/>
              </w:rPr>
              <w:t>0.09</w:t>
            </w:r>
          </w:p>
        </w:tc>
        <w:tc>
          <w:tcPr>
            <w:tcW w:w="355" w:type="pct"/>
          </w:tcPr>
          <w:p w14:paraId="60FEC915" w14:textId="24E13E99" w:rsidR="00BD6E33" w:rsidRPr="001E007B" w:rsidRDefault="00BD6E33" w:rsidP="001E007B">
            <w:pPr>
              <w:pStyle w:val="Compact"/>
              <w:jc w:val="center"/>
              <w:rPr>
                <w:b/>
                <w:bCs/>
              </w:rPr>
            </w:pPr>
            <w:r w:rsidRPr="001E007B">
              <w:rPr>
                <w:b/>
                <w:bCs/>
              </w:rPr>
              <w:t>0.03</w:t>
            </w:r>
          </w:p>
        </w:tc>
        <w:tc>
          <w:tcPr>
            <w:tcW w:w="355" w:type="pct"/>
          </w:tcPr>
          <w:p w14:paraId="29752164" w14:textId="4360B24B" w:rsidR="00BD6E33" w:rsidRPr="001E007B" w:rsidRDefault="00BD6E33" w:rsidP="001E007B">
            <w:pPr>
              <w:pStyle w:val="Compact"/>
              <w:jc w:val="center"/>
              <w:rPr>
                <w:b/>
                <w:bCs/>
              </w:rPr>
            </w:pPr>
            <w:r w:rsidRPr="001E007B">
              <w:rPr>
                <w:b/>
                <w:bCs/>
              </w:rPr>
              <w:t>0.2</w:t>
            </w:r>
          </w:p>
        </w:tc>
        <w:tc>
          <w:tcPr>
            <w:tcW w:w="1001" w:type="pct"/>
          </w:tcPr>
          <w:p w14:paraId="574E6389" w14:textId="46E8B389" w:rsidR="00BD6E33" w:rsidRPr="00BD6E33" w:rsidRDefault="00BD6E33" w:rsidP="001E007B">
            <w:pPr>
              <w:pStyle w:val="Compact"/>
              <w:jc w:val="center"/>
            </w:pPr>
            <w:r w:rsidRPr="00BD6E33">
              <w:t>-0.146</w:t>
            </w:r>
          </w:p>
        </w:tc>
        <w:tc>
          <w:tcPr>
            <w:tcW w:w="466" w:type="pct"/>
          </w:tcPr>
          <w:p w14:paraId="71F1CE35" w14:textId="5EE62451" w:rsidR="00BD6E33" w:rsidRPr="00BD6E33" w:rsidRDefault="00BD6E33" w:rsidP="001E007B">
            <w:pPr>
              <w:pStyle w:val="Compact"/>
              <w:jc w:val="center"/>
            </w:pPr>
            <w:r w:rsidRPr="00BD6E33">
              <w:t>-0.310</w:t>
            </w:r>
          </w:p>
        </w:tc>
        <w:tc>
          <w:tcPr>
            <w:tcW w:w="422" w:type="pct"/>
          </w:tcPr>
          <w:p w14:paraId="08A51A60" w14:textId="0DAA2895" w:rsidR="00BD6E33" w:rsidRPr="00BD6E33" w:rsidRDefault="00BD6E33" w:rsidP="001E007B">
            <w:pPr>
              <w:pStyle w:val="Compact"/>
              <w:jc w:val="center"/>
            </w:pPr>
            <w:r w:rsidRPr="00BD6E33">
              <w:t>0.015</w:t>
            </w:r>
          </w:p>
        </w:tc>
        <w:tc>
          <w:tcPr>
            <w:tcW w:w="532" w:type="pct"/>
          </w:tcPr>
          <w:p w14:paraId="101D465A" w14:textId="2266BF5F" w:rsidR="00BD6E33" w:rsidRPr="00BD6E33" w:rsidRDefault="00BD6E33" w:rsidP="001E007B">
            <w:pPr>
              <w:pStyle w:val="Compact"/>
              <w:jc w:val="center"/>
            </w:pPr>
            <w:r>
              <w:t>96.5%</w:t>
            </w:r>
          </w:p>
        </w:tc>
      </w:tr>
      <w:tr w:rsidR="00BD6E33" w:rsidRPr="00234A8A" w14:paraId="3B7B12DB" w14:textId="4E209AA6" w:rsidTr="009B3D03">
        <w:tc>
          <w:tcPr>
            <w:tcW w:w="449" w:type="pct"/>
          </w:tcPr>
          <w:p w14:paraId="3AB550E4" w14:textId="3665CDE7" w:rsidR="00BD6E33" w:rsidRDefault="00BD6E33" w:rsidP="001E007B">
            <w:pPr>
              <w:pStyle w:val="Compact"/>
              <w:jc w:val="center"/>
            </w:pPr>
            <w:r w:rsidRPr="0049665F">
              <w:t>26</w:t>
            </w:r>
          </w:p>
        </w:tc>
        <w:tc>
          <w:tcPr>
            <w:tcW w:w="355" w:type="pct"/>
          </w:tcPr>
          <w:p w14:paraId="58ED0036" w14:textId="11293E8F" w:rsidR="00BD6E33" w:rsidRPr="001E007B" w:rsidRDefault="00BD6E33" w:rsidP="001E007B">
            <w:pPr>
              <w:pStyle w:val="Compact"/>
              <w:jc w:val="center"/>
              <w:rPr>
                <w:b/>
                <w:bCs/>
              </w:rPr>
            </w:pPr>
            <w:r w:rsidRPr="001E007B">
              <w:rPr>
                <w:b/>
                <w:bCs/>
              </w:rPr>
              <w:t>0.23</w:t>
            </w:r>
          </w:p>
        </w:tc>
        <w:tc>
          <w:tcPr>
            <w:tcW w:w="355" w:type="pct"/>
          </w:tcPr>
          <w:p w14:paraId="172DF91A" w14:textId="3631CB07" w:rsidR="00BD6E33" w:rsidRPr="001E007B" w:rsidRDefault="00BD6E33" w:rsidP="001E007B">
            <w:pPr>
              <w:pStyle w:val="Compact"/>
              <w:jc w:val="center"/>
              <w:rPr>
                <w:b/>
                <w:bCs/>
              </w:rPr>
            </w:pPr>
            <w:r w:rsidRPr="001E007B">
              <w:rPr>
                <w:b/>
                <w:bCs/>
              </w:rPr>
              <w:t>0.12</w:t>
            </w:r>
          </w:p>
        </w:tc>
        <w:tc>
          <w:tcPr>
            <w:tcW w:w="355" w:type="pct"/>
          </w:tcPr>
          <w:p w14:paraId="59BA19FC" w14:textId="4420F3D3" w:rsidR="00BD6E33" w:rsidRPr="001E007B" w:rsidRDefault="00BD6E33" w:rsidP="001E007B">
            <w:pPr>
              <w:pStyle w:val="Compact"/>
              <w:jc w:val="center"/>
              <w:rPr>
                <w:b/>
                <w:bCs/>
              </w:rPr>
            </w:pPr>
            <w:r w:rsidRPr="001E007B">
              <w:rPr>
                <w:b/>
                <w:bCs/>
              </w:rPr>
              <w:t>0.38</w:t>
            </w:r>
          </w:p>
        </w:tc>
        <w:tc>
          <w:tcPr>
            <w:tcW w:w="355" w:type="pct"/>
          </w:tcPr>
          <w:p w14:paraId="5383B395" w14:textId="1D93460C" w:rsidR="00BD6E33" w:rsidRPr="001E007B" w:rsidRDefault="00BD6E33" w:rsidP="001E007B">
            <w:pPr>
              <w:pStyle w:val="Compact"/>
              <w:jc w:val="center"/>
              <w:rPr>
                <w:b/>
                <w:bCs/>
              </w:rPr>
            </w:pPr>
            <w:r w:rsidRPr="001E007B">
              <w:rPr>
                <w:b/>
                <w:bCs/>
              </w:rPr>
              <w:t>0.09</w:t>
            </w:r>
          </w:p>
        </w:tc>
        <w:tc>
          <w:tcPr>
            <w:tcW w:w="355" w:type="pct"/>
          </w:tcPr>
          <w:p w14:paraId="7E8D4F90" w14:textId="462A5EED" w:rsidR="00BD6E33" w:rsidRPr="001E007B" w:rsidRDefault="00BD6E33" w:rsidP="001E007B">
            <w:pPr>
              <w:pStyle w:val="Compact"/>
              <w:jc w:val="center"/>
              <w:rPr>
                <w:b/>
                <w:bCs/>
              </w:rPr>
            </w:pPr>
            <w:r w:rsidRPr="001E007B">
              <w:rPr>
                <w:b/>
                <w:bCs/>
              </w:rPr>
              <w:t>0.03</w:t>
            </w:r>
          </w:p>
        </w:tc>
        <w:tc>
          <w:tcPr>
            <w:tcW w:w="355" w:type="pct"/>
          </w:tcPr>
          <w:p w14:paraId="0E3251DC" w14:textId="2D147F03" w:rsidR="00BD6E33" w:rsidRPr="001E007B" w:rsidRDefault="00BD6E33" w:rsidP="001E007B">
            <w:pPr>
              <w:pStyle w:val="Compact"/>
              <w:jc w:val="center"/>
              <w:rPr>
                <w:b/>
                <w:bCs/>
              </w:rPr>
            </w:pPr>
            <w:r w:rsidRPr="001E007B">
              <w:rPr>
                <w:b/>
                <w:bCs/>
              </w:rPr>
              <w:t>0.19</w:t>
            </w:r>
          </w:p>
        </w:tc>
        <w:tc>
          <w:tcPr>
            <w:tcW w:w="1001" w:type="pct"/>
          </w:tcPr>
          <w:p w14:paraId="34473F18" w14:textId="3DB8FC5E" w:rsidR="00BD6E33" w:rsidRPr="00BD6E33" w:rsidRDefault="00BD6E33" w:rsidP="001E007B">
            <w:pPr>
              <w:pStyle w:val="Compact"/>
              <w:jc w:val="center"/>
            </w:pPr>
            <w:r w:rsidRPr="00BD6E33">
              <w:t>-0.137</w:t>
            </w:r>
          </w:p>
        </w:tc>
        <w:tc>
          <w:tcPr>
            <w:tcW w:w="466" w:type="pct"/>
          </w:tcPr>
          <w:p w14:paraId="36FE5877" w14:textId="68B40173" w:rsidR="00BD6E33" w:rsidRPr="00BD6E33" w:rsidRDefault="00BD6E33" w:rsidP="001E007B">
            <w:pPr>
              <w:pStyle w:val="Compact"/>
              <w:jc w:val="center"/>
            </w:pPr>
            <w:r w:rsidRPr="00BD6E33">
              <w:t>-0.295</w:t>
            </w:r>
          </w:p>
        </w:tc>
        <w:tc>
          <w:tcPr>
            <w:tcW w:w="422" w:type="pct"/>
          </w:tcPr>
          <w:p w14:paraId="0F55FBDC" w14:textId="5CDDB569" w:rsidR="00BD6E33" w:rsidRPr="00BD6E33" w:rsidRDefault="00BD6E33" w:rsidP="001E007B">
            <w:pPr>
              <w:pStyle w:val="Compact"/>
              <w:jc w:val="center"/>
            </w:pPr>
            <w:r w:rsidRPr="00BD6E33">
              <w:t>0.016</w:t>
            </w:r>
          </w:p>
        </w:tc>
        <w:tc>
          <w:tcPr>
            <w:tcW w:w="532" w:type="pct"/>
          </w:tcPr>
          <w:p w14:paraId="53D9B5BC" w14:textId="454CF426" w:rsidR="00BD6E33" w:rsidRPr="00BD6E33" w:rsidRDefault="00BD6E33" w:rsidP="001E007B">
            <w:pPr>
              <w:pStyle w:val="Compact"/>
              <w:jc w:val="center"/>
            </w:pPr>
            <w:r>
              <w:t>96.25%</w:t>
            </w:r>
          </w:p>
        </w:tc>
      </w:tr>
      <w:tr w:rsidR="00BD6E33" w:rsidRPr="00234A8A" w14:paraId="460D0271" w14:textId="621DC88F" w:rsidTr="009B3D03">
        <w:tc>
          <w:tcPr>
            <w:tcW w:w="449" w:type="pct"/>
          </w:tcPr>
          <w:p w14:paraId="7B8F1C4B" w14:textId="24104A16" w:rsidR="00BD6E33" w:rsidRDefault="00BD6E33" w:rsidP="001E007B">
            <w:pPr>
              <w:pStyle w:val="Compact"/>
              <w:jc w:val="center"/>
            </w:pPr>
            <w:r w:rsidRPr="0049665F">
              <w:t>28</w:t>
            </w:r>
          </w:p>
        </w:tc>
        <w:tc>
          <w:tcPr>
            <w:tcW w:w="355" w:type="pct"/>
          </w:tcPr>
          <w:p w14:paraId="3C3D670D" w14:textId="33F54415" w:rsidR="00BD6E33" w:rsidRPr="001E007B" w:rsidRDefault="00BD6E33" w:rsidP="001E007B">
            <w:pPr>
              <w:pStyle w:val="Compact"/>
              <w:jc w:val="center"/>
              <w:rPr>
                <w:b/>
                <w:bCs/>
              </w:rPr>
            </w:pPr>
            <w:r w:rsidRPr="001E007B">
              <w:rPr>
                <w:b/>
                <w:bCs/>
              </w:rPr>
              <w:t>0.22</w:t>
            </w:r>
          </w:p>
        </w:tc>
        <w:tc>
          <w:tcPr>
            <w:tcW w:w="355" w:type="pct"/>
          </w:tcPr>
          <w:p w14:paraId="1AA736AA" w14:textId="6907E5DA" w:rsidR="00BD6E33" w:rsidRPr="001E007B" w:rsidRDefault="00BD6E33" w:rsidP="001E007B">
            <w:pPr>
              <w:pStyle w:val="Compact"/>
              <w:jc w:val="center"/>
              <w:rPr>
                <w:b/>
                <w:bCs/>
              </w:rPr>
            </w:pPr>
            <w:r w:rsidRPr="001E007B">
              <w:rPr>
                <w:b/>
                <w:bCs/>
              </w:rPr>
              <w:t>0.12</w:t>
            </w:r>
          </w:p>
        </w:tc>
        <w:tc>
          <w:tcPr>
            <w:tcW w:w="355" w:type="pct"/>
          </w:tcPr>
          <w:p w14:paraId="1BE8E28A" w14:textId="6608E15E" w:rsidR="00BD6E33" w:rsidRPr="001E007B" w:rsidRDefault="00BD6E33" w:rsidP="001E007B">
            <w:pPr>
              <w:pStyle w:val="Compact"/>
              <w:jc w:val="center"/>
              <w:rPr>
                <w:b/>
                <w:bCs/>
              </w:rPr>
            </w:pPr>
            <w:r w:rsidRPr="001E007B">
              <w:rPr>
                <w:b/>
                <w:bCs/>
              </w:rPr>
              <w:t>0.37</w:t>
            </w:r>
          </w:p>
        </w:tc>
        <w:tc>
          <w:tcPr>
            <w:tcW w:w="355" w:type="pct"/>
          </w:tcPr>
          <w:p w14:paraId="5047863F" w14:textId="2E72E2CB" w:rsidR="00BD6E33" w:rsidRPr="001E007B" w:rsidRDefault="00BD6E33" w:rsidP="001E007B">
            <w:pPr>
              <w:pStyle w:val="Compact"/>
              <w:jc w:val="center"/>
              <w:rPr>
                <w:b/>
                <w:bCs/>
              </w:rPr>
            </w:pPr>
            <w:r w:rsidRPr="001E007B">
              <w:rPr>
                <w:b/>
                <w:bCs/>
              </w:rPr>
              <w:t>0.09</w:t>
            </w:r>
          </w:p>
        </w:tc>
        <w:tc>
          <w:tcPr>
            <w:tcW w:w="355" w:type="pct"/>
          </w:tcPr>
          <w:p w14:paraId="62F60EFA" w14:textId="4938BC6E" w:rsidR="00BD6E33" w:rsidRPr="001E007B" w:rsidRDefault="00BD6E33" w:rsidP="001E007B">
            <w:pPr>
              <w:pStyle w:val="Compact"/>
              <w:jc w:val="center"/>
              <w:rPr>
                <w:b/>
                <w:bCs/>
              </w:rPr>
            </w:pPr>
            <w:r w:rsidRPr="001E007B">
              <w:rPr>
                <w:b/>
                <w:bCs/>
              </w:rPr>
              <w:t>0.03</w:t>
            </w:r>
          </w:p>
        </w:tc>
        <w:tc>
          <w:tcPr>
            <w:tcW w:w="355" w:type="pct"/>
          </w:tcPr>
          <w:p w14:paraId="14A982D6" w14:textId="7167A28F" w:rsidR="00BD6E33" w:rsidRPr="001E007B" w:rsidRDefault="00BD6E33" w:rsidP="001E007B">
            <w:pPr>
              <w:pStyle w:val="Compact"/>
              <w:jc w:val="center"/>
              <w:rPr>
                <w:b/>
                <w:bCs/>
              </w:rPr>
            </w:pPr>
            <w:r w:rsidRPr="001E007B">
              <w:rPr>
                <w:b/>
                <w:bCs/>
              </w:rPr>
              <w:t>0.19</w:t>
            </w:r>
          </w:p>
        </w:tc>
        <w:tc>
          <w:tcPr>
            <w:tcW w:w="1001" w:type="pct"/>
          </w:tcPr>
          <w:p w14:paraId="056FF82A" w14:textId="632C3C02" w:rsidR="00BD6E33" w:rsidRPr="00BD6E33" w:rsidRDefault="00BD6E33" w:rsidP="001E007B">
            <w:pPr>
              <w:pStyle w:val="Compact"/>
              <w:jc w:val="center"/>
            </w:pPr>
            <w:r w:rsidRPr="00BD6E33">
              <w:t>-0.126</w:t>
            </w:r>
          </w:p>
        </w:tc>
        <w:tc>
          <w:tcPr>
            <w:tcW w:w="466" w:type="pct"/>
          </w:tcPr>
          <w:p w14:paraId="1E2DE27C" w14:textId="5682CB90" w:rsidR="00BD6E33" w:rsidRPr="00BD6E33" w:rsidRDefault="00BD6E33" w:rsidP="001E007B">
            <w:pPr>
              <w:pStyle w:val="Compact"/>
              <w:jc w:val="center"/>
            </w:pPr>
            <w:r w:rsidRPr="00BD6E33">
              <w:t>-0.281</w:t>
            </w:r>
          </w:p>
        </w:tc>
        <w:tc>
          <w:tcPr>
            <w:tcW w:w="422" w:type="pct"/>
          </w:tcPr>
          <w:p w14:paraId="0BB56EEE" w14:textId="08671295" w:rsidR="00BD6E33" w:rsidRPr="00BD6E33" w:rsidRDefault="00BD6E33" w:rsidP="001E007B">
            <w:pPr>
              <w:pStyle w:val="Compact"/>
              <w:jc w:val="center"/>
            </w:pPr>
            <w:r w:rsidRPr="00BD6E33">
              <w:t>0.022</w:t>
            </w:r>
          </w:p>
        </w:tc>
        <w:tc>
          <w:tcPr>
            <w:tcW w:w="532" w:type="pct"/>
          </w:tcPr>
          <w:p w14:paraId="2BA3F8EE" w14:textId="54407DD7" w:rsidR="00BD6E33" w:rsidRPr="00BD6E33" w:rsidRDefault="00BD6E33" w:rsidP="001E007B">
            <w:pPr>
              <w:pStyle w:val="Compact"/>
              <w:jc w:val="center"/>
            </w:pPr>
            <w:r>
              <w:t>95.95%</w:t>
            </w:r>
          </w:p>
        </w:tc>
      </w:tr>
      <w:tr w:rsidR="00BD6E33" w:rsidRPr="00234A8A" w14:paraId="70CECB19" w14:textId="4C919A47" w:rsidTr="009B3D03">
        <w:tc>
          <w:tcPr>
            <w:tcW w:w="449" w:type="pct"/>
          </w:tcPr>
          <w:p w14:paraId="7C237374" w14:textId="172D6FF3" w:rsidR="00BD6E33" w:rsidRDefault="00BD6E33" w:rsidP="001E007B">
            <w:pPr>
              <w:pStyle w:val="Compact"/>
              <w:jc w:val="center"/>
            </w:pPr>
            <w:r w:rsidRPr="0049665F">
              <w:t>30</w:t>
            </w:r>
          </w:p>
        </w:tc>
        <w:tc>
          <w:tcPr>
            <w:tcW w:w="355" w:type="pct"/>
          </w:tcPr>
          <w:p w14:paraId="77111123" w14:textId="7E37AFD2" w:rsidR="00BD6E33" w:rsidRPr="001E007B" w:rsidRDefault="00BD6E33" w:rsidP="001E007B">
            <w:pPr>
              <w:pStyle w:val="Compact"/>
              <w:jc w:val="center"/>
              <w:rPr>
                <w:b/>
                <w:bCs/>
              </w:rPr>
            </w:pPr>
            <w:r w:rsidRPr="001E007B">
              <w:rPr>
                <w:b/>
                <w:bCs/>
              </w:rPr>
              <w:t>0.21</w:t>
            </w:r>
          </w:p>
        </w:tc>
        <w:tc>
          <w:tcPr>
            <w:tcW w:w="355" w:type="pct"/>
          </w:tcPr>
          <w:p w14:paraId="64CB7069" w14:textId="5867D086" w:rsidR="00BD6E33" w:rsidRPr="001E007B" w:rsidRDefault="00BD6E33" w:rsidP="001E007B">
            <w:pPr>
              <w:pStyle w:val="Compact"/>
              <w:jc w:val="center"/>
              <w:rPr>
                <w:b/>
                <w:bCs/>
              </w:rPr>
            </w:pPr>
            <w:r w:rsidRPr="001E007B">
              <w:rPr>
                <w:b/>
                <w:bCs/>
              </w:rPr>
              <w:t>0.11</w:t>
            </w:r>
          </w:p>
        </w:tc>
        <w:tc>
          <w:tcPr>
            <w:tcW w:w="355" w:type="pct"/>
          </w:tcPr>
          <w:p w14:paraId="6BA4605B" w14:textId="18049FEA" w:rsidR="00BD6E33" w:rsidRPr="001E007B" w:rsidRDefault="00BD6E33" w:rsidP="001E007B">
            <w:pPr>
              <w:pStyle w:val="Compact"/>
              <w:jc w:val="center"/>
              <w:rPr>
                <w:b/>
                <w:bCs/>
              </w:rPr>
            </w:pPr>
            <w:r w:rsidRPr="001E007B">
              <w:rPr>
                <w:b/>
                <w:bCs/>
              </w:rPr>
              <w:t>0.36</w:t>
            </w:r>
          </w:p>
        </w:tc>
        <w:tc>
          <w:tcPr>
            <w:tcW w:w="355" w:type="pct"/>
          </w:tcPr>
          <w:p w14:paraId="1C1178B3" w14:textId="7C8221B0" w:rsidR="00BD6E33" w:rsidRPr="001E007B" w:rsidRDefault="00BD6E33" w:rsidP="001E007B">
            <w:pPr>
              <w:pStyle w:val="Compact"/>
              <w:jc w:val="center"/>
              <w:rPr>
                <w:b/>
                <w:bCs/>
              </w:rPr>
            </w:pPr>
            <w:r w:rsidRPr="001E007B">
              <w:rPr>
                <w:b/>
                <w:bCs/>
              </w:rPr>
              <w:t>0.1</w:t>
            </w:r>
          </w:p>
        </w:tc>
        <w:tc>
          <w:tcPr>
            <w:tcW w:w="355" w:type="pct"/>
          </w:tcPr>
          <w:p w14:paraId="65502565" w14:textId="45BE4D84" w:rsidR="00BD6E33" w:rsidRPr="001E007B" w:rsidRDefault="00BD6E33" w:rsidP="001E007B">
            <w:pPr>
              <w:pStyle w:val="Compact"/>
              <w:jc w:val="center"/>
              <w:rPr>
                <w:b/>
                <w:bCs/>
              </w:rPr>
            </w:pPr>
            <w:r w:rsidRPr="001E007B">
              <w:rPr>
                <w:b/>
                <w:bCs/>
              </w:rPr>
              <w:t>0.04</w:t>
            </w:r>
          </w:p>
        </w:tc>
        <w:tc>
          <w:tcPr>
            <w:tcW w:w="355" w:type="pct"/>
          </w:tcPr>
          <w:p w14:paraId="4EB780A3" w14:textId="014659E6" w:rsidR="00BD6E33" w:rsidRPr="001E007B" w:rsidRDefault="00BD6E33" w:rsidP="001E007B">
            <w:pPr>
              <w:pStyle w:val="Compact"/>
              <w:jc w:val="center"/>
              <w:rPr>
                <w:b/>
                <w:bCs/>
              </w:rPr>
            </w:pPr>
            <w:r w:rsidRPr="001E007B">
              <w:rPr>
                <w:b/>
                <w:bCs/>
              </w:rPr>
              <w:t>0.2</w:t>
            </w:r>
          </w:p>
        </w:tc>
        <w:tc>
          <w:tcPr>
            <w:tcW w:w="1001" w:type="pct"/>
          </w:tcPr>
          <w:p w14:paraId="371E9A7E" w14:textId="3E2C131C" w:rsidR="00BD6E33" w:rsidRPr="00BD6E33" w:rsidRDefault="00BD6E33" w:rsidP="001E007B">
            <w:pPr>
              <w:pStyle w:val="Compact"/>
              <w:jc w:val="center"/>
            </w:pPr>
            <w:r w:rsidRPr="00BD6E33">
              <w:t>-0.113</w:t>
            </w:r>
          </w:p>
        </w:tc>
        <w:tc>
          <w:tcPr>
            <w:tcW w:w="466" w:type="pct"/>
          </w:tcPr>
          <w:p w14:paraId="4A05E0BD" w14:textId="72C82728" w:rsidR="00BD6E33" w:rsidRPr="00BD6E33" w:rsidRDefault="00BD6E33" w:rsidP="001E007B">
            <w:pPr>
              <w:pStyle w:val="Compact"/>
              <w:jc w:val="center"/>
            </w:pPr>
            <w:r w:rsidRPr="00BD6E33">
              <w:t>-0.271</w:t>
            </w:r>
          </w:p>
        </w:tc>
        <w:tc>
          <w:tcPr>
            <w:tcW w:w="422" w:type="pct"/>
          </w:tcPr>
          <w:p w14:paraId="5E2BBC04" w14:textId="6E104A17" w:rsidR="00BD6E33" w:rsidRPr="00BD6E33" w:rsidRDefault="00BD6E33" w:rsidP="001E007B">
            <w:pPr>
              <w:pStyle w:val="Compact"/>
              <w:jc w:val="center"/>
            </w:pPr>
            <w:r w:rsidRPr="00BD6E33">
              <w:t>0.031</w:t>
            </w:r>
          </w:p>
        </w:tc>
        <w:tc>
          <w:tcPr>
            <w:tcW w:w="532" w:type="pct"/>
          </w:tcPr>
          <w:p w14:paraId="08D86B24" w14:textId="23399284" w:rsidR="00BD6E33" w:rsidRPr="00BD6E33" w:rsidRDefault="00BD6E33" w:rsidP="001E007B">
            <w:pPr>
              <w:pStyle w:val="Compact"/>
              <w:jc w:val="center"/>
            </w:pPr>
            <w:r>
              <w:t>94.25%</w:t>
            </w:r>
          </w:p>
        </w:tc>
      </w:tr>
      <w:tr w:rsidR="00BD6E33" w:rsidRPr="00234A8A" w14:paraId="0885C723" w14:textId="7192F348" w:rsidTr="009B3D03">
        <w:tc>
          <w:tcPr>
            <w:tcW w:w="449" w:type="pct"/>
          </w:tcPr>
          <w:p w14:paraId="48526EC6" w14:textId="618DC5B7" w:rsidR="00BD6E33" w:rsidRDefault="00BD6E33" w:rsidP="001E007B">
            <w:pPr>
              <w:pStyle w:val="Compact"/>
              <w:jc w:val="center"/>
            </w:pPr>
            <w:r w:rsidRPr="0049665F">
              <w:t>32</w:t>
            </w:r>
          </w:p>
        </w:tc>
        <w:tc>
          <w:tcPr>
            <w:tcW w:w="355" w:type="pct"/>
          </w:tcPr>
          <w:p w14:paraId="1D7082F7" w14:textId="783C55BA" w:rsidR="00BD6E33" w:rsidRPr="001E007B" w:rsidRDefault="00BD6E33" w:rsidP="001E007B">
            <w:pPr>
              <w:pStyle w:val="Compact"/>
              <w:jc w:val="center"/>
              <w:rPr>
                <w:b/>
                <w:bCs/>
              </w:rPr>
            </w:pPr>
            <w:r w:rsidRPr="001E007B">
              <w:rPr>
                <w:b/>
                <w:bCs/>
              </w:rPr>
              <w:t>0.21</w:t>
            </w:r>
          </w:p>
        </w:tc>
        <w:tc>
          <w:tcPr>
            <w:tcW w:w="355" w:type="pct"/>
          </w:tcPr>
          <w:p w14:paraId="005CF9D4" w14:textId="63520AE2" w:rsidR="00BD6E33" w:rsidRPr="001E007B" w:rsidRDefault="00BD6E33" w:rsidP="001E007B">
            <w:pPr>
              <w:pStyle w:val="Compact"/>
              <w:jc w:val="center"/>
              <w:rPr>
                <w:b/>
                <w:bCs/>
              </w:rPr>
            </w:pPr>
            <w:r w:rsidRPr="001E007B">
              <w:rPr>
                <w:b/>
                <w:bCs/>
              </w:rPr>
              <w:t>0.1</w:t>
            </w:r>
          </w:p>
        </w:tc>
        <w:tc>
          <w:tcPr>
            <w:tcW w:w="355" w:type="pct"/>
          </w:tcPr>
          <w:p w14:paraId="09E8E10F" w14:textId="71F62C7B" w:rsidR="00BD6E33" w:rsidRPr="001E007B" w:rsidRDefault="00BD6E33" w:rsidP="001E007B">
            <w:pPr>
              <w:pStyle w:val="Compact"/>
              <w:jc w:val="center"/>
              <w:rPr>
                <w:b/>
                <w:bCs/>
              </w:rPr>
            </w:pPr>
            <w:r w:rsidRPr="001E007B">
              <w:rPr>
                <w:b/>
                <w:bCs/>
              </w:rPr>
              <w:t>0.36</w:t>
            </w:r>
          </w:p>
        </w:tc>
        <w:tc>
          <w:tcPr>
            <w:tcW w:w="355" w:type="pct"/>
          </w:tcPr>
          <w:p w14:paraId="460EA1EA" w14:textId="50BA7924" w:rsidR="00BD6E33" w:rsidRPr="001E007B" w:rsidRDefault="00BD6E33" w:rsidP="001E007B">
            <w:pPr>
              <w:pStyle w:val="Compact"/>
              <w:jc w:val="center"/>
              <w:rPr>
                <w:b/>
                <w:bCs/>
              </w:rPr>
            </w:pPr>
            <w:r w:rsidRPr="001E007B">
              <w:rPr>
                <w:b/>
                <w:bCs/>
              </w:rPr>
              <w:t>0.11</w:t>
            </w:r>
          </w:p>
        </w:tc>
        <w:tc>
          <w:tcPr>
            <w:tcW w:w="355" w:type="pct"/>
          </w:tcPr>
          <w:p w14:paraId="3A666F55" w14:textId="7CE050B2" w:rsidR="00BD6E33" w:rsidRPr="001E007B" w:rsidRDefault="00BD6E33" w:rsidP="001E007B">
            <w:pPr>
              <w:pStyle w:val="Compact"/>
              <w:jc w:val="center"/>
              <w:rPr>
                <w:b/>
                <w:bCs/>
              </w:rPr>
            </w:pPr>
            <w:r w:rsidRPr="001E007B">
              <w:rPr>
                <w:b/>
                <w:bCs/>
              </w:rPr>
              <w:t>0.04</w:t>
            </w:r>
          </w:p>
        </w:tc>
        <w:tc>
          <w:tcPr>
            <w:tcW w:w="355" w:type="pct"/>
          </w:tcPr>
          <w:p w14:paraId="06C9D890" w14:textId="33B01E00" w:rsidR="00BD6E33" w:rsidRPr="001E007B" w:rsidRDefault="00BD6E33" w:rsidP="001E007B">
            <w:pPr>
              <w:pStyle w:val="Compact"/>
              <w:jc w:val="center"/>
              <w:rPr>
                <w:b/>
                <w:bCs/>
              </w:rPr>
            </w:pPr>
            <w:r w:rsidRPr="001E007B">
              <w:rPr>
                <w:b/>
                <w:bCs/>
              </w:rPr>
              <w:t>0.22</w:t>
            </w:r>
          </w:p>
        </w:tc>
        <w:tc>
          <w:tcPr>
            <w:tcW w:w="1001" w:type="pct"/>
          </w:tcPr>
          <w:p w14:paraId="6C5A9D6B" w14:textId="3DF58C49" w:rsidR="00BD6E33" w:rsidRPr="00BD6E33" w:rsidRDefault="00BD6E33" w:rsidP="001E007B">
            <w:pPr>
              <w:pStyle w:val="Compact"/>
              <w:jc w:val="center"/>
            </w:pPr>
            <w:r w:rsidRPr="00BD6E33">
              <w:t>-0.099</w:t>
            </w:r>
          </w:p>
        </w:tc>
        <w:tc>
          <w:tcPr>
            <w:tcW w:w="466" w:type="pct"/>
          </w:tcPr>
          <w:p w14:paraId="2C62E79C" w14:textId="0A9562CE" w:rsidR="00BD6E33" w:rsidRPr="00BD6E33" w:rsidRDefault="00BD6E33" w:rsidP="001E007B">
            <w:pPr>
              <w:pStyle w:val="Compact"/>
              <w:jc w:val="center"/>
            </w:pPr>
            <w:r w:rsidRPr="00BD6E33">
              <w:t>-0.259</w:t>
            </w:r>
          </w:p>
        </w:tc>
        <w:tc>
          <w:tcPr>
            <w:tcW w:w="422" w:type="pct"/>
          </w:tcPr>
          <w:p w14:paraId="6CADEC3A" w14:textId="2856B9D5" w:rsidR="00BD6E33" w:rsidRPr="00BD6E33" w:rsidRDefault="00BD6E33" w:rsidP="001E007B">
            <w:pPr>
              <w:pStyle w:val="Compact"/>
              <w:jc w:val="center"/>
            </w:pPr>
            <w:r w:rsidRPr="00BD6E33">
              <w:t>0.053</w:t>
            </w:r>
          </w:p>
        </w:tc>
        <w:tc>
          <w:tcPr>
            <w:tcW w:w="532" w:type="pct"/>
          </w:tcPr>
          <w:p w14:paraId="2D8BFBA1" w14:textId="36A8C890" w:rsidR="00BD6E33" w:rsidRPr="00BD6E33" w:rsidRDefault="00BD6E33" w:rsidP="001E007B">
            <w:pPr>
              <w:pStyle w:val="Compact"/>
              <w:jc w:val="center"/>
            </w:pPr>
            <w:r>
              <w:t>91%</w:t>
            </w:r>
          </w:p>
        </w:tc>
      </w:tr>
      <w:tr w:rsidR="00BD6E33" w:rsidRPr="00234A8A" w14:paraId="1AC4CAA7" w14:textId="6E412DAC" w:rsidTr="009B3D03">
        <w:tc>
          <w:tcPr>
            <w:tcW w:w="449" w:type="pct"/>
          </w:tcPr>
          <w:p w14:paraId="0F352D62" w14:textId="2447C2AC" w:rsidR="00BD6E33" w:rsidRDefault="00BD6E33" w:rsidP="001E007B">
            <w:pPr>
              <w:pStyle w:val="Compact"/>
              <w:jc w:val="center"/>
            </w:pPr>
            <w:r w:rsidRPr="0049665F">
              <w:t>34</w:t>
            </w:r>
          </w:p>
        </w:tc>
        <w:tc>
          <w:tcPr>
            <w:tcW w:w="355" w:type="pct"/>
          </w:tcPr>
          <w:p w14:paraId="061ACDC4" w14:textId="2AE94CB3" w:rsidR="00BD6E33" w:rsidRPr="001E007B" w:rsidRDefault="00BD6E33" w:rsidP="001E007B">
            <w:pPr>
              <w:pStyle w:val="Compact"/>
              <w:jc w:val="center"/>
              <w:rPr>
                <w:b/>
                <w:bCs/>
              </w:rPr>
            </w:pPr>
            <w:r w:rsidRPr="001E007B">
              <w:rPr>
                <w:b/>
                <w:bCs/>
              </w:rPr>
              <w:t>0.2</w:t>
            </w:r>
          </w:p>
        </w:tc>
        <w:tc>
          <w:tcPr>
            <w:tcW w:w="355" w:type="pct"/>
          </w:tcPr>
          <w:p w14:paraId="4D547E6B" w14:textId="7ECCD9CA" w:rsidR="00BD6E33" w:rsidRPr="001E007B" w:rsidRDefault="00BD6E33" w:rsidP="001E007B">
            <w:pPr>
              <w:pStyle w:val="Compact"/>
              <w:jc w:val="center"/>
              <w:rPr>
                <w:b/>
                <w:bCs/>
              </w:rPr>
            </w:pPr>
            <w:r w:rsidRPr="001E007B">
              <w:rPr>
                <w:b/>
                <w:bCs/>
              </w:rPr>
              <w:t>0.09</w:t>
            </w:r>
          </w:p>
        </w:tc>
        <w:tc>
          <w:tcPr>
            <w:tcW w:w="355" w:type="pct"/>
          </w:tcPr>
          <w:p w14:paraId="3D829AC6" w14:textId="19750F09" w:rsidR="00BD6E33" w:rsidRPr="001E007B" w:rsidRDefault="00BD6E33" w:rsidP="001E007B">
            <w:pPr>
              <w:pStyle w:val="Compact"/>
              <w:jc w:val="center"/>
              <w:rPr>
                <w:b/>
                <w:bCs/>
              </w:rPr>
            </w:pPr>
            <w:r w:rsidRPr="001E007B">
              <w:rPr>
                <w:b/>
                <w:bCs/>
              </w:rPr>
              <w:t>0.35</w:t>
            </w:r>
          </w:p>
        </w:tc>
        <w:tc>
          <w:tcPr>
            <w:tcW w:w="355" w:type="pct"/>
          </w:tcPr>
          <w:p w14:paraId="567877D8" w14:textId="51B56CB8" w:rsidR="00BD6E33" w:rsidRPr="001E007B" w:rsidRDefault="00BD6E33" w:rsidP="001E007B">
            <w:pPr>
              <w:pStyle w:val="Compact"/>
              <w:jc w:val="center"/>
              <w:rPr>
                <w:b/>
                <w:bCs/>
              </w:rPr>
            </w:pPr>
            <w:r w:rsidRPr="001E007B">
              <w:rPr>
                <w:b/>
                <w:bCs/>
              </w:rPr>
              <w:t>0.12</w:t>
            </w:r>
          </w:p>
        </w:tc>
        <w:tc>
          <w:tcPr>
            <w:tcW w:w="355" w:type="pct"/>
          </w:tcPr>
          <w:p w14:paraId="669A721B" w14:textId="280B90B8" w:rsidR="00BD6E33" w:rsidRPr="001E007B" w:rsidRDefault="00BD6E33" w:rsidP="001E007B">
            <w:pPr>
              <w:pStyle w:val="Compact"/>
              <w:jc w:val="center"/>
              <w:rPr>
                <w:b/>
                <w:bCs/>
              </w:rPr>
            </w:pPr>
            <w:r w:rsidRPr="001E007B">
              <w:rPr>
                <w:b/>
                <w:bCs/>
              </w:rPr>
              <w:t>0.04</w:t>
            </w:r>
          </w:p>
        </w:tc>
        <w:tc>
          <w:tcPr>
            <w:tcW w:w="355" w:type="pct"/>
          </w:tcPr>
          <w:p w14:paraId="4E187171" w14:textId="5F45E528" w:rsidR="00BD6E33" w:rsidRPr="001E007B" w:rsidRDefault="00BD6E33" w:rsidP="001E007B">
            <w:pPr>
              <w:pStyle w:val="Compact"/>
              <w:jc w:val="center"/>
              <w:rPr>
                <w:b/>
                <w:bCs/>
              </w:rPr>
            </w:pPr>
            <w:r w:rsidRPr="001E007B">
              <w:rPr>
                <w:b/>
                <w:bCs/>
              </w:rPr>
              <w:t>0.25</w:t>
            </w:r>
          </w:p>
        </w:tc>
        <w:tc>
          <w:tcPr>
            <w:tcW w:w="1001" w:type="pct"/>
          </w:tcPr>
          <w:p w14:paraId="5BF56334" w14:textId="3AD6C7F8" w:rsidR="00BD6E33" w:rsidRPr="00BD6E33" w:rsidRDefault="00BD6E33" w:rsidP="001E007B">
            <w:pPr>
              <w:pStyle w:val="Compact"/>
              <w:jc w:val="center"/>
            </w:pPr>
            <w:r w:rsidRPr="00BD6E33">
              <w:t>-0.084</w:t>
            </w:r>
          </w:p>
        </w:tc>
        <w:tc>
          <w:tcPr>
            <w:tcW w:w="466" w:type="pct"/>
          </w:tcPr>
          <w:p w14:paraId="0E90CA58" w14:textId="4C0512A3" w:rsidR="00BD6E33" w:rsidRPr="00BD6E33" w:rsidRDefault="00BD6E33" w:rsidP="001E007B">
            <w:pPr>
              <w:pStyle w:val="Compact"/>
              <w:jc w:val="center"/>
            </w:pPr>
            <w:r w:rsidRPr="00BD6E33">
              <w:t>-0.253</w:t>
            </w:r>
          </w:p>
        </w:tc>
        <w:tc>
          <w:tcPr>
            <w:tcW w:w="422" w:type="pct"/>
          </w:tcPr>
          <w:p w14:paraId="75CA590F" w14:textId="5E37BCB4" w:rsidR="00BD6E33" w:rsidRPr="00BD6E33" w:rsidRDefault="00BD6E33" w:rsidP="001E007B">
            <w:pPr>
              <w:pStyle w:val="Compact"/>
              <w:jc w:val="center"/>
            </w:pPr>
            <w:r w:rsidRPr="00BD6E33">
              <w:t>0.082</w:t>
            </w:r>
          </w:p>
        </w:tc>
        <w:tc>
          <w:tcPr>
            <w:tcW w:w="532" w:type="pct"/>
          </w:tcPr>
          <w:p w14:paraId="558205B0" w14:textId="6265C6A6" w:rsidR="00BD6E33" w:rsidRPr="00BD6E33" w:rsidRDefault="00BD6E33" w:rsidP="001E007B">
            <w:pPr>
              <w:pStyle w:val="Compact"/>
              <w:jc w:val="center"/>
            </w:pPr>
            <w:r>
              <w:t>85.95%</w:t>
            </w:r>
          </w:p>
        </w:tc>
      </w:tr>
    </w:tbl>
    <w:p w14:paraId="5C228A18" w14:textId="61D215CA" w:rsidR="00202BE1" w:rsidRDefault="008740D5" w:rsidP="00202BE1">
      <w:r>
        <w:rPr>
          <w:noProof/>
        </w:rPr>
        <w:drawing>
          <wp:anchor distT="0" distB="0" distL="114300" distR="114300" simplePos="0" relativeHeight="251660288" behindDoc="0" locked="0" layoutInCell="1" allowOverlap="1" wp14:anchorId="1E704420" wp14:editId="623D9AB1">
            <wp:simplePos x="0" y="0"/>
            <wp:positionH relativeFrom="column">
              <wp:posOffset>768724</wp:posOffset>
            </wp:positionH>
            <wp:positionV relativeFrom="paragraph">
              <wp:posOffset>321838</wp:posOffset>
            </wp:positionV>
            <wp:extent cx="4972685" cy="41592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972685" cy="4159250"/>
                    </a:xfrm>
                    <a:prstGeom prst="rect">
                      <a:avLst/>
                    </a:prstGeom>
                  </pic:spPr>
                </pic:pic>
              </a:graphicData>
            </a:graphic>
            <wp14:sizeRelH relativeFrom="page">
              <wp14:pctWidth>0</wp14:pctWidth>
            </wp14:sizeRelH>
            <wp14:sizeRelV relativeFrom="page">
              <wp14:pctHeight>0</wp14:pctHeight>
            </wp14:sizeRelV>
          </wp:anchor>
        </w:drawing>
      </w:r>
    </w:p>
    <w:p w14:paraId="7E12E644" w14:textId="65DA6703" w:rsidR="008740D5" w:rsidRPr="0061147F" w:rsidRDefault="008740D5" w:rsidP="0061147F">
      <w:pPr>
        <w:spacing w:after="0"/>
        <w:rPr>
          <w:rFonts w:ascii="Times New Roman" w:eastAsia="MS Mincho" w:hAnsi="Times New Roman" w:cs="Times New Roman"/>
          <w:lang w:val="en-AU"/>
        </w:rPr>
      </w:pPr>
      <w:r w:rsidRPr="00AB2A81">
        <w:rPr>
          <w:rFonts w:ascii="Times New Roman" w:eastAsia="MS Mincho" w:hAnsi="Times New Roman" w:cs="Times New Roman"/>
          <w:b/>
          <w:bCs/>
          <w:lang w:val="en-AU"/>
        </w:rPr>
        <w:lastRenderedPageBreak/>
        <w:t xml:space="preserve">Figure </w:t>
      </w:r>
      <w:r>
        <w:rPr>
          <w:rFonts w:ascii="Times New Roman" w:eastAsia="MS Mincho" w:hAnsi="Times New Roman" w:cs="Times New Roman"/>
          <w:b/>
          <w:bCs/>
          <w:lang w:val="en-AU"/>
        </w:rPr>
        <w:t>S</w:t>
      </w:r>
      <w:r w:rsidRPr="00AB2A81">
        <w:rPr>
          <w:rFonts w:ascii="Times New Roman" w:eastAsia="MS Mincho" w:hAnsi="Times New Roman" w:cs="Times New Roman"/>
          <w:b/>
          <w:bCs/>
          <w:lang w:val="en-AU"/>
        </w:rPr>
        <w:t xml:space="preserve">2. </w:t>
      </w:r>
      <w:r w:rsidR="0061147F" w:rsidRPr="0061147F">
        <w:rPr>
          <w:rFonts w:ascii="Times New Roman" w:eastAsia="MS Mincho" w:hAnsi="Times New Roman" w:cs="Times New Roman"/>
          <w:lang w:val="en-AU"/>
        </w:rPr>
        <w:t xml:space="preserve">Violin plots of </w:t>
      </w:r>
      <w:r w:rsidR="0061147F">
        <w:rPr>
          <w:rFonts w:ascii="Times New Roman" w:eastAsia="MS Mincho" w:hAnsi="Times New Roman" w:cs="Times New Roman"/>
          <w:lang w:val="en-AU"/>
        </w:rPr>
        <w:t>v</w:t>
      </w:r>
      <w:r w:rsidRPr="0061147F">
        <w:rPr>
          <w:rFonts w:ascii="Times New Roman" w:eastAsia="MS Mincho" w:hAnsi="Times New Roman" w:cs="Times New Roman"/>
          <w:lang w:val="en-AU"/>
        </w:rPr>
        <w:t>ariance</w:t>
      </w:r>
      <w:r>
        <w:rPr>
          <w:rFonts w:ascii="Times New Roman" w:eastAsia="MS Mincho" w:hAnsi="Times New Roman" w:cs="Times New Roman"/>
          <w:lang w:val="en-AU"/>
        </w:rPr>
        <w:t xml:space="preserve"> components</w:t>
      </w:r>
      <w:r w:rsidRPr="00AB2A81">
        <w:rPr>
          <w:rFonts w:ascii="Times New Roman" w:eastAsia="MS Mincho" w:hAnsi="Times New Roman" w:cs="Times New Roman"/>
          <w:lang w:val="en-AU"/>
        </w:rPr>
        <w:t xml:space="preserve"> for average metabolic rate for the ‘cold’ developmental temperature group (blue) and the ‘hot’ developmental temperature group (red)</w:t>
      </w:r>
      <w:r>
        <w:rPr>
          <w:rFonts w:ascii="Times New Roman" w:eastAsia="MS Mincho" w:hAnsi="Times New Roman" w:cs="Times New Roman"/>
          <w:lang w:val="en-AU"/>
        </w:rPr>
        <w:t xml:space="preserve"> irrespective of acute temperature</w:t>
      </w:r>
      <w:r w:rsidRPr="00AB2A81">
        <w:rPr>
          <w:rFonts w:ascii="Times New Roman" w:eastAsia="MS Mincho" w:hAnsi="Times New Roman" w:cs="Times New Roman"/>
          <w:lang w:val="en-AU"/>
        </w:rPr>
        <w:t xml:space="preserve">. </w:t>
      </w:r>
      <w:proofErr w:type="spellStart"/>
      <w:r w:rsidR="0061147F" w:rsidRPr="0061147F">
        <w:rPr>
          <w:rFonts w:ascii="Times New Roman" w:eastAsia="MS Mincho" w:hAnsi="Times New Roman" w:cs="Times New Roman"/>
          <w:i/>
          <w:iCs/>
          <w:lang w:val="en-AU"/>
        </w:rPr>
        <w:t>pd</w:t>
      </w:r>
      <w:r w:rsidR="0061147F" w:rsidRPr="0061147F">
        <w:rPr>
          <w:rFonts w:ascii="Times New Roman" w:eastAsia="MS Mincho" w:hAnsi="Times New Roman" w:cs="Times New Roman"/>
          <w:vertAlign w:val="subscript"/>
          <w:lang w:val="en-AU"/>
        </w:rPr>
        <w:t>Among</w:t>
      </w:r>
      <w:proofErr w:type="spellEnd"/>
      <w:r w:rsidR="0061147F" w:rsidRPr="0061147F">
        <w:rPr>
          <w:rFonts w:ascii="Times New Roman" w:eastAsia="MS Mincho" w:hAnsi="Times New Roman" w:cs="Times New Roman"/>
          <w:vertAlign w:val="subscript"/>
          <w:lang w:val="en-AU"/>
        </w:rPr>
        <w:t xml:space="preserve"> ID </w:t>
      </w:r>
      <w:r w:rsidR="0061147F">
        <w:rPr>
          <w:rFonts w:ascii="Times New Roman" w:eastAsia="MS Mincho" w:hAnsi="Times New Roman" w:cs="Times New Roman"/>
          <w:lang w:val="en-AU"/>
        </w:rPr>
        <w:t xml:space="preserve">= </w:t>
      </w:r>
      <w:r w:rsidR="0061147F" w:rsidRPr="0061147F">
        <w:rPr>
          <w:rFonts w:ascii="Times New Roman" w:eastAsia="MS Mincho" w:hAnsi="Times New Roman" w:cs="Times New Roman"/>
          <w:lang w:val="en-AU"/>
        </w:rPr>
        <w:t>98.35%</w:t>
      </w:r>
      <w:r w:rsidR="0061147F">
        <w:rPr>
          <w:rFonts w:ascii="Times New Roman" w:eastAsia="MS Mincho" w:hAnsi="Times New Roman" w:cs="Times New Roman"/>
          <w:lang w:val="en-AU"/>
        </w:rPr>
        <w:t xml:space="preserve"> , </w:t>
      </w:r>
      <w:proofErr w:type="spellStart"/>
      <w:r w:rsidR="0061147F" w:rsidRPr="0061147F">
        <w:rPr>
          <w:rFonts w:ascii="Times New Roman" w:eastAsia="MS Mincho" w:hAnsi="Times New Roman" w:cs="Times New Roman"/>
          <w:i/>
          <w:iCs/>
          <w:lang w:val="en-AU"/>
        </w:rPr>
        <w:t>pd</w:t>
      </w:r>
      <w:r w:rsidR="0061147F">
        <w:rPr>
          <w:rFonts w:ascii="Times New Roman" w:eastAsia="MS Mincho" w:hAnsi="Times New Roman" w:cs="Times New Roman"/>
          <w:vertAlign w:val="subscript"/>
          <w:lang w:val="en-AU"/>
        </w:rPr>
        <w:t>Residual</w:t>
      </w:r>
      <w:proofErr w:type="spellEnd"/>
      <w:r w:rsidR="0061147F" w:rsidRPr="0061147F">
        <w:rPr>
          <w:rFonts w:ascii="Times New Roman" w:eastAsia="MS Mincho" w:hAnsi="Times New Roman" w:cs="Times New Roman"/>
          <w:vertAlign w:val="subscript"/>
          <w:lang w:val="en-AU"/>
        </w:rPr>
        <w:t xml:space="preserve"> </w:t>
      </w:r>
      <w:r w:rsidR="0061147F">
        <w:rPr>
          <w:rFonts w:ascii="Times New Roman" w:eastAsia="MS Mincho" w:hAnsi="Times New Roman" w:cs="Times New Roman"/>
          <w:lang w:val="en-AU"/>
        </w:rPr>
        <w:t xml:space="preserve">= </w:t>
      </w:r>
      <w:r w:rsidR="0061147F">
        <w:rPr>
          <w:rFonts w:ascii="Times New Roman" w:eastAsia="MS Mincho" w:hAnsi="Times New Roman" w:cs="Times New Roman"/>
          <w:lang w:val="en-AU"/>
        </w:rPr>
        <w:t>100</w:t>
      </w:r>
      <w:r w:rsidR="0061147F" w:rsidRPr="0061147F">
        <w:rPr>
          <w:rFonts w:ascii="Times New Roman" w:eastAsia="MS Mincho" w:hAnsi="Times New Roman" w:cs="Times New Roman"/>
          <w:lang w:val="en-AU"/>
        </w:rPr>
        <w:t>%</w:t>
      </w:r>
      <w:r w:rsidR="00BC0732">
        <w:rPr>
          <w:rFonts w:ascii="Times New Roman" w:eastAsia="MS Mincho" w:hAnsi="Times New Roman" w:cs="Times New Roman"/>
          <w:lang w:val="en-AU"/>
        </w:rPr>
        <w:t xml:space="preserve">. </w:t>
      </w:r>
    </w:p>
    <w:p w14:paraId="3EDFFC7B" w14:textId="77777777" w:rsidR="0061147F" w:rsidRDefault="0061147F" w:rsidP="0061147F">
      <w:pPr>
        <w:spacing w:after="0"/>
        <w:rPr>
          <w:rFonts w:ascii="Times New Roman" w:hAnsi="Times New Roman" w:cs="Times New Roman"/>
          <w:b/>
          <w:bCs/>
          <w:i/>
        </w:rPr>
      </w:pPr>
    </w:p>
    <w:p w14:paraId="26A1EB3D" w14:textId="7263E9F2" w:rsidR="001D1EB6" w:rsidRPr="00F16B93" w:rsidRDefault="00746D8E">
      <w:pPr>
        <w:pStyle w:val="TableCaption"/>
        <w:rPr>
          <w:rFonts w:ascii="Times New Roman" w:hAnsi="Times New Roman" w:cs="Times New Roman"/>
          <w:i w:val="0"/>
        </w:rPr>
      </w:pPr>
      <w:r w:rsidRPr="00195283">
        <w:rPr>
          <w:rFonts w:ascii="Times New Roman" w:hAnsi="Times New Roman" w:cs="Times New Roman"/>
          <w:b/>
          <w:bCs/>
          <w:i w:val="0"/>
        </w:rPr>
        <w:t>Table S</w:t>
      </w:r>
      <w:r w:rsidR="006D2D6F">
        <w:rPr>
          <w:rFonts w:ascii="Times New Roman" w:hAnsi="Times New Roman" w:cs="Times New Roman"/>
          <w:b/>
          <w:bCs/>
          <w:i w:val="0"/>
        </w:rPr>
        <w:t>6</w:t>
      </w:r>
      <w:r w:rsidRPr="00F16B93">
        <w:rPr>
          <w:rFonts w:ascii="Times New Roman" w:hAnsi="Times New Roman" w:cs="Times New Roman"/>
          <w:i w:val="0"/>
        </w:rPr>
        <w:t xml:space="preserve"> Model coefficients of model whether body mass, temeperature and age predicts variation in metabolic rate. In this model, we fitted a ‘series’ as random intercept with temeperature as a random slope to estimate repeatability of the slope. See Statistical Analyses for details. This imputation model used a subset dataset of lizards in the cold developmental temperature only n = 26, n</w:t>
      </w:r>
      <w:r w:rsidRPr="00D83420">
        <w:rPr>
          <w:rFonts w:ascii="Times New Roman" w:hAnsi="Times New Roman" w:cs="Times New Roman"/>
          <w:i w:val="0"/>
          <w:vertAlign w:val="subscript"/>
        </w:rPr>
        <w:t>obs</w:t>
      </w:r>
      <w:r w:rsidRPr="00F16B93">
        <w:rPr>
          <w:rFonts w:ascii="Times New Roman" w:hAnsi="Times New Roman" w:cs="Times New Roman"/>
          <w:i w:val="0"/>
        </w:rPr>
        <w:t xml:space="preserve"> =</w:t>
      </w:r>
      <w:r w:rsidR="00D83420">
        <w:rPr>
          <w:rFonts w:ascii="Times New Roman" w:hAnsi="Times New Roman" w:cs="Times New Roman"/>
          <w:i w:val="0"/>
        </w:rPr>
        <w:t xml:space="preserve"> 3000</w:t>
      </w:r>
      <w:r w:rsidR="004723B3">
        <w:rPr>
          <w:rFonts w:ascii="Times New Roman" w:hAnsi="Times New Roman" w:cs="Times New Roman"/>
          <w:i w:val="0"/>
        </w:rPr>
        <w:t xml:space="preserve">. </w:t>
      </w:r>
      <w:r w:rsidR="001C424F" w:rsidRPr="001C424F">
        <w:rPr>
          <w:rFonts w:ascii="Times New Roman" w:hAnsi="Times New Roman" w:cs="Times New Roman"/>
          <w:i w:val="0"/>
        </w:rPr>
        <w:t xml:space="preserve">MR were log transformed and mass, age and temperature </w:t>
      </w:r>
      <w:r w:rsidR="008740D5" w:rsidRPr="001C424F">
        <w:rPr>
          <w:rFonts w:ascii="Times New Roman" w:hAnsi="Times New Roman" w:cs="Times New Roman"/>
          <w:i w:val="0"/>
        </w:rPr>
        <w:t>were</w:t>
      </w:r>
      <w:r w:rsidR="001C424F" w:rsidRPr="001C424F">
        <w:rPr>
          <w:rFonts w:ascii="Times New Roman" w:hAnsi="Times New Roman" w:cs="Times New Roman"/>
          <w:i w:val="0"/>
        </w:rPr>
        <w:t xml:space="preserve"> z-transformed.</w:t>
      </w:r>
      <w:r w:rsidR="004723B3" w:rsidRPr="002F68C6">
        <w:rPr>
          <w:rFonts w:ascii="Times New Roman" w:hAnsi="Times New Roman" w:cs="Times New Roman"/>
          <w:i w:val="0"/>
        </w:rPr>
        <w:t xml:space="preserve"> Bolded estimates are significantly different from zero. </w:t>
      </w:r>
      <w:r w:rsidR="008804A4" w:rsidRPr="00364250">
        <w:rPr>
          <w:rFonts w:ascii="Times New Roman" w:hAnsi="Times New Roman" w:cs="Times New Roman"/>
          <w:i w:val="0"/>
          <w:iCs/>
        </w:rPr>
        <w:t>COV represents covariance</w:t>
      </w:r>
      <w:r w:rsidR="008804A4">
        <w:rPr>
          <w:rFonts w:ascii="Times New Roman" w:hAnsi="Times New Roman" w:cs="Times New Roman"/>
          <w:i w:val="0"/>
          <w:iCs/>
        </w:rPr>
        <w:t>.</w:t>
      </w:r>
    </w:p>
    <w:tbl>
      <w:tblPr>
        <w:tblStyle w:val="Table"/>
        <w:tblW w:w="5000" w:type="pct"/>
        <w:tblLook w:val="07E0" w:firstRow="1" w:lastRow="1" w:firstColumn="1" w:lastColumn="1" w:noHBand="1" w:noVBand="1"/>
      </w:tblPr>
      <w:tblGrid>
        <w:gridCol w:w="4595"/>
        <w:gridCol w:w="1823"/>
        <w:gridCol w:w="1640"/>
        <w:gridCol w:w="1518"/>
      </w:tblGrid>
      <w:tr w:rsidR="00364250" w:rsidRPr="00F16B93" w14:paraId="753A67D2" w14:textId="77777777">
        <w:tc>
          <w:tcPr>
            <w:tcW w:w="0" w:type="auto"/>
            <w:tcBorders>
              <w:bottom w:val="single" w:sz="0" w:space="0" w:color="auto"/>
            </w:tcBorders>
            <w:vAlign w:val="bottom"/>
          </w:tcPr>
          <w:p w14:paraId="2CCA5210"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68BAED8D" w14:textId="65C41A95"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66382DD6" w14:textId="4901C304"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14434F00" w14:textId="0C76D920" w:rsidR="002C6015" w:rsidRPr="00F16B93" w:rsidRDefault="002C6015" w:rsidP="002C6015">
            <w:pPr>
              <w:pStyle w:val="Compact"/>
              <w:jc w:val="center"/>
              <w:rPr>
                <w:rFonts w:cs="Times New Roman"/>
              </w:rPr>
            </w:pPr>
            <w:r>
              <w:t>Upper</w:t>
            </w:r>
          </w:p>
        </w:tc>
      </w:tr>
      <w:tr w:rsidR="00364250" w:rsidRPr="00F16B93" w14:paraId="789F538F" w14:textId="77777777">
        <w:tc>
          <w:tcPr>
            <w:tcW w:w="0" w:type="auto"/>
          </w:tcPr>
          <w:p w14:paraId="6B52EA5D" w14:textId="5B333066" w:rsidR="00364250" w:rsidRDefault="00364250" w:rsidP="00D83420">
            <w:pPr>
              <w:pStyle w:val="Compact"/>
            </w:pPr>
            <w:r w:rsidRPr="00C06219">
              <w:rPr>
                <w:i/>
                <w:iCs/>
                <w:u w:val="single"/>
              </w:rPr>
              <w:t>Fixed effects</w:t>
            </w:r>
          </w:p>
        </w:tc>
        <w:tc>
          <w:tcPr>
            <w:tcW w:w="0" w:type="auto"/>
          </w:tcPr>
          <w:p w14:paraId="66F5EAA4" w14:textId="77777777" w:rsidR="00364250" w:rsidRPr="004B1D26" w:rsidRDefault="00364250" w:rsidP="00D83420">
            <w:pPr>
              <w:pStyle w:val="Compact"/>
              <w:jc w:val="center"/>
              <w:rPr>
                <w:rFonts w:cs="Times New Roman"/>
                <w:b/>
                <w:bCs/>
              </w:rPr>
            </w:pPr>
          </w:p>
        </w:tc>
        <w:tc>
          <w:tcPr>
            <w:tcW w:w="0" w:type="auto"/>
          </w:tcPr>
          <w:p w14:paraId="03379556" w14:textId="77777777" w:rsidR="00364250" w:rsidRPr="004B1D26" w:rsidRDefault="00364250" w:rsidP="00D83420">
            <w:pPr>
              <w:pStyle w:val="Compact"/>
              <w:jc w:val="center"/>
              <w:rPr>
                <w:rFonts w:cs="Times New Roman"/>
                <w:b/>
                <w:bCs/>
              </w:rPr>
            </w:pPr>
          </w:p>
        </w:tc>
        <w:tc>
          <w:tcPr>
            <w:tcW w:w="0" w:type="auto"/>
          </w:tcPr>
          <w:p w14:paraId="0668AC1C" w14:textId="77777777" w:rsidR="00364250" w:rsidRPr="004B1D26" w:rsidRDefault="00364250" w:rsidP="00D83420">
            <w:pPr>
              <w:pStyle w:val="Compact"/>
              <w:jc w:val="center"/>
              <w:rPr>
                <w:rFonts w:cs="Times New Roman"/>
                <w:b/>
                <w:bCs/>
              </w:rPr>
            </w:pPr>
          </w:p>
        </w:tc>
      </w:tr>
      <w:tr w:rsidR="00AE3EE3" w:rsidRPr="00F16B93" w14:paraId="7FCB2043" w14:textId="77777777">
        <w:tc>
          <w:tcPr>
            <w:tcW w:w="0" w:type="auto"/>
          </w:tcPr>
          <w:p w14:paraId="5CADE5AA" w14:textId="56712F51" w:rsidR="00AE3EE3" w:rsidRPr="00F16B93" w:rsidRDefault="00AE3EE3" w:rsidP="00AE3EE3">
            <w:pPr>
              <w:pStyle w:val="Compact"/>
              <w:rPr>
                <w:rFonts w:cs="Times New Roman"/>
              </w:rPr>
            </w:pPr>
            <w:r>
              <w:t>Intercept</w:t>
            </w:r>
          </w:p>
        </w:tc>
        <w:tc>
          <w:tcPr>
            <w:tcW w:w="0" w:type="auto"/>
          </w:tcPr>
          <w:p w14:paraId="165086B3" w14:textId="4BDD5330" w:rsidR="00AE3EE3" w:rsidRPr="00AE3EE3" w:rsidRDefault="00AE3EE3" w:rsidP="00AE3EE3">
            <w:pPr>
              <w:pStyle w:val="Compact"/>
              <w:jc w:val="center"/>
              <w:rPr>
                <w:rFonts w:cs="Times New Roman"/>
                <w:b/>
                <w:bCs/>
              </w:rPr>
            </w:pPr>
            <w:r w:rsidRPr="00AE3EE3">
              <w:rPr>
                <w:b/>
                <w:bCs/>
              </w:rPr>
              <w:t>-6.289</w:t>
            </w:r>
          </w:p>
        </w:tc>
        <w:tc>
          <w:tcPr>
            <w:tcW w:w="0" w:type="auto"/>
          </w:tcPr>
          <w:p w14:paraId="2A4C2FA2" w14:textId="4CEC7809" w:rsidR="00AE3EE3" w:rsidRPr="00AE3EE3" w:rsidRDefault="00AE3EE3" w:rsidP="00AE3EE3">
            <w:pPr>
              <w:pStyle w:val="Compact"/>
              <w:jc w:val="center"/>
              <w:rPr>
                <w:rFonts w:cs="Times New Roman"/>
                <w:b/>
                <w:bCs/>
              </w:rPr>
            </w:pPr>
            <w:r w:rsidRPr="00AE3EE3">
              <w:rPr>
                <w:b/>
                <w:bCs/>
              </w:rPr>
              <w:t>-6.342</w:t>
            </w:r>
          </w:p>
        </w:tc>
        <w:tc>
          <w:tcPr>
            <w:tcW w:w="0" w:type="auto"/>
          </w:tcPr>
          <w:p w14:paraId="47CC32F1" w14:textId="0F582877" w:rsidR="00AE3EE3" w:rsidRPr="00AE3EE3" w:rsidRDefault="00AE3EE3" w:rsidP="00AE3EE3">
            <w:pPr>
              <w:pStyle w:val="Compact"/>
              <w:jc w:val="center"/>
              <w:rPr>
                <w:rFonts w:cs="Times New Roman"/>
                <w:b/>
                <w:bCs/>
              </w:rPr>
            </w:pPr>
            <w:r w:rsidRPr="00AE3EE3">
              <w:rPr>
                <w:b/>
                <w:bCs/>
              </w:rPr>
              <w:t>-6.237</w:t>
            </w:r>
          </w:p>
        </w:tc>
      </w:tr>
      <w:tr w:rsidR="00AE3EE3" w:rsidRPr="00F16B93" w:rsidDel="00F750F6" w14:paraId="3435B331" w14:textId="755E310A">
        <w:trPr>
          <w:del w:id="6" w:author="fonti.kar@gmail.com" w:date="2020-11-03T14:16:00Z"/>
        </w:trPr>
        <w:tc>
          <w:tcPr>
            <w:tcW w:w="0" w:type="auto"/>
          </w:tcPr>
          <w:p w14:paraId="2EA1ACF1" w14:textId="38E81918" w:rsidR="00AE3EE3" w:rsidRPr="00F16B93" w:rsidDel="00F750F6" w:rsidRDefault="00AE3EE3" w:rsidP="00AE3EE3">
            <w:pPr>
              <w:pStyle w:val="Compact"/>
              <w:rPr>
                <w:del w:id="7" w:author="fonti.kar@gmail.com" w:date="2020-11-03T14:16:00Z"/>
                <w:rFonts w:cs="Times New Roman"/>
              </w:rPr>
            </w:pPr>
            <w:del w:id="8" w:author="fonti.kar@gmail.com" w:date="2020-11-03T14:16:00Z">
              <w:r w:rsidDel="00F750F6">
                <w:delText>Intercept Mass</w:delText>
              </w:r>
            </w:del>
          </w:p>
        </w:tc>
        <w:tc>
          <w:tcPr>
            <w:tcW w:w="0" w:type="auto"/>
          </w:tcPr>
          <w:p w14:paraId="0B74641C" w14:textId="779BFC82" w:rsidR="00AE3EE3" w:rsidRPr="00AE3EE3" w:rsidDel="00F750F6" w:rsidRDefault="00AE3EE3" w:rsidP="00AE3EE3">
            <w:pPr>
              <w:pStyle w:val="Compact"/>
              <w:jc w:val="center"/>
              <w:rPr>
                <w:del w:id="9" w:author="fonti.kar@gmail.com" w:date="2020-11-03T14:16:00Z"/>
                <w:rFonts w:cs="Times New Roman"/>
                <w:b/>
                <w:bCs/>
              </w:rPr>
            </w:pPr>
            <w:r w:rsidRPr="00AE3EE3">
              <w:rPr>
                <w:b/>
                <w:bCs/>
              </w:rPr>
              <w:t>0.261</w:t>
            </w:r>
          </w:p>
        </w:tc>
        <w:tc>
          <w:tcPr>
            <w:tcW w:w="0" w:type="auto"/>
          </w:tcPr>
          <w:p w14:paraId="0B312F63" w14:textId="5E26DEEA" w:rsidR="00AE3EE3" w:rsidRPr="00AE3EE3" w:rsidDel="00F750F6" w:rsidRDefault="00AE3EE3" w:rsidP="00AE3EE3">
            <w:pPr>
              <w:pStyle w:val="Compact"/>
              <w:jc w:val="center"/>
              <w:rPr>
                <w:del w:id="10" w:author="fonti.kar@gmail.com" w:date="2020-11-03T14:16:00Z"/>
                <w:rFonts w:cs="Times New Roman"/>
                <w:b/>
                <w:bCs/>
              </w:rPr>
            </w:pPr>
            <w:r w:rsidRPr="00AE3EE3">
              <w:rPr>
                <w:b/>
                <w:bCs/>
              </w:rPr>
              <w:t>0.244</w:t>
            </w:r>
          </w:p>
        </w:tc>
        <w:tc>
          <w:tcPr>
            <w:tcW w:w="0" w:type="auto"/>
          </w:tcPr>
          <w:p w14:paraId="78F398B1" w14:textId="5A9BB0E8" w:rsidR="00AE3EE3" w:rsidRPr="00AE3EE3" w:rsidDel="00F750F6" w:rsidRDefault="00AE3EE3" w:rsidP="00AE3EE3">
            <w:pPr>
              <w:pStyle w:val="Compact"/>
              <w:jc w:val="center"/>
              <w:rPr>
                <w:del w:id="11" w:author="fonti.kar@gmail.com" w:date="2020-11-03T14:16:00Z"/>
                <w:rFonts w:cs="Times New Roman"/>
                <w:b/>
                <w:bCs/>
              </w:rPr>
            </w:pPr>
            <w:r w:rsidRPr="00AE3EE3">
              <w:rPr>
                <w:b/>
                <w:bCs/>
              </w:rPr>
              <w:t>0.278</w:t>
            </w:r>
          </w:p>
        </w:tc>
      </w:tr>
      <w:tr w:rsidR="00AE3EE3" w:rsidRPr="00F16B93" w14:paraId="3360978F" w14:textId="77777777">
        <w:tc>
          <w:tcPr>
            <w:tcW w:w="0" w:type="auto"/>
          </w:tcPr>
          <w:p w14:paraId="0B282011" w14:textId="6A77411A" w:rsidR="00AE3EE3" w:rsidRPr="00F16B93" w:rsidRDefault="00AE3EE3" w:rsidP="00AE3EE3">
            <w:pPr>
              <w:pStyle w:val="Compact"/>
              <w:rPr>
                <w:rFonts w:cs="Times New Roman"/>
              </w:rPr>
            </w:pPr>
            <w:r>
              <w:t>Temperature</w:t>
            </w:r>
          </w:p>
        </w:tc>
        <w:tc>
          <w:tcPr>
            <w:tcW w:w="0" w:type="auto"/>
          </w:tcPr>
          <w:p w14:paraId="1D62E7AC" w14:textId="680D98EB" w:rsidR="00AE3EE3" w:rsidRPr="00AE3EE3" w:rsidRDefault="00AE3EE3" w:rsidP="00AE3EE3">
            <w:pPr>
              <w:pStyle w:val="Compact"/>
              <w:jc w:val="center"/>
              <w:rPr>
                <w:rFonts w:cs="Times New Roman"/>
                <w:b/>
                <w:bCs/>
              </w:rPr>
            </w:pPr>
            <w:r w:rsidRPr="00AE3EE3">
              <w:rPr>
                <w:b/>
                <w:bCs/>
              </w:rPr>
              <w:t>0.261</w:t>
            </w:r>
          </w:p>
        </w:tc>
        <w:tc>
          <w:tcPr>
            <w:tcW w:w="0" w:type="auto"/>
          </w:tcPr>
          <w:p w14:paraId="765E6D80" w14:textId="4409365D" w:rsidR="00AE3EE3" w:rsidRPr="00AE3EE3" w:rsidRDefault="00AE3EE3" w:rsidP="00AE3EE3">
            <w:pPr>
              <w:pStyle w:val="Compact"/>
              <w:jc w:val="center"/>
              <w:rPr>
                <w:rFonts w:cs="Times New Roman"/>
                <w:b/>
                <w:bCs/>
              </w:rPr>
            </w:pPr>
            <w:r w:rsidRPr="00AE3EE3">
              <w:rPr>
                <w:b/>
                <w:bCs/>
              </w:rPr>
              <w:t>0.244</w:t>
            </w:r>
          </w:p>
        </w:tc>
        <w:tc>
          <w:tcPr>
            <w:tcW w:w="0" w:type="auto"/>
          </w:tcPr>
          <w:p w14:paraId="1F9BB44C" w14:textId="707BAF09" w:rsidR="00AE3EE3" w:rsidRPr="00AE3EE3" w:rsidRDefault="00AE3EE3" w:rsidP="00AE3EE3">
            <w:pPr>
              <w:pStyle w:val="Compact"/>
              <w:jc w:val="center"/>
              <w:rPr>
                <w:rFonts w:cs="Times New Roman"/>
                <w:b/>
                <w:bCs/>
              </w:rPr>
            </w:pPr>
            <w:r w:rsidRPr="00AE3EE3">
              <w:rPr>
                <w:b/>
                <w:bCs/>
              </w:rPr>
              <w:t>0.278</w:t>
            </w:r>
          </w:p>
        </w:tc>
      </w:tr>
      <w:tr w:rsidR="00AE3EE3" w:rsidRPr="00F16B93" w14:paraId="7ED160D1" w14:textId="77777777">
        <w:tc>
          <w:tcPr>
            <w:tcW w:w="0" w:type="auto"/>
          </w:tcPr>
          <w:p w14:paraId="1BA31B86" w14:textId="11F1C27B" w:rsidR="00AE3EE3" w:rsidRPr="00F16B93" w:rsidRDefault="00AE3EE3" w:rsidP="00AE3EE3">
            <w:pPr>
              <w:pStyle w:val="Compact"/>
              <w:rPr>
                <w:rFonts w:cs="Times New Roman"/>
              </w:rPr>
            </w:pPr>
            <w:r>
              <w:t>Age</w:t>
            </w:r>
          </w:p>
        </w:tc>
        <w:tc>
          <w:tcPr>
            <w:tcW w:w="0" w:type="auto"/>
          </w:tcPr>
          <w:p w14:paraId="5B639D99" w14:textId="403A0DF7" w:rsidR="00AE3EE3" w:rsidRPr="00F16B93" w:rsidRDefault="00AE3EE3" w:rsidP="00AE3EE3">
            <w:pPr>
              <w:pStyle w:val="Compact"/>
              <w:jc w:val="center"/>
              <w:rPr>
                <w:rFonts w:cs="Times New Roman"/>
              </w:rPr>
            </w:pPr>
            <w:r>
              <w:t>-0.012</w:t>
            </w:r>
          </w:p>
        </w:tc>
        <w:tc>
          <w:tcPr>
            <w:tcW w:w="0" w:type="auto"/>
          </w:tcPr>
          <w:p w14:paraId="17A1E015" w14:textId="60FE7C68" w:rsidR="00AE3EE3" w:rsidRPr="00F16B93" w:rsidRDefault="00AE3EE3" w:rsidP="00AE3EE3">
            <w:pPr>
              <w:pStyle w:val="Compact"/>
              <w:jc w:val="center"/>
              <w:rPr>
                <w:rFonts w:cs="Times New Roman"/>
              </w:rPr>
            </w:pPr>
            <w:r>
              <w:t>-0.049</w:t>
            </w:r>
          </w:p>
        </w:tc>
        <w:tc>
          <w:tcPr>
            <w:tcW w:w="0" w:type="auto"/>
          </w:tcPr>
          <w:p w14:paraId="381E55E1" w14:textId="3B036C49" w:rsidR="00AE3EE3" w:rsidRPr="00F16B93" w:rsidRDefault="00AE3EE3" w:rsidP="00AE3EE3">
            <w:pPr>
              <w:pStyle w:val="Compact"/>
              <w:jc w:val="center"/>
              <w:rPr>
                <w:rFonts w:cs="Times New Roman"/>
              </w:rPr>
            </w:pPr>
            <w:r>
              <w:t>0.029</w:t>
            </w:r>
          </w:p>
        </w:tc>
      </w:tr>
      <w:tr w:rsidR="00AE3EE3" w:rsidRPr="00F16B93" w14:paraId="06A01767" w14:textId="77777777">
        <w:tc>
          <w:tcPr>
            <w:tcW w:w="0" w:type="auto"/>
          </w:tcPr>
          <w:p w14:paraId="417C2817" w14:textId="6961F58F" w:rsidR="00AE3EE3" w:rsidRPr="00F16B93" w:rsidRDefault="00AE3EE3" w:rsidP="00AE3EE3">
            <w:pPr>
              <w:pStyle w:val="Compact"/>
              <w:rPr>
                <w:rFonts w:cs="Times New Roman"/>
              </w:rPr>
            </w:pPr>
            <w:r>
              <w:rPr>
                <w:rFonts w:cs="Times New Roman"/>
              </w:rPr>
              <w:t>Mass</w:t>
            </w:r>
          </w:p>
        </w:tc>
        <w:tc>
          <w:tcPr>
            <w:tcW w:w="0" w:type="auto"/>
          </w:tcPr>
          <w:p w14:paraId="531ABF10" w14:textId="6C6B9A7A" w:rsidR="00AE3EE3" w:rsidRPr="00AE3EE3" w:rsidRDefault="00AE3EE3" w:rsidP="00AE3EE3">
            <w:pPr>
              <w:pStyle w:val="Compact"/>
              <w:jc w:val="center"/>
              <w:rPr>
                <w:rFonts w:cs="Times New Roman"/>
                <w:b/>
                <w:bCs/>
              </w:rPr>
            </w:pPr>
            <w:r w:rsidRPr="00AE3EE3">
              <w:rPr>
                <w:b/>
                <w:bCs/>
              </w:rPr>
              <w:t>0.136</w:t>
            </w:r>
          </w:p>
        </w:tc>
        <w:tc>
          <w:tcPr>
            <w:tcW w:w="0" w:type="auto"/>
          </w:tcPr>
          <w:p w14:paraId="4420B84E" w14:textId="107EA276" w:rsidR="00AE3EE3" w:rsidRPr="00AE3EE3" w:rsidRDefault="00AE3EE3" w:rsidP="00AE3EE3">
            <w:pPr>
              <w:pStyle w:val="Compact"/>
              <w:jc w:val="center"/>
              <w:rPr>
                <w:rFonts w:cs="Times New Roman"/>
                <w:b/>
                <w:bCs/>
              </w:rPr>
            </w:pPr>
            <w:r w:rsidRPr="00AE3EE3">
              <w:rPr>
                <w:b/>
                <w:bCs/>
              </w:rPr>
              <w:t>0.099</w:t>
            </w:r>
          </w:p>
        </w:tc>
        <w:tc>
          <w:tcPr>
            <w:tcW w:w="0" w:type="auto"/>
          </w:tcPr>
          <w:p w14:paraId="364B6CF7" w14:textId="4A4EA442" w:rsidR="00AE3EE3" w:rsidRPr="00AE3EE3" w:rsidRDefault="00AE3EE3" w:rsidP="00AE3EE3">
            <w:pPr>
              <w:pStyle w:val="Compact"/>
              <w:jc w:val="center"/>
              <w:rPr>
                <w:rFonts w:cs="Times New Roman"/>
                <w:b/>
                <w:bCs/>
              </w:rPr>
            </w:pPr>
            <w:r w:rsidRPr="00AE3EE3">
              <w:rPr>
                <w:b/>
                <w:bCs/>
              </w:rPr>
              <w:t>0.172</w:t>
            </w:r>
          </w:p>
        </w:tc>
      </w:tr>
      <w:tr w:rsidR="00364250" w:rsidRPr="00F16B93" w14:paraId="55051199" w14:textId="77777777">
        <w:tc>
          <w:tcPr>
            <w:tcW w:w="0" w:type="auto"/>
          </w:tcPr>
          <w:p w14:paraId="61FBA822" w14:textId="25B338A9" w:rsidR="00364250" w:rsidRDefault="00364250" w:rsidP="00364250">
            <w:pPr>
              <w:pStyle w:val="Compact"/>
            </w:pPr>
            <w:r w:rsidRPr="00C06219">
              <w:rPr>
                <w:i/>
                <w:iCs/>
                <w:u w:val="single"/>
              </w:rPr>
              <w:t>Random Effects</w:t>
            </w:r>
          </w:p>
        </w:tc>
        <w:tc>
          <w:tcPr>
            <w:tcW w:w="0" w:type="auto"/>
          </w:tcPr>
          <w:p w14:paraId="0E6E1BD6" w14:textId="77777777" w:rsidR="00364250" w:rsidRPr="004B1D26" w:rsidRDefault="00364250" w:rsidP="00364250">
            <w:pPr>
              <w:pStyle w:val="Compact"/>
              <w:jc w:val="center"/>
              <w:rPr>
                <w:rFonts w:cs="Times New Roman"/>
                <w:b/>
                <w:bCs/>
              </w:rPr>
            </w:pPr>
          </w:p>
        </w:tc>
        <w:tc>
          <w:tcPr>
            <w:tcW w:w="0" w:type="auto"/>
          </w:tcPr>
          <w:p w14:paraId="312EA168" w14:textId="77777777" w:rsidR="00364250" w:rsidRPr="004B1D26" w:rsidRDefault="00364250" w:rsidP="00364250">
            <w:pPr>
              <w:pStyle w:val="Compact"/>
              <w:jc w:val="center"/>
              <w:rPr>
                <w:rFonts w:cs="Times New Roman"/>
                <w:b/>
                <w:bCs/>
              </w:rPr>
            </w:pPr>
          </w:p>
        </w:tc>
        <w:tc>
          <w:tcPr>
            <w:tcW w:w="0" w:type="auto"/>
          </w:tcPr>
          <w:p w14:paraId="64F2E341" w14:textId="77777777" w:rsidR="00364250" w:rsidRPr="004B1D26" w:rsidRDefault="00364250" w:rsidP="00364250">
            <w:pPr>
              <w:pStyle w:val="Compact"/>
              <w:jc w:val="center"/>
              <w:rPr>
                <w:rFonts w:cs="Times New Roman"/>
                <w:b/>
                <w:bCs/>
              </w:rPr>
            </w:pPr>
          </w:p>
        </w:tc>
      </w:tr>
      <w:tr w:rsidR="00364250" w:rsidRPr="00F16B93" w14:paraId="38692CA4" w14:textId="77777777">
        <w:tc>
          <w:tcPr>
            <w:tcW w:w="0" w:type="auto"/>
          </w:tcPr>
          <w:p w14:paraId="1277FEC4" w14:textId="67917CFD" w:rsidR="00364250" w:rsidRDefault="00364250" w:rsidP="00364250">
            <w:pPr>
              <w:pStyle w:val="Compact"/>
            </w:pPr>
            <w:r w:rsidRPr="007431E8">
              <w:t>Lizard Identity</w:t>
            </w:r>
          </w:p>
        </w:tc>
        <w:tc>
          <w:tcPr>
            <w:tcW w:w="0" w:type="auto"/>
          </w:tcPr>
          <w:p w14:paraId="20754EF1" w14:textId="77777777" w:rsidR="00364250" w:rsidRPr="004B1D26" w:rsidRDefault="00364250" w:rsidP="00364250">
            <w:pPr>
              <w:pStyle w:val="Compact"/>
              <w:jc w:val="center"/>
              <w:rPr>
                <w:rFonts w:cs="Times New Roman"/>
                <w:b/>
                <w:bCs/>
              </w:rPr>
            </w:pPr>
          </w:p>
        </w:tc>
        <w:tc>
          <w:tcPr>
            <w:tcW w:w="0" w:type="auto"/>
          </w:tcPr>
          <w:p w14:paraId="4F622DB2" w14:textId="77777777" w:rsidR="00364250" w:rsidRPr="004B1D26" w:rsidRDefault="00364250" w:rsidP="00364250">
            <w:pPr>
              <w:pStyle w:val="Compact"/>
              <w:jc w:val="center"/>
              <w:rPr>
                <w:rFonts w:cs="Times New Roman"/>
                <w:b/>
                <w:bCs/>
              </w:rPr>
            </w:pPr>
          </w:p>
        </w:tc>
        <w:tc>
          <w:tcPr>
            <w:tcW w:w="0" w:type="auto"/>
          </w:tcPr>
          <w:p w14:paraId="047FDDB5" w14:textId="77777777" w:rsidR="00364250" w:rsidRPr="004B1D26" w:rsidRDefault="00364250" w:rsidP="00364250">
            <w:pPr>
              <w:pStyle w:val="Compact"/>
              <w:jc w:val="center"/>
              <w:rPr>
                <w:rFonts w:cs="Times New Roman"/>
                <w:b/>
                <w:bCs/>
              </w:rPr>
            </w:pPr>
          </w:p>
        </w:tc>
      </w:tr>
      <w:tr w:rsidR="00F83895" w:rsidRPr="00F16B93" w14:paraId="520144E2" w14:textId="77777777">
        <w:tc>
          <w:tcPr>
            <w:tcW w:w="0" w:type="auto"/>
          </w:tcPr>
          <w:p w14:paraId="46AE6B76" w14:textId="47F5F503" w:rsidR="00F83895" w:rsidRPr="00F16B93" w:rsidRDefault="00F83895" w:rsidP="00F83895">
            <w:pPr>
              <w:pStyle w:val="Compact"/>
              <w:rPr>
                <w:rFonts w:cs="Times New Roman"/>
              </w:rPr>
            </w:pPr>
            <w:r>
              <w:t xml:space="preserve">                    Intercept</w:t>
            </w:r>
          </w:p>
        </w:tc>
        <w:tc>
          <w:tcPr>
            <w:tcW w:w="0" w:type="auto"/>
          </w:tcPr>
          <w:p w14:paraId="2C5D6BAE" w14:textId="6501551D" w:rsidR="00F83895" w:rsidRPr="00AE3EE3" w:rsidRDefault="00F83895" w:rsidP="00F83895">
            <w:pPr>
              <w:pStyle w:val="Compact"/>
              <w:jc w:val="center"/>
              <w:rPr>
                <w:rFonts w:cs="Times New Roman"/>
                <w:b/>
                <w:bCs/>
              </w:rPr>
            </w:pPr>
            <w:r w:rsidRPr="00AE3EE3">
              <w:rPr>
                <w:b/>
                <w:bCs/>
              </w:rPr>
              <w:t>0.015</w:t>
            </w:r>
          </w:p>
        </w:tc>
        <w:tc>
          <w:tcPr>
            <w:tcW w:w="0" w:type="auto"/>
          </w:tcPr>
          <w:p w14:paraId="16F8B593" w14:textId="337ED0F1" w:rsidR="00F83895" w:rsidRPr="00AE3EE3" w:rsidRDefault="00F83895" w:rsidP="00F83895">
            <w:pPr>
              <w:pStyle w:val="Compact"/>
              <w:jc w:val="center"/>
              <w:rPr>
                <w:rFonts w:cs="Times New Roman"/>
                <w:b/>
                <w:bCs/>
              </w:rPr>
            </w:pPr>
            <w:r w:rsidRPr="00AE3EE3">
              <w:rPr>
                <w:b/>
                <w:bCs/>
              </w:rPr>
              <w:t>0.007</w:t>
            </w:r>
          </w:p>
        </w:tc>
        <w:tc>
          <w:tcPr>
            <w:tcW w:w="0" w:type="auto"/>
          </w:tcPr>
          <w:p w14:paraId="5E5A8731" w14:textId="7FB94D19" w:rsidR="00F83895" w:rsidRPr="00AE3EE3" w:rsidRDefault="00F83895" w:rsidP="00F83895">
            <w:pPr>
              <w:pStyle w:val="Compact"/>
              <w:jc w:val="center"/>
              <w:rPr>
                <w:rFonts w:cs="Times New Roman"/>
                <w:b/>
                <w:bCs/>
              </w:rPr>
            </w:pPr>
            <w:r w:rsidRPr="00AE3EE3">
              <w:rPr>
                <w:b/>
                <w:bCs/>
              </w:rPr>
              <w:t>0.028</w:t>
            </w:r>
          </w:p>
        </w:tc>
      </w:tr>
      <w:tr w:rsidR="00F83895" w:rsidRPr="00F16B93" w14:paraId="2878085C" w14:textId="77777777">
        <w:tc>
          <w:tcPr>
            <w:tcW w:w="0" w:type="auto"/>
          </w:tcPr>
          <w:p w14:paraId="15BC6307" w14:textId="4720AE18" w:rsidR="00F83895" w:rsidRPr="00F16B93" w:rsidRDefault="00F83895" w:rsidP="00F83895">
            <w:pPr>
              <w:pStyle w:val="Compact"/>
              <w:rPr>
                <w:rFonts w:cs="Times New Roman"/>
              </w:rPr>
            </w:pPr>
            <w:r>
              <w:t xml:space="preserve">                    Slope</w:t>
            </w:r>
          </w:p>
        </w:tc>
        <w:tc>
          <w:tcPr>
            <w:tcW w:w="0" w:type="auto"/>
          </w:tcPr>
          <w:p w14:paraId="772FBD9C" w14:textId="38B4E789" w:rsidR="00F83895" w:rsidRPr="00AE3EE3" w:rsidRDefault="00AE3EE3" w:rsidP="00F83895">
            <w:pPr>
              <w:pStyle w:val="Compact"/>
              <w:jc w:val="center"/>
              <w:rPr>
                <w:rFonts w:cs="Times New Roman"/>
                <w:b/>
                <w:bCs/>
              </w:rPr>
            </w:pPr>
            <w:r w:rsidRPr="00AE3EE3">
              <w:rPr>
                <w:rFonts w:cs="Times New Roman"/>
                <w:b/>
                <w:bCs/>
              </w:rPr>
              <w:t>0.00021</w:t>
            </w:r>
          </w:p>
        </w:tc>
        <w:tc>
          <w:tcPr>
            <w:tcW w:w="0" w:type="auto"/>
          </w:tcPr>
          <w:p w14:paraId="7D8A011B" w14:textId="08032EAE" w:rsidR="00F83895" w:rsidRPr="00AE3EE3" w:rsidRDefault="00AE3EE3" w:rsidP="00F83895">
            <w:pPr>
              <w:pStyle w:val="Compact"/>
              <w:jc w:val="center"/>
              <w:rPr>
                <w:rFonts w:cs="Times New Roman"/>
                <w:b/>
                <w:bCs/>
                <w:vertAlign w:val="superscript"/>
              </w:rPr>
            </w:pPr>
            <w:r w:rsidRPr="00AE3EE3">
              <w:rPr>
                <w:b/>
                <w:bCs/>
              </w:rPr>
              <w:t>1.70e</w:t>
            </w:r>
            <w:r w:rsidRPr="00AE3EE3">
              <w:rPr>
                <w:b/>
                <w:bCs/>
                <w:vertAlign w:val="superscript"/>
              </w:rPr>
              <w:t>-7</w:t>
            </w:r>
          </w:p>
        </w:tc>
        <w:tc>
          <w:tcPr>
            <w:tcW w:w="0" w:type="auto"/>
          </w:tcPr>
          <w:p w14:paraId="32595754" w14:textId="4687873A" w:rsidR="00F83895" w:rsidRPr="00AE3EE3" w:rsidRDefault="00F83895" w:rsidP="00F83895">
            <w:pPr>
              <w:pStyle w:val="Compact"/>
              <w:jc w:val="center"/>
              <w:rPr>
                <w:rFonts w:cs="Times New Roman"/>
                <w:b/>
                <w:bCs/>
              </w:rPr>
            </w:pPr>
            <w:r w:rsidRPr="00AE3EE3">
              <w:rPr>
                <w:b/>
                <w:bCs/>
              </w:rPr>
              <w:t>0.001</w:t>
            </w:r>
          </w:p>
        </w:tc>
      </w:tr>
      <w:tr w:rsidR="00F83895" w:rsidRPr="00F16B93" w14:paraId="0409D790" w14:textId="77777777">
        <w:tc>
          <w:tcPr>
            <w:tcW w:w="0" w:type="auto"/>
          </w:tcPr>
          <w:p w14:paraId="0A07EF2F" w14:textId="2A8B3A1E" w:rsidR="00F83895" w:rsidRDefault="00F83895" w:rsidP="00F83895">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6D6F9C0A" w14:textId="12EE1954" w:rsidR="00F83895" w:rsidRPr="004B1D26" w:rsidRDefault="00F83895" w:rsidP="00F83895">
            <w:pPr>
              <w:pStyle w:val="Compact"/>
              <w:jc w:val="center"/>
              <w:rPr>
                <w:rFonts w:cs="Times New Roman"/>
                <w:b/>
                <w:bCs/>
              </w:rPr>
            </w:pPr>
            <w:r>
              <w:t>-0.000579</w:t>
            </w:r>
          </w:p>
        </w:tc>
        <w:tc>
          <w:tcPr>
            <w:tcW w:w="0" w:type="auto"/>
          </w:tcPr>
          <w:p w14:paraId="6DC20DC9" w14:textId="00938877" w:rsidR="00F83895" w:rsidRPr="004B1D26" w:rsidRDefault="00F83895" w:rsidP="00F83895">
            <w:pPr>
              <w:pStyle w:val="Compact"/>
              <w:jc w:val="center"/>
              <w:rPr>
                <w:rFonts w:cs="Times New Roman"/>
                <w:b/>
                <w:bCs/>
              </w:rPr>
            </w:pPr>
            <w:r>
              <w:t>-0.00303</w:t>
            </w:r>
          </w:p>
        </w:tc>
        <w:tc>
          <w:tcPr>
            <w:tcW w:w="0" w:type="auto"/>
          </w:tcPr>
          <w:p w14:paraId="4897D66C" w14:textId="571445C0" w:rsidR="00F83895" w:rsidRPr="004B1D26" w:rsidRDefault="00F83895" w:rsidP="00F83895">
            <w:pPr>
              <w:pStyle w:val="Compact"/>
              <w:jc w:val="center"/>
              <w:rPr>
                <w:rFonts w:cs="Times New Roman"/>
                <w:b/>
                <w:bCs/>
              </w:rPr>
            </w:pPr>
            <w:r>
              <w:t>0.00084</w:t>
            </w:r>
          </w:p>
        </w:tc>
      </w:tr>
      <w:tr w:rsidR="00364250" w:rsidRPr="00F16B93" w14:paraId="5D49BEFC" w14:textId="77777777">
        <w:tc>
          <w:tcPr>
            <w:tcW w:w="0" w:type="auto"/>
          </w:tcPr>
          <w:p w14:paraId="714C4034" w14:textId="796F2EBD" w:rsidR="00364250" w:rsidRDefault="00364250" w:rsidP="00D83420">
            <w:pPr>
              <w:pStyle w:val="Compact"/>
            </w:pPr>
            <w:r>
              <w:t>Series (Within individual)</w:t>
            </w:r>
          </w:p>
        </w:tc>
        <w:tc>
          <w:tcPr>
            <w:tcW w:w="0" w:type="auto"/>
          </w:tcPr>
          <w:p w14:paraId="15480BD8" w14:textId="77777777" w:rsidR="00364250" w:rsidRPr="004B1D26" w:rsidRDefault="00364250" w:rsidP="00D83420">
            <w:pPr>
              <w:pStyle w:val="Compact"/>
              <w:jc w:val="center"/>
              <w:rPr>
                <w:rFonts w:cs="Times New Roman"/>
                <w:b/>
                <w:bCs/>
              </w:rPr>
            </w:pPr>
          </w:p>
        </w:tc>
        <w:tc>
          <w:tcPr>
            <w:tcW w:w="0" w:type="auto"/>
          </w:tcPr>
          <w:p w14:paraId="07FB282D" w14:textId="77777777" w:rsidR="00364250" w:rsidRPr="004B1D26" w:rsidRDefault="00364250" w:rsidP="00D83420">
            <w:pPr>
              <w:pStyle w:val="Compact"/>
              <w:jc w:val="center"/>
              <w:rPr>
                <w:rFonts w:cs="Times New Roman"/>
                <w:b/>
                <w:bCs/>
              </w:rPr>
            </w:pPr>
          </w:p>
        </w:tc>
        <w:tc>
          <w:tcPr>
            <w:tcW w:w="0" w:type="auto"/>
          </w:tcPr>
          <w:p w14:paraId="4940FD7F" w14:textId="77777777" w:rsidR="00364250" w:rsidRPr="004B1D26" w:rsidRDefault="00364250" w:rsidP="00D83420">
            <w:pPr>
              <w:pStyle w:val="Compact"/>
              <w:jc w:val="center"/>
              <w:rPr>
                <w:rFonts w:cs="Times New Roman"/>
                <w:b/>
                <w:bCs/>
              </w:rPr>
            </w:pPr>
          </w:p>
        </w:tc>
      </w:tr>
      <w:tr w:rsidR="00F83895" w:rsidRPr="00F16B93" w14:paraId="7FB4D7FD" w14:textId="77777777">
        <w:tc>
          <w:tcPr>
            <w:tcW w:w="0" w:type="auto"/>
          </w:tcPr>
          <w:p w14:paraId="1FE578E8" w14:textId="67DF5F63" w:rsidR="00F83895" w:rsidRPr="00F16B93" w:rsidRDefault="00F83895" w:rsidP="00F83895">
            <w:pPr>
              <w:pStyle w:val="Compact"/>
              <w:rPr>
                <w:rFonts w:cs="Times New Roman"/>
              </w:rPr>
            </w:pPr>
            <w:r>
              <w:t xml:space="preserve">                    Intercept</w:t>
            </w:r>
          </w:p>
        </w:tc>
        <w:tc>
          <w:tcPr>
            <w:tcW w:w="0" w:type="auto"/>
          </w:tcPr>
          <w:p w14:paraId="415C1AB2" w14:textId="58A9109A" w:rsidR="00F83895" w:rsidRPr="009F6FA2" w:rsidRDefault="00F83895" w:rsidP="00F83895">
            <w:pPr>
              <w:pStyle w:val="Compact"/>
              <w:jc w:val="center"/>
              <w:rPr>
                <w:rFonts w:cs="Times New Roman"/>
                <w:b/>
                <w:bCs/>
              </w:rPr>
            </w:pPr>
            <w:r w:rsidRPr="009F6FA2">
              <w:rPr>
                <w:b/>
                <w:bCs/>
              </w:rPr>
              <w:t>0.015</w:t>
            </w:r>
          </w:p>
        </w:tc>
        <w:tc>
          <w:tcPr>
            <w:tcW w:w="0" w:type="auto"/>
          </w:tcPr>
          <w:p w14:paraId="05790445" w14:textId="2C18A0FE" w:rsidR="00F83895" w:rsidRPr="009F6FA2" w:rsidRDefault="00F83895" w:rsidP="00F83895">
            <w:pPr>
              <w:pStyle w:val="Compact"/>
              <w:jc w:val="center"/>
              <w:rPr>
                <w:rFonts w:cs="Times New Roman"/>
                <w:b/>
                <w:bCs/>
              </w:rPr>
            </w:pPr>
            <w:r w:rsidRPr="009F6FA2">
              <w:rPr>
                <w:b/>
                <w:bCs/>
              </w:rPr>
              <w:t>0.01</w:t>
            </w:r>
          </w:p>
        </w:tc>
        <w:tc>
          <w:tcPr>
            <w:tcW w:w="0" w:type="auto"/>
          </w:tcPr>
          <w:p w14:paraId="0EA58A3C" w14:textId="35B6CF41" w:rsidR="00F83895" w:rsidRPr="009F6FA2" w:rsidRDefault="00F83895" w:rsidP="00F83895">
            <w:pPr>
              <w:pStyle w:val="Compact"/>
              <w:jc w:val="center"/>
              <w:rPr>
                <w:rFonts w:cs="Times New Roman"/>
                <w:b/>
                <w:bCs/>
              </w:rPr>
            </w:pPr>
            <w:r w:rsidRPr="009F6FA2">
              <w:rPr>
                <w:b/>
                <w:bCs/>
              </w:rPr>
              <w:t>0.022</w:t>
            </w:r>
          </w:p>
        </w:tc>
      </w:tr>
      <w:tr w:rsidR="00F83895" w:rsidRPr="00F16B93" w14:paraId="16F5BC1F" w14:textId="77777777">
        <w:tc>
          <w:tcPr>
            <w:tcW w:w="0" w:type="auto"/>
          </w:tcPr>
          <w:p w14:paraId="57CF0DF4" w14:textId="69CFADF6" w:rsidR="00F83895" w:rsidRPr="00F16B93" w:rsidRDefault="00F83895" w:rsidP="00F83895">
            <w:pPr>
              <w:pStyle w:val="Compact"/>
              <w:rPr>
                <w:rFonts w:cs="Times New Roman"/>
              </w:rPr>
            </w:pPr>
            <w:r>
              <w:t xml:space="preserve">                    Slope</w:t>
            </w:r>
          </w:p>
        </w:tc>
        <w:tc>
          <w:tcPr>
            <w:tcW w:w="0" w:type="auto"/>
          </w:tcPr>
          <w:p w14:paraId="3D572C06" w14:textId="1FB5F615" w:rsidR="00F83895" w:rsidRPr="009F6FA2" w:rsidRDefault="00AE3EE3" w:rsidP="00F83895">
            <w:pPr>
              <w:pStyle w:val="Compact"/>
              <w:jc w:val="center"/>
              <w:rPr>
                <w:rFonts w:cs="Times New Roman"/>
                <w:b/>
                <w:bCs/>
              </w:rPr>
            </w:pPr>
            <w:r w:rsidRPr="009F6FA2">
              <w:rPr>
                <w:rFonts w:cs="Times New Roman"/>
                <w:b/>
                <w:bCs/>
              </w:rPr>
              <w:t>0.0003</w:t>
            </w:r>
          </w:p>
        </w:tc>
        <w:tc>
          <w:tcPr>
            <w:tcW w:w="0" w:type="auto"/>
          </w:tcPr>
          <w:p w14:paraId="5440A89D" w14:textId="0529A8DB" w:rsidR="00F83895" w:rsidRPr="009F6FA2" w:rsidRDefault="00AE3EE3" w:rsidP="00F83895">
            <w:pPr>
              <w:pStyle w:val="Compact"/>
              <w:jc w:val="center"/>
              <w:rPr>
                <w:rFonts w:cs="Times New Roman"/>
                <w:b/>
                <w:bCs/>
              </w:rPr>
            </w:pPr>
            <w:r w:rsidRPr="009F6FA2">
              <w:rPr>
                <w:rFonts w:cs="Times New Roman"/>
                <w:b/>
                <w:bCs/>
              </w:rPr>
              <w:t>3.62e</w:t>
            </w:r>
            <w:r w:rsidRPr="009F6FA2">
              <w:rPr>
                <w:rFonts w:cs="Times New Roman"/>
                <w:b/>
                <w:bCs/>
                <w:vertAlign w:val="superscript"/>
              </w:rPr>
              <w:t>-7</w:t>
            </w:r>
          </w:p>
        </w:tc>
        <w:tc>
          <w:tcPr>
            <w:tcW w:w="0" w:type="auto"/>
          </w:tcPr>
          <w:p w14:paraId="4F915EFC" w14:textId="2BC3C67F" w:rsidR="00F83895" w:rsidRPr="009F6FA2" w:rsidRDefault="00F83895" w:rsidP="00F83895">
            <w:pPr>
              <w:pStyle w:val="Compact"/>
              <w:jc w:val="center"/>
              <w:rPr>
                <w:rFonts w:cs="Times New Roman"/>
                <w:b/>
                <w:bCs/>
              </w:rPr>
            </w:pPr>
            <w:r w:rsidRPr="009F6FA2">
              <w:rPr>
                <w:b/>
                <w:bCs/>
              </w:rPr>
              <w:t>0.002</w:t>
            </w:r>
          </w:p>
        </w:tc>
      </w:tr>
      <w:tr w:rsidR="00F83895" w:rsidRPr="00F16B93" w14:paraId="04C552E8" w14:textId="77777777">
        <w:tc>
          <w:tcPr>
            <w:tcW w:w="0" w:type="auto"/>
          </w:tcPr>
          <w:p w14:paraId="6BE61ABB" w14:textId="5A5D6D29" w:rsidR="00F83895" w:rsidRDefault="00F83895" w:rsidP="00F83895">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759C6194" w14:textId="3D101C50" w:rsidR="00F83895" w:rsidRPr="004B1D26" w:rsidRDefault="00F83895" w:rsidP="00F83895">
            <w:pPr>
              <w:pStyle w:val="Compact"/>
              <w:jc w:val="center"/>
              <w:rPr>
                <w:rFonts w:cs="Times New Roman"/>
                <w:b/>
                <w:bCs/>
              </w:rPr>
            </w:pPr>
            <w:r>
              <w:t>-0.00043</w:t>
            </w:r>
          </w:p>
        </w:tc>
        <w:tc>
          <w:tcPr>
            <w:tcW w:w="0" w:type="auto"/>
          </w:tcPr>
          <w:p w14:paraId="0B586F78" w14:textId="2E1AEB4D" w:rsidR="00F83895" w:rsidRPr="004B1D26" w:rsidRDefault="00F83895" w:rsidP="00F83895">
            <w:pPr>
              <w:pStyle w:val="Compact"/>
              <w:jc w:val="center"/>
              <w:rPr>
                <w:rFonts w:cs="Times New Roman"/>
                <w:b/>
                <w:bCs/>
              </w:rPr>
            </w:pPr>
            <w:r>
              <w:t>-0.00273</w:t>
            </w:r>
          </w:p>
        </w:tc>
        <w:tc>
          <w:tcPr>
            <w:tcW w:w="0" w:type="auto"/>
          </w:tcPr>
          <w:p w14:paraId="5AB8F614" w14:textId="59C1B254" w:rsidR="00F83895" w:rsidRPr="004B1D26" w:rsidRDefault="00F83895" w:rsidP="00F83895">
            <w:pPr>
              <w:pStyle w:val="Compact"/>
              <w:jc w:val="center"/>
              <w:rPr>
                <w:rFonts w:cs="Times New Roman"/>
                <w:b/>
                <w:bCs/>
              </w:rPr>
            </w:pPr>
            <w:r>
              <w:t>0.00136</w:t>
            </w:r>
          </w:p>
        </w:tc>
      </w:tr>
      <w:tr w:rsidR="00F83895" w:rsidRPr="00F16B93" w14:paraId="5D0C898B" w14:textId="77777777">
        <w:tc>
          <w:tcPr>
            <w:tcW w:w="0" w:type="auto"/>
          </w:tcPr>
          <w:p w14:paraId="2266B503" w14:textId="15012A07" w:rsidR="00F83895" w:rsidRDefault="00F83895" w:rsidP="00F83895">
            <w:pPr>
              <w:pStyle w:val="Compact"/>
            </w:pPr>
            <w:r>
              <w:t>Measurement Error</w:t>
            </w:r>
          </w:p>
        </w:tc>
        <w:tc>
          <w:tcPr>
            <w:tcW w:w="0" w:type="auto"/>
          </w:tcPr>
          <w:p w14:paraId="593B0B15" w14:textId="77777777" w:rsidR="00F83895" w:rsidRPr="004B1D26" w:rsidRDefault="00F83895" w:rsidP="00F83895">
            <w:pPr>
              <w:pStyle w:val="Compact"/>
              <w:jc w:val="center"/>
              <w:rPr>
                <w:rFonts w:cs="Times New Roman"/>
                <w:b/>
                <w:bCs/>
              </w:rPr>
            </w:pPr>
          </w:p>
        </w:tc>
        <w:tc>
          <w:tcPr>
            <w:tcW w:w="0" w:type="auto"/>
          </w:tcPr>
          <w:p w14:paraId="4924FA0C" w14:textId="77777777" w:rsidR="00F83895" w:rsidRPr="004B1D26" w:rsidRDefault="00F83895" w:rsidP="00F83895">
            <w:pPr>
              <w:pStyle w:val="Compact"/>
              <w:jc w:val="center"/>
              <w:rPr>
                <w:rFonts w:cs="Times New Roman"/>
                <w:b/>
                <w:bCs/>
              </w:rPr>
            </w:pPr>
          </w:p>
        </w:tc>
        <w:tc>
          <w:tcPr>
            <w:tcW w:w="0" w:type="auto"/>
          </w:tcPr>
          <w:p w14:paraId="2A997AE6" w14:textId="77777777" w:rsidR="00F83895" w:rsidRPr="004B1D26" w:rsidRDefault="00F83895" w:rsidP="00F83895">
            <w:pPr>
              <w:pStyle w:val="Compact"/>
              <w:jc w:val="center"/>
              <w:rPr>
                <w:rFonts w:cs="Times New Roman"/>
                <w:b/>
                <w:bCs/>
              </w:rPr>
            </w:pPr>
          </w:p>
        </w:tc>
      </w:tr>
      <w:tr w:rsidR="00F83895" w:rsidRPr="00F16B93" w14:paraId="1BE931BC" w14:textId="77777777">
        <w:tc>
          <w:tcPr>
            <w:tcW w:w="0" w:type="auto"/>
          </w:tcPr>
          <w:p w14:paraId="6C3EAB2E" w14:textId="2C60C9FF" w:rsidR="00F83895" w:rsidRPr="00F16B93" w:rsidRDefault="00F83895" w:rsidP="00F83895">
            <w:pPr>
              <w:pStyle w:val="Compact"/>
              <w:rPr>
                <w:rFonts w:cs="Times New Roman"/>
              </w:rPr>
            </w:pPr>
            <w:r>
              <w:t xml:space="preserve">                    Intercept</w:t>
            </w:r>
          </w:p>
        </w:tc>
        <w:tc>
          <w:tcPr>
            <w:tcW w:w="0" w:type="auto"/>
          </w:tcPr>
          <w:p w14:paraId="3B39ED36" w14:textId="723645C3" w:rsidR="00F83895" w:rsidRPr="009F6FA2" w:rsidRDefault="00F83895" w:rsidP="00F83895">
            <w:pPr>
              <w:pStyle w:val="Compact"/>
              <w:jc w:val="center"/>
              <w:rPr>
                <w:rFonts w:cs="Times New Roman"/>
                <w:b/>
                <w:bCs/>
              </w:rPr>
            </w:pPr>
            <w:r w:rsidRPr="009F6FA2">
              <w:rPr>
                <w:b/>
                <w:bCs/>
              </w:rPr>
              <w:t>0.037</w:t>
            </w:r>
          </w:p>
        </w:tc>
        <w:tc>
          <w:tcPr>
            <w:tcW w:w="0" w:type="auto"/>
          </w:tcPr>
          <w:p w14:paraId="384E00DE" w14:textId="77820D11" w:rsidR="00F83895" w:rsidRPr="009F6FA2" w:rsidRDefault="00F83895" w:rsidP="00F83895">
            <w:pPr>
              <w:pStyle w:val="Compact"/>
              <w:jc w:val="center"/>
              <w:rPr>
                <w:rFonts w:cs="Times New Roman"/>
                <w:b/>
                <w:bCs/>
              </w:rPr>
            </w:pPr>
            <w:r w:rsidRPr="009F6FA2">
              <w:rPr>
                <w:b/>
                <w:bCs/>
              </w:rPr>
              <w:t>0.03</w:t>
            </w:r>
          </w:p>
        </w:tc>
        <w:tc>
          <w:tcPr>
            <w:tcW w:w="0" w:type="auto"/>
          </w:tcPr>
          <w:p w14:paraId="23840CBB" w14:textId="48306394" w:rsidR="00F83895" w:rsidRPr="009F6FA2" w:rsidRDefault="00F83895" w:rsidP="00F83895">
            <w:pPr>
              <w:pStyle w:val="Compact"/>
              <w:jc w:val="center"/>
              <w:rPr>
                <w:rFonts w:cs="Times New Roman"/>
                <w:b/>
                <w:bCs/>
              </w:rPr>
            </w:pPr>
            <w:r w:rsidRPr="009F6FA2">
              <w:rPr>
                <w:b/>
                <w:bCs/>
              </w:rPr>
              <w:t>0.043</w:t>
            </w:r>
          </w:p>
        </w:tc>
      </w:tr>
      <w:tr w:rsidR="00F83895" w:rsidRPr="00F16B93" w14:paraId="3B8194D0" w14:textId="77777777">
        <w:tc>
          <w:tcPr>
            <w:tcW w:w="0" w:type="auto"/>
          </w:tcPr>
          <w:p w14:paraId="7EC363C0" w14:textId="4FA35237" w:rsidR="00F83895" w:rsidRPr="00F16B93" w:rsidRDefault="00F83895" w:rsidP="00F83895">
            <w:pPr>
              <w:pStyle w:val="Compact"/>
              <w:rPr>
                <w:rFonts w:cs="Times New Roman"/>
              </w:rPr>
            </w:pPr>
            <w:r>
              <w:t>Residuals</w:t>
            </w:r>
          </w:p>
        </w:tc>
        <w:tc>
          <w:tcPr>
            <w:tcW w:w="0" w:type="auto"/>
          </w:tcPr>
          <w:p w14:paraId="28D6BEAD" w14:textId="2F3A4A1C" w:rsidR="00F83895" w:rsidRPr="009F6FA2" w:rsidRDefault="00F83895" w:rsidP="00F83895">
            <w:pPr>
              <w:pStyle w:val="Compact"/>
              <w:jc w:val="center"/>
              <w:rPr>
                <w:rFonts w:cs="Times New Roman"/>
                <w:b/>
                <w:bCs/>
              </w:rPr>
            </w:pPr>
            <w:r w:rsidRPr="009F6FA2">
              <w:rPr>
                <w:b/>
                <w:bCs/>
              </w:rPr>
              <w:t>0.045</w:t>
            </w:r>
          </w:p>
        </w:tc>
        <w:tc>
          <w:tcPr>
            <w:tcW w:w="0" w:type="auto"/>
          </w:tcPr>
          <w:p w14:paraId="515DCB7D" w14:textId="482280A7" w:rsidR="00F83895" w:rsidRPr="009F6FA2" w:rsidRDefault="00F83895" w:rsidP="00F83895">
            <w:pPr>
              <w:pStyle w:val="Compact"/>
              <w:jc w:val="center"/>
              <w:rPr>
                <w:rFonts w:cs="Times New Roman"/>
                <w:b/>
                <w:bCs/>
              </w:rPr>
            </w:pPr>
            <w:r w:rsidRPr="009F6FA2">
              <w:rPr>
                <w:b/>
                <w:bCs/>
              </w:rPr>
              <w:t>0.041</w:t>
            </w:r>
          </w:p>
        </w:tc>
        <w:tc>
          <w:tcPr>
            <w:tcW w:w="0" w:type="auto"/>
          </w:tcPr>
          <w:p w14:paraId="16544FAE" w14:textId="35626E40" w:rsidR="00F83895" w:rsidRPr="009F6FA2" w:rsidRDefault="00F83895" w:rsidP="00F83895">
            <w:pPr>
              <w:pStyle w:val="Compact"/>
              <w:jc w:val="center"/>
              <w:rPr>
                <w:rFonts w:cs="Times New Roman"/>
                <w:b/>
                <w:bCs/>
              </w:rPr>
            </w:pPr>
            <w:r w:rsidRPr="009F6FA2">
              <w:rPr>
                <w:b/>
                <w:bCs/>
              </w:rPr>
              <w:t>0.049</w:t>
            </w:r>
          </w:p>
        </w:tc>
      </w:tr>
    </w:tbl>
    <w:p w14:paraId="3886DAF3" w14:textId="77777777" w:rsidR="000E6A9F" w:rsidRDefault="000E6A9F" w:rsidP="000E6A9F"/>
    <w:p w14:paraId="356AF28D" w14:textId="32F0FF83" w:rsidR="001D1EB6" w:rsidRPr="00F16B93" w:rsidRDefault="00746D8E">
      <w:pPr>
        <w:pStyle w:val="TableCaption"/>
        <w:rPr>
          <w:rFonts w:ascii="Times New Roman" w:hAnsi="Times New Roman" w:cs="Times New Roman"/>
          <w:i w:val="0"/>
        </w:rPr>
      </w:pPr>
      <w:r w:rsidRPr="000E6A9F">
        <w:rPr>
          <w:rFonts w:ascii="Times New Roman" w:hAnsi="Times New Roman" w:cs="Times New Roman"/>
          <w:b/>
          <w:bCs/>
          <w:i w:val="0"/>
        </w:rPr>
        <w:t>Table S</w:t>
      </w:r>
      <w:r w:rsidR="006D2D6F">
        <w:rPr>
          <w:rFonts w:ascii="Times New Roman" w:hAnsi="Times New Roman" w:cs="Times New Roman"/>
          <w:b/>
          <w:bCs/>
          <w:i w:val="0"/>
        </w:rPr>
        <w:t>7</w:t>
      </w:r>
      <w:r w:rsidRPr="00F16B93">
        <w:rPr>
          <w:rFonts w:ascii="Times New Roman" w:hAnsi="Times New Roman" w:cs="Times New Roman"/>
          <w:i w:val="0"/>
        </w:rPr>
        <w:t xml:space="preserve"> Model coefficients of model whether body mass, temeperature and age predicts variation in metabolic rate. In this model, we fitted a ‘series’ as random intercept with temeperature as a random slope to estimate repeatability of the slope. See Statistical Analyses for details. This imputation model used a subset dataset of lizards in the hot developmental temperature only n = 25, n</w:t>
      </w:r>
      <w:r w:rsidRPr="00D83420">
        <w:rPr>
          <w:rFonts w:ascii="Times New Roman" w:hAnsi="Times New Roman" w:cs="Times New Roman"/>
          <w:i w:val="0"/>
          <w:vertAlign w:val="subscript"/>
        </w:rPr>
        <w:t>obs</w:t>
      </w:r>
      <w:r w:rsidRPr="00F16B93">
        <w:rPr>
          <w:rFonts w:ascii="Times New Roman" w:hAnsi="Times New Roman" w:cs="Times New Roman"/>
          <w:i w:val="0"/>
        </w:rPr>
        <w:t xml:space="preserve"> =</w:t>
      </w:r>
      <w:r w:rsidR="00D83420">
        <w:rPr>
          <w:rFonts w:ascii="Times New Roman" w:hAnsi="Times New Roman" w:cs="Times New Roman"/>
          <w:i w:val="0"/>
        </w:rPr>
        <w:t xml:space="preserve"> 3000</w:t>
      </w:r>
      <w:r w:rsidR="004723B3">
        <w:rPr>
          <w:rFonts w:ascii="Times New Roman" w:hAnsi="Times New Roman" w:cs="Times New Roman"/>
          <w:i w:val="0"/>
        </w:rPr>
        <w:t xml:space="preserve">. </w:t>
      </w:r>
      <w:r w:rsidR="001C424F" w:rsidRPr="001C424F">
        <w:rPr>
          <w:rFonts w:ascii="Times New Roman" w:hAnsi="Times New Roman" w:cs="Times New Roman"/>
          <w:i w:val="0"/>
        </w:rPr>
        <w:t xml:space="preserve">MR were log transformed and mass, age and temperature </w:t>
      </w:r>
      <w:proofErr w:type="gramStart"/>
      <w:r w:rsidR="001C424F" w:rsidRPr="001C424F">
        <w:rPr>
          <w:rFonts w:ascii="Times New Roman" w:hAnsi="Times New Roman" w:cs="Times New Roman"/>
          <w:i w:val="0"/>
        </w:rPr>
        <w:t>was</w:t>
      </w:r>
      <w:proofErr w:type="gramEnd"/>
      <w:r w:rsidR="001C424F" w:rsidRPr="001C424F">
        <w:rPr>
          <w:rFonts w:ascii="Times New Roman" w:hAnsi="Times New Roman" w:cs="Times New Roman"/>
          <w:i w:val="0"/>
        </w:rPr>
        <w:t xml:space="preserve"> z-transformed.</w:t>
      </w:r>
      <w:r w:rsidR="001C424F" w:rsidRPr="002F68C6">
        <w:rPr>
          <w:rFonts w:ascii="Times New Roman" w:hAnsi="Times New Roman" w:cs="Times New Roman"/>
          <w:i w:val="0"/>
        </w:rPr>
        <w:t xml:space="preserve"> </w:t>
      </w:r>
      <w:r w:rsidR="004723B3" w:rsidRPr="002F68C6">
        <w:rPr>
          <w:rFonts w:ascii="Times New Roman" w:hAnsi="Times New Roman" w:cs="Times New Roman"/>
          <w:i w:val="0"/>
        </w:rPr>
        <w:t>Bolded estimates are significantly different from zero.</w:t>
      </w:r>
      <w:r w:rsidR="008804A4">
        <w:rPr>
          <w:rFonts w:ascii="Times New Roman" w:hAnsi="Times New Roman" w:cs="Times New Roman"/>
          <w:i w:val="0"/>
        </w:rPr>
        <w:t xml:space="preserve"> </w:t>
      </w:r>
      <w:r w:rsidR="008804A4" w:rsidRPr="00364250">
        <w:rPr>
          <w:rFonts w:ascii="Times New Roman" w:hAnsi="Times New Roman" w:cs="Times New Roman"/>
          <w:i w:val="0"/>
          <w:iCs/>
        </w:rPr>
        <w:t>COV represents covariance</w:t>
      </w:r>
      <w:r w:rsidR="008804A4">
        <w:rPr>
          <w:rFonts w:ascii="Times New Roman" w:hAnsi="Times New Roman" w:cs="Times New Roman"/>
          <w:i w:val="0"/>
          <w:iCs/>
        </w:rPr>
        <w:t>.</w:t>
      </w:r>
      <w:r w:rsidR="004723B3" w:rsidRPr="002F68C6">
        <w:rPr>
          <w:rFonts w:ascii="Times New Roman" w:hAnsi="Times New Roman" w:cs="Times New Roman"/>
          <w:i w:val="0"/>
        </w:rPr>
        <w:t xml:space="preserve"> </w:t>
      </w:r>
    </w:p>
    <w:tbl>
      <w:tblPr>
        <w:tblStyle w:val="Table"/>
        <w:tblW w:w="5000" w:type="pct"/>
        <w:tblLook w:val="07E0" w:firstRow="1" w:lastRow="1" w:firstColumn="1" w:lastColumn="1" w:noHBand="1" w:noVBand="1"/>
      </w:tblPr>
      <w:tblGrid>
        <w:gridCol w:w="5352"/>
        <w:gridCol w:w="1375"/>
        <w:gridCol w:w="1474"/>
        <w:gridCol w:w="1375"/>
      </w:tblGrid>
      <w:tr w:rsidR="002C6015" w:rsidRPr="00F16B93" w14:paraId="43ADBC62" w14:textId="77777777">
        <w:tc>
          <w:tcPr>
            <w:tcW w:w="0" w:type="auto"/>
            <w:tcBorders>
              <w:bottom w:val="single" w:sz="0" w:space="0" w:color="auto"/>
            </w:tcBorders>
            <w:vAlign w:val="bottom"/>
          </w:tcPr>
          <w:p w14:paraId="62E7D660"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731801D4" w14:textId="744D1E4C"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7B0B23DD" w14:textId="320AF225"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756BCD3E" w14:textId="146EA3BA" w:rsidR="002C6015" w:rsidRPr="00F16B93" w:rsidRDefault="002C6015" w:rsidP="002C6015">
            <w:pPr>
              <w:pStyle w:val="Compact"/>
              <w:jc w:val="center"/>
              <w:rPr>
                <w:rFonts w:cs="Times New Roman"/>
              </w:rPr>
            </w:pPr>
            <w:r>
              <w:t>Upper</w:t>
            </w:r>
          </w:p>
        </w:tc>
      </w:tr>
      <w:tr w:rsidR="00D032B9" w:rsidRPr="00F16B93" w14:paraId="5A589233" w14:textId="77777777">
        <w:tc>
          <w:tcPr>
            <w:tcW w:w="0" w:type="auto"/>
          </w:tcPr>
          <w:p w14:paraId="3FD8D8B2" w14:textId="7A28CA77" w:rsidR="00D032B9" w:rsidRDefault="00D032B9" w:rsidP="00D83420">
            <w:pPr>
              <w:pStyle w:val="Compact"/>
            </w:pPr>
            <w:r w:rsidRPr="00C06219">
              <w:rPr>
                <w:i/>
                <w:iCs/>
                <w:u w:val="single"/>
              </w:rPr>
              <w:t>Fixed effects</w:t>
            </w:r>
          </w:p>
        </w:tc>
        <w:tc>
          <w:tcPr>
            <w:tcW w:w="0" w:type="auto"/>
          </w:tcPr>
          <w:p w14:paraId="7CFDE925" w14:textId="77777777" w:rsidR="00D032B9" w:rsidRPr="00C44E50" w:rsidRDefault="00D032B9" w:rsidP="00D83420">
            <w:pPr>
              <w:pStyle w:val="Compact"/>
              <w:jc w:val="center"/>
              <w:rPr>
                <w:rFonts w:cs="Times New Roman"/>
                <w:b/>
                <w:bCs/>
              </w:rPr>
            </w:pPr>
          </w:p>
        </w:tc>
        <w:tc>
          <w:tcPr>
            <w:tcW w:w="0" w:type="auto"/>
          </w:tcPr>
          <w:p w14:paraId="33E63165" w14:textId="77777777" w:rsidR="00D032B9" w:rsidRPr="00C44E50" w:rsidRDefault="00D032B9" w:rsidP="00D83420">
            <w:pPr>
              <w:pStyle w:val="Compact"/>
              <w:jc w:val="center"/>
              <w:rPr>
                <w:rFonts w:cs="Times New Roman"/>
                <w:b/>
                <w:bCs/>
              </w:rPr>
            </w:pPr>
          </w:p>
        </w:tc>
        <w:tc>
          <w:tcPr>
            <w:tcW w:w="0" w:type="auto"/>
          </w:tcPr>
          <w:p w14:paraId="2101BA66" w14:textId="77777777" w:rsidR="00D032B9" w:rsidRPr="00C44E50" w:rsidRDefault="00D032B9" w:rsidP="00D83420">
            <w:pPr>
              <w:pStyle w:val="Compact"/>
              <w:jc w:val="center"/>
              <w:rPr>
                <w:rFonts w:cs="Times New Roman"/>
                <w:b/>
                <w:bCs/>
              </w:rPr>
            </w:pPr>
          </w:p>
        </w:tc>
      </w:tr>
      <w:tr w:rsidR="00CF39BC" w:rsidRPr="00F16B93" w14:paraId="32DDFABD" w14:textId="77777777">
        <w:tc>
          <w:tcPr>
            <w:tcW w:w="0" w:type="auto"/>
          </w:tcPr>
          <w:p w14:paraId="7B20D4FD" w14:textId="280F1EB9" w:rsidR="00CF39BC" w:rsidRPr="00F16B93" w:rsidRDefault="00CF39BC" w:rsidP="00CF39BC">
            <w:pPr>
              <w:pStyle w:val="Compact"/>
              <w:rPr>
                <w:rFonts w:cs="Times New Roman"/>
              </w:rPr>
            </w:pPr>
            <w:r>
              <w:lastRenderedPageBreak/>
              <w:t>Intercept</w:t>
            </w:r>
          </w:p>
        </w:tc>
        <w:tc>
          <w:tcPr>
            <w:tcW w:w="0" w:type="auto"/>
          </w:tcPr>
          <w:p w14:paraId="3597E280" w14:textId="6D6C72EC" w:rsidR="00CF39BC" w:rsidRPr="009F6FA2" w:rsidRDefault="00CF39BC" w:rsidP="00CF39BC">
            <w:pPr>
              <w:pStyle w:val="Compact"/>
              <w:jc w:val="center"/>
              <w:rPr>
                <w:rFonts w:cs="Times New Roman"/>
                <w:b/>
                <w:bCs/>
              </w:rPr>
            </w:pPr>
            <w:r w:rsidRPr="009F6FA2">
              <w:rPr>
                <w:b/>
                <w:bCs/>
              </w:rPr>
              <w:t>-6.299</w:t>
            </w:r>
          </w:p>
        </w:tc>
        <w:tc>
          <w:tcPr>
            <w:tcW w:w="0" w:type="auto"/>
          </w:tcPr>
          <w:p w14:paraId="1ED91441" w14:textId="2DFAA0BD" w:rsidR="00CF39BC" w:rsidRPr="009F6FA2" w:rsidRDefault="00CF39BC" w:rsidP="00CF39BC">
            <w:pPr>
              <w:pStyle w:val="Compact"/>
              <w:jc w:val="center"/>
              <w:rPr>
                <w:rFonts w:cs="Times New Roman"/>
                <w:b/>
                <w:bCs/>
              </w:rPr>
            </w:pPr>
            <w:r w:rsidRPr="009F6FA2">
              <w:rPr>
                <w:b/>
                <w:bCs/>
              </w:rPr>
              <w:t>-6.328</w:t>
            </w:r>
          </w:p>
        </w:tc>
        <w:tc>
          <w:tcPr>
            <w:tcW w:w="0" w:type="auto"/>
          </w:tcPr>
          <w:p w14:paraId="08EACD98" w14:textId="134BCCCD" w:rsidR="00CF39BC" w:rsidRPr="009F6FA2" w:rsidRDefault="00CF39BC" w:rsidP="00CF39BC">
            <w:pPr>
              <w:pStyle w:val="Compact"/>
              <w:jc w:val="center"/>
              <w:rPr>
                <w:rFonts w:cs="Times New Roman"/>
                <w:b/>
                <w:bCs/>
              </w:rPr>
            </w:pPr>
            <w:r w:rsidRPr="009F6FA2">
              <w:rPr>
                <w:b/>
                <w:bCs/>
              </w:rPr>
              <w:t>-6.268</w:t>
            </w:r>
          </w:p>
        </w:tc>
      </w:tr>
      <w:tr w:rsidR="00CF39BC" w:rsidRPr="00F16B93" w14:paraId="32B543AD" w14:textId="77777777">
        <w:tc>
          <w:tcPr>
            <w:tcW w:w="0" w:type="auto"/>
          </w:tcPr>
          <w:p w14:paraId="7B25D6ED" w14:textId="26F7B0F1" w:rsidR="00CF39BC" w:rsidRPr="00F16B93" w:rsidRDefault="00CF39BC" w:rsidP="00CF39BC">
            <w:pPr>
              <w:pStyle w:val="Compact"/>
              <w:rPr>
                <w:rFonts w:cs="Times New Roman"/>
              </w:rPr>
            </w:pPr>
            <w:r>
              <w:t>Temperature</w:t>
            </w:r>
          </w:p>
        </w:tc>
        <w:tc>
          <w:tcPr>
            <w:tcW w:w="0" w:type="auto"/>
          </w:tcPr>
          <w:p w14:paraId="75B3382F" w14:textId="3E2604DD" w:rsidR="00CF39BC" w:rsidRPr="009F6FA2" w:rsidRDefault="00CF39BC" w:rsidP="00CF39BC">
            <w:pPr>
              <w:pStyle w:val="Compact"/>
              <w:jc w:val="center"/>
              <w:rPr>
                <w:rFonts w:cs="Times New Roman"/>
                <w:b/>
                <w:bCs/>
              </w:rPr>
            </w:pPr>
            <w:r w:rsidRPr="009F6FA2">
              <w:rPr>
                <w:b/>
                <w:bCs/>
              </w:rPr>
              <w:t>0.245</w:t>
            </w:r>
          </w:p>
        </w:tc>
        <w:tc>
          <w:tcPr>
            <w:tcW w:w="0" w:type="auto"/>
          </w:tcPr>
          <w:p w14:paraId="777F471A" w14:textId="25E07F1E" w:rsidR="00CF39BC" w:rsidRPr="009F6FA2" w:rsidRDefault="00CF39BC" w:rsidP="00CF39BC">
            <w:pPr>
              <w:pStyle w:val="Compact"/>
              <w:jc w:val="center"/>
              <w:rPr>
                <w:rFonts w:cs="Times New Roman"/>
                <w:b/>
                <w:bCs/>
              </w:rPr>
            </w:pPr>
            <w:r w:rsidRPr="009F6FA2">
              <w:rPr>
                <w:b/>
                <w:bCs/>
              </w:rPr>
              <w:t>0.229</w:t>
            </w:r>
          </w:p>
        </w:tc>
        <w:tc>
          <w:tcPr>
            <w:tcW w:w="0" w:type="auto"/>
          </w:tcPr>
          <w:p w14:paraId="68D79D2A" w14:textId="3E873F1A" w:rsidR="00CF39BC" w:rsidRPr="009F6FA2" w:rsidRDefault="00CF39BC" w:rsidP="00CF39BC">
            <w:pPr>
              <w:pStyle w:val="Compact"/>
              <w:jc w:val="center"/>
              <w:rPr>
                <w:rFonts w:cs="Times New Roman"/>
                <w:b/>
                <w:bCs/>
              </w:rPr>
            </w:pPr>
            <w:r w:rsidRPr="009F6FA2">
              <w:rPr>
                <w:b/>
                <w:bCs/>
              </w:rPr>
              <w:t>0.262</w:t>
            </w:r>
          </w:p>
        </w:tc>
      </w:tr>
      <w:tr w:rsidR="00CF39BC" w:rsidRPr="00F16B93" w14:paraId="6C41AD18" w14:textId="77777777">
        <w:tc>
          <w:tcPr>
            <w:tcW w:w="0" w:type="auto"/>
          </w:tcPr>
          <w:p w14:paraId="6EF22181" w14:textId="03C2727B" w:rsidR="00CF39BC" w:rsidRPr="00F16B93" w:rsidRDefault="00CF39BC" w:rsidP="00CF39BC">
            <w:pPr>
              <w:pStyle w:val="Compact"/>
              <w:rPr>
                <w:rFonts w:cs="Times New Roman"/>
              </w:rPr>
            </w:pPr>
            <w:r>
              <w:t>Age</w:t>
            </w:r>
          </w:p>
        </w:tc>
        <w:tc>
          <w:tcPr>
            <w:tcW w:w="0" w:type="auto"/>
          </w:tcPr>
          <w:p w14:paraId="59FC5403" w14:textId="5DDECBD7" w:rsidR="00CF39BC" w:rsidRPr="00F16B93" w:rsidRDefault="00CF39BC" w:rsidP="00CF39BC">
            <w:pPr>
              <w:pStyle w:val="Compact"/>
              <w:jc w:val="center"/>
              <w:rPr>
                <w:rFonts w:cs="Times New Roman"/>
              </w:rPr>
            </w:pPr>
            <w:r>
              <w:t>-0.003</w:t>
            </w:r>
          </w:p>
        </w:tc>
        <w:tc>
          <w:tcPr>
            <w:tcW w:w="0" w:type="auto"/>
          </w:tcPr>
          <w:p w14:paraId="402FE48F" w14:textId="4FCE867E" w:rsidR="00CF39BC" w:rsidRPr="00F16B93" w:rsidRDefault="00CF39BC" w:rsidP="00CF39BC">
            <w:pPr>
              <w:pStyle w:val="Compact"/>
              <w:jc w:val="center"/>
              <w:rPr>
                <w:rFonts w:cs="Times New Roman"/>
              </w:rPr>
            </w:pPr>
            <w:r>
              <w:t>-0.038</w:t>
            </w:r>
          </w:p>
        </w:tc>
        <w:tc>
          <w:tcPr>
            <w:tcW w:w="0" w:type="auto"/>
          </w:tcPr>
          <w:p w14:paraId="08602A41" w14:textId="46042EE8" w:rsidR="00CF39BC" w:rsidRPr="00F16B93" w:rsidRDefault="00CF39BC" w:rsidP="00CF39BC">
            <w:pPr>
              <w:pStyle w:val="Compact"/>
              <w:jc w:val="center"/>
              <w:rPr>
                <w:rFonts w:cs="Times New Roman"/>
              </w:rPr>
            </w:pPr>
            <w:r>
              <w:t>0.03</w:t>
            </w:r>
          </w:p>
        </w:tc>
      </w:tr>
      <w:tr w:rsidR="00CF39BC" w:rsidRPr="00F16B93" w14:paraId="4CFF1D01" w14:textId="77777777">
        <w:tc>
          <w:tcPr>
            <w:tcW w:w="0" w:type="auto"/>
          </w:tcPr>
          <w:p w14:paraId="2E9A5560" w14:textId="2521289C" w:rsidR="00CF39BC" w:rsidRPr="00F16B93" w:rsidRDefault="00CF39BC" w:rsidP="00CF39BC">
            <w:pPr>
              <w:pStyle w:val="Compact"/>
              <w:rPr>
                <w:rFonts w:cs="Times New Roman"/>
              </w:rPr>
            </w:pPr>
            <w:r>
              <w:rPr>
                <w:rFonts w:cs="Times New Roman"/>
              </w:rPr>
              <w:t>Mass</w:t>
            </w:r>
          </w:p>
        </w:tc>
        <w:tc>
          <w:tcPr>
            <w:tcW w:w="0" w:type="auto"/>
          </w:tcPr>
          <w:p w14:paraId="71CA0DD4" w14:textId="6FA548B2" w:rsidR="00CF39BC" w:rsidRPr="009F6FA2" w:rsidRDefault="00CF39BC" w:rsidP="00CF39BC">
            <w:pPr>
              <w:pStyle w:val="Compact"/>
              <w:jc w:val="center"/>
              <w:rPr>
                <w:rFonts w:cs="Times New Roman"/>
                <w:b/>
                <w:bCs/>
              </w:rPr>
            </w:pPr>
            <w:r w:rsidRPr="009F6FA2">
              <w:rPr>
                <w:b/>
                <w:bCs/>
              </w:rPr>
              <w:t>0.124</w:t>
            </w:r>
          </w:p>
        </w:tc>
        <w:tc>
          <w:tcPr>
            <w:tcW w:w="0" w:type="auto"/>
          </w:tcPr>
          <w:p w14:paraId="6F816291" w14:textId="422444F2" w:rsidR="00CF39BC" w:rsidRPr="009F6FA2" w:rsidRDefault="00CF39BC" w:rsidP="00CF39BC">
            <w:pPr>
              <w:pStyle w:val="Compact"/>
              <w:jc w:val="center"/>
              <w:rPr>
                <w:rFonts w:cs="Times New Roman"/>
                <w:b/>
                <w:bCs/>
              </w:rPr>
            </w:pPr>
            <w:r w:rsidRPr="009F6FA2">
              <w:rPr>
                <w:b/>
                <w:bCs/>
              </w:rPr>
              <w:t>0.093</w:t>
            </w:r>
          </w:p>
        </w:tc>
        <w:tc>
          <w:tcPr>
            <w:tcW w:w="0" w:type="auto"/>
          </w:tcPr>
          <w:p w14:paraId="51AF4BE3" w14:textId="374A474B" w:rsidR="00CF39BC" w:rsidRPr="009F6FA2" w:rsidRDefault="00CF39BC" w:rsidP="00CF39BC">
            <w:pPr>
              <w:pStyle w:val="Compact"/>
              <w:jc w:val="center"/>
              <w:rPr>
                <w:rFonts w:cs="Times New Roman"/>
                <w:b/>
                <w:bCs/>
              </w:rPr>
            </w:pPr>
            <w:r w:rsidRPr="009F6FA2">
              <w:rPr>
                <w:b/>
                <w:bCs/>
              </w:rPr>
              <w:t>0.155</w:t>
            </w:r>
          </w:p>
        </w:tc>
      </w:tr>
      <w:tr w:rsidR="002E0644" w:rsidRPr="00F16B93" w14:paraId="7C47B731" w14:textId="77777777">
        <w:tc>
          <w:tcPr>
            <w:tcW w:w="0" w:type="auto"/>
          </w:tcPr>
          <w:p w14:paraId="5AFDD4E0" w14:textId="635BFF98" w:rsidR="002E0644" w:rsidRDefault="002E0644" w:rsidP="002E0644">
            <w:pPr>
              <w:pStyle w:val="Compact"/>
            </w:pPr>
            <w:r w:rsidRPr="00C06219">
              <w:rPr>
                <w:i/>
                <w:iCs/>
                <w:u w:val="single"/>
              </w:rPr>
              <w:t>Random Effects</w:t>
            </w:r>
          </w:p>
        </w:tc>
        <w:tc>
          <w:tcPr>
            <w:tcW w:w="0" w:type="auto"/>
          </w:tcPr>
          <w:p w14:paraId="56DC77E8" w14:textId="77777777" w:rsidR="002E0644" w:rsidRPr="00C44E50" w:rsidRDefault="002E0644" w:rsidP="002E0644">
            <w:pPr>
              <w:pStyle w:val="Compact"/>
              <w:jc w:val="center"/>
              <w:rPr>
                <w:rFonts w:cs="Times New Roman"/>
                <w:b/>
                <w:bCs/>
              </w:rPr>
            </w:pPr>
          </w:p>
        </w:tc>
        <w:tc>
          <w:tcPr>
            <w:tcW w:w="0" w:type="auto"/>
          </w:tcPr>
          <w:p w14:paraId="62F0D3A6" w14:textId="77777777" w:rsidR="002E0644" w:rsidRDefault="002E0644" w:rsidP="002E0644">
            <w:pPr>
              <w:pStyle w:val="Compact"/>
              <w:jc w:val="center"/>
              <w:rPr>
                <w:rFonts w:cs="Times New Roman"/>
                <w:b/>
                <w:bCs/>
              </w:rPr>
            </w:pPr>
          </w:p>
        </w:tc>
        <w:tc>
          <w:tcPr>
            <w:tcW w:w="0" w:type="auto"/>
          </w:tcPr>
          <w:p w14:paraId="4BF47560" w14:textId="77777777" w:rsidR="002E0644" w:rsidRPr="00C44E50" w:rsidRDefault="002E0644" w:rsidP="002E0644">
            <w:pPr>
              <w:pStyle w:val="Compact"/>
              <w:jc w:val="center"/>
              <w:rPr>
                <w:rFonts w:cs="Times New Roman"/>
                <w:b/>
                <w:bCs/>
              </w:rPr>
            </w:pPr>
          </w:p>
        </w:tc>
      </w:tr>
      <w:tr w:rsidR="002E0644" w:rsidRPr="00F16B93" w14:paraId="0AE9B041" w14:textId="77777777">
        <w:tc>
          <w:tcPr>
            <w:tcW w:w="0" w:type="auto"/>
          </w:tcPr>
          <w:p w14:paraId="4E069753" w14:textId="71E0340C" w:rsidR="002E0644" w:rsidRDefault="002E0644" w:rsidP="002E0644">
            <w:pPr>
              <w:pStyle w:val="Compact"/>
            </w:pPr>
            <w:r w:rsidRPr="007431E8">
              <w:t>Lizard Identity</w:t>
            </w:r>
          </w:p>
        </w:tc>
        <w:tc>
          <w:tcPr>
            <w:tcW w:w="0" w:type="auto"/>
          </w:tcPr>
          <w:p w14:paraId="6DE83B18" w14:textId="77777777" w:rsidR="002E0644" w:rsidRPr="00C44E50" w:rsidRDefault="002E0644" w:rsidP="002E0644">
            <w:pPr>
              <w:pStyle w:val="Compact"/>
              <w:jc w:val="center"/>
              <w:rPr>
                <w:rFonts w:cs="Times New Roman"/>
                <w:b/>
                <w:bCs/>
              </w:rPr>
            </w:pPr>
          </w:p>
        </w:tc>
        <w:tc>
          <w:tcPr>
            <w:tcW w:w="0" w:type="auto"/>
          </w:tcPr>
          <w:p w14:paraId="012FEFCC" w14:textId="77777777" w:rsidR="002E0644" w:rsidRDefault="002E0644" w:rsidP="002E0644">
            <w:pPr>
              <w:pStyle w:val="Compact"/>
              <w:jc w:val="center"/>
              <w:rPr>
                <w:rFonts w:cs="Times New Roman"/>
                <w:b/>
                <w:bCs/>
              </w:rPr>
            </w:pPr>
          </w:p>
        </w:tc>
        <w:tc>
          <w:tcPr>
            <w:tcW w:w="0" w:type="auto"/>
          </w:tcPr>
          <w:p w14:paraId="270F2420" w14:textId="77777777" w:rsidR="002E0644" w:rsidRPr="00C44E50" w:rsidRDefault="002E0644" w:rsidP="002E0644">
            <w:pPr>
              <w:pStyle w:val="Compact"/>
              <w:jc w:val="center"/>
              <w:rPr>
                <w:rFonts w:cs="Times New Roman"/>
                <w:b/>
                <w:bCs/>
              </w:rPr>
            </w:pPr>
          </w:p>
        </w:tc>
      </w:tr>
      <w:tr w:rsidR="00CF39BC" w:rsidRPr="00F16B93" w14:paraId="04C0BC7C" w14:textId="77777777">
        <w:tc>
          <w:tcPr>
            <w:tcW w:w="0" w:type="auto"/>
          </w:tcPr>
          <w:p w14:paraId="72088B86" w14:textId="5C1DA2BB" w:rsidR="00CF39BC" w:rsidRPr="00F16B93" w:rsidRDefault="00CF39BC" w:rsidP="00CF39BC">
            <w:pPr>
              <w:pStyle w:val="Compact"/>
              <w:rPr>
                <w:rFonts w:cs="Times New Roman"/>
              </w:rPr>
            </w:pPr>
            <w:r>
              <w:t xml:space="preserve">                    Intercept</w:t>
            </w:r>
          </w:p>
        </w:tc>
        <w:tc>
          <w:tcPr>
            <w:tcW w:w="0" w:type="auto"/>
          </w:tcPr>
          <w:p w14:paraId="4CDD7D8E" w14:textId="62E6CE7C" w:rsidR="00CF39BC" w:rsidRPr="009F6FA2" w:rsidRDefault="00CF39BC" w:rsidP="00CF39BC">
            <w:pPr>
              <w:pStyle w:val="Compact"/>
              <w:jc w:val="center"/>
              <w:rPr>
                <w:rFonts w:cs="Times New Roman"/>
                <w:b/>
                <w:bCs/>
              </w:rPr>
            </w:pPr>
            <w:r w:rsidRPr="009F6FA2">
              <w:rPr>
                <w:b/>
                <w:bCs/>
              </w:rPr>
              <w:t>0.003</w:t>
            </w:r>
          </w:p>
        </w:tc>
        <w:tc>
          <w:tcPr>
            <w:tcW w:w="0" w:type="auto"/>
          </w:tcPr>
          <w:p w14:paraId="68267D63" w14:textId="62A842B1" w:rsidR="00CF39BC" w:rsidRPr="009F6FA2" w:rsidRDefault="00CF39BC" w:rsidP="00CF39BC">
            <w:pPr>
              <w:pStyle w:val="Compact"/>
              <w:jc w:val="center"/>
              <w:rPr>
                <w:rFonts w:cs="Times New Roman"/>
                <w:b/>
                <w:bCs/>
              </w:rPr>
            </w:pPr>
            <w:r w:rsidRPr="009F6FA2">
              <w:rPr>
                <w:b/>
                <w:bCs/>
              </w:rPr>
              <w:t>0</w:t>
            </w:r>
          </w:p>
        </w:tc>
        <w:tc>
          <w:tcPr>
            <w:tcW w:w="0" w:type="auto"/>
          </w:tcPr>
          <w:p w14:paraId="27A51FC6" w14:textId="3EC079E1" w:rsidR="00CF39BC" w:rsidRPr="009F6FA2" w:rsidRDefault="00CF39BC" w:rsidP="00CF39BC">
            <w:pPr>
              <w:pStyle w:val="Compact"/>
              <w:jc w:val="center"/>
              <w:rPr>
                <w:rFonts w:cs="Times New Roman"/>
                <w:b/>
                <w:bCs/>
              </w:rPr>
            </w:pPr>
            <w:r w:rsidRPr="009F6FA2">
              <w:rPr>
                <w:b/>
                <w:bCs/>
              </w:rPr>
              <w:t>0.008</w:t>
            </w:r>
          </w:p>
        </w:tc>
      </w:tr>
      <w:tr w:rsidR="00CF39BC" w:rsidRPr="00F16B93" w14:paraId="5EF00C9E" w14:textId="77777777">
        <w:tc>
          <w:tcPr>
            <w:tcW w:w="0" w:type="auto"/>
          </w:tcPr>
          <w:p w14:paraId="710B9472" w14:textId="1FFDE46F" w:rsidR="00CF39BC" w:rsidRPr="00F16B93" w:rsidRDefault="00CF39BC" w:rsidP="00CF39BC">
            <w:pPr>
              <w:pStyle w:val="Compact"/>
              <w:rPr>
                <w:rFonts w:cs="Times New Roman"/>
              </w:rPr>
            </w:pPr>
            <w:r>
              <w:t xml:space="preserve">                    Slope</w:t>
            </w:r>
          </w:p>
        </w:tc>
        <w:tc>
          <w:tcPr>
            <w:tcW w:w="0" w:type="auto"/>
          </w:tcPr>
          <w:p w14:paraId="644ACA7B" w14:textId="41A2F557" w:rsidR="00CF39BC" w:rsidRPr="009F6FA2" w:rsidRDefault="00CF39BC" w:rsidP="00CF39BC">
            <w:pPr>
              <w:pStyle w:val="Compact"/>
              <w:jc w:val="center"/>
              <w:rPr>
                <w:rFonts w:cs="Times New Roman"/>
                <w:b/>
                <w:bCs/>
              </w:rPr>
            </w:pPr>
            <w:r w:rsidRPr="009F6FA2">
              <w:rPr>
                <w:b/>
                <w:bCs/>
              </w:rPr>
              <w:t>0</w:t>
            </w:r>
            <w:r w:rsidR="007974B3" w:rsidRPr="009F6FA2">
              <w:rPr>
                <w:b/>
                <w:bCs/>
              </w:rPr>
              <w:t>.0003</w:t>
            </w:r>
          </w:p>
        </w:tc>
        <w:tc>
          <w:tcPr>
            <w:tcW w:w="0" w:type="auto"/>
          </w:tcPr>
          <w:p w14:paraId="2446AE45" w14:textId="0FDD1F9E" w:rsidR="00CF39BC" w:rsidRPr="009F6FA2" w:rsidRDefault="007974B3" w:rsidP="00CF39BC">
            <w:pPr>
              <w:pStyle w:val="Compact"/>
              <w:jc w:val="center"/>
              <w:rPr>
                <w:rFonts w:cs="Times New Roman"/>
                <w:b/>
                <w:bCs/>
              </w:rPr>
            </w:pPr>
            <w:r w:rsidRPr="009F6FA2">
              <w:rPr>
                <w:b/>
                <w:bCs/>
              </w:rPr>
              <w:t>8.50e</w:t>
            </w:r>
            <w:r w:rsidRPr="009F6FA2">
              <w:rPr>
                <w:b/>
                <w:bCs/>
                <w:vertAlign w:val="superscript"/>
              </w:rPr>
              <w:t>-7</w:t>
            </w:r>
          </w:p>
        </w:tc>
        <w:tc>
          <w:tcPr>
            <w:tcW w:w="0" w:type="auto"/>
          </w:tcPr>
          <w:p w14:paraId="469861E3" w14:textId="283859DC" w:rsidR="00CF39BC" w:rsidRPr="009F6FA2" w:rsidRDefault="007974B3" w:rsidP="00CF39BC">
            <w:pPr>
              <w:pStyle w:val="Compact"/>
              <w:jc w:val="center"/>
              <w:rPr>
                <w:rFonts w:cs="Times New Roman"/>
                <w:b/>
                <w:bCs/>
              </w:rPr>
            </w:pPr>
            <w:r w:rsidRPr="009F6FA2">
              <w:rPr>
                <w:b/>
                <w:bCs/>
              </w:rPr>
              <w:t>0.001</w:t>
            </w:r>
          </w:p>
        </w:tc>
      </w:tr>
      <w:tr w:rsidR="00CF39BC" w:rsidRPr="00F16B93" w14:paraId="2E8B387C" w14:textId="77777777">
        <w:tc>
          <w:tcPr>
            <w:tcW w:w="0" w:type="auto"/>
          </w:tcPr>
          <w:p w14:paraId="6D068EC3" w14:textId="6A314260" w:rsidR="00CF39BC" w:rsidRDefault="00CF39BC" w:rsidP="00CF39BC">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2F9FC90D" w14:textId="45FAAFC8" w:rsidR="00CF39BC" w:rsidRPr="00C44E50" w:rsidRDefault="00CF39BC" w:rsidP="00CF39BC">
            <w:pPr>
              <w:pStyle w:val="Compact"/>
              <w:jc w:val="center"/>
              <w:rPr>
                <w:rFonts w:cs="Times New Roman"/>
                <w:b/>
                <w:bCs/>
              </w:rPr>
            </w:pPr>
            <w:r>
              <w:t>0.000272</w:t>
            </w:r>
          </w:p>
        </w:tc>
        <w:tc>
          <w:tcPr>
            <w:tcW w:w="0" w:type="auto"/>
          </w:tcPr>
          <w:p w14:paraId="1FF0B517" w14:textId="6859C7E8" w:rsidR="00CF39BC" w:rsidRPr="00C44E50" w:rsidRDefault="00CF39BC" w:rsidP="00CF39BC">
            <w:pPr>
              <w:pStyle w:val="Compact"/>
              <w:jc w:val="center"/>
              <w:rPr>
                <w:rFonts w:cs="Times New Roman"/>
                <w:b/>
                <w:bCs/>
              </w:rPr>
            </w:pPr>
            <w:r>
              <w:t>-0.000577</w:t>
            </w:r>
          </w:p>
        </w:tc>
        <w:tc>
          <w:tcPr>
            <w:tcW w:w="0" w:type="auto"/>
          </w:tcPr>
          <w:p w14:paraId="70600420" w14:textId="3D22F175" w:rsidR="00CF39BC" w:rsidRPr="00C44E50" w:rsidRDefault="00CF39BC" w:rsidP="00CF39BC">
            <w:pPr>
              <w:pStyle w:val="Compact"/>
              <w:jc w:val="center"/>
              <w:rPr>
                <w:rFonts w:cs="Times New Roman"/>
                <w:b/>
                <w:bCs/>
              </w:rPr>
            </w:pPr>
            <w:r>
              <w:t>0.00153</w:t>
            </w:r>
          </w:p>
        </w:tc>
      </w:tr>
      <w:tr w:rsidR="002E0644" w:rsidRPr="00F16B93" w14:paraId="43FB5FF7" w14:textId="77777777">
        <w:tc>
          <w:tcPr>
            <w:tcW w:w="0" w:type="auto"/>
          </w:tcPr>
          <w:p w14:paraId="3B304D9E" w14:textId="248CAB87" w:rsidR="002E0644" w:rsidRDefault="002E0644" w:rsidP="002E0644">
            <w:pPr>
              <w:pStyle w:val="Compact"/>
            </w:pPr>
            <w:r>
              <w:t>Series (Within individual, among sessions)</w:t>
            </w:r>
          </w:p>
        </w:tc>
        <w:tc>
          <w:tcPr>
            <w:tcW w:w="0" w:type="auto"/>
          </w:tcPr>
          <w:p w14:paraId="471E729A" w14:textId="77777777" w:rsidR="002E0644" w:rsidRPr="00C44E50" w:rsidRDefault="002E0644" w:rsidP="002E0644">
            <w:pPr>
              <w:pStyle w:val="Compact"/>
              <w:jc w:val="center"/>
              <w:rPr>
                <w:rFonts w:cs="Times New Roman"/>
                <w:b/>
                <w:bCs/>
              </w:rPr>
            </w:pPr>
          </w:p>
        </w:tc>
        <w:tc>
          <w:tcPr>
            <w:tcW w:w="0" w:type="auto"/>
          </w:tcPr>
          <w:p w14:paraId="761F4D5E" w14:textId="77777777" w:rsidR="002E0644" w:rsidRPr="00C44E50" w:rsidRDefault="002E0644" w:rsidP="002E0644">
            <w:pPr>
              <w:pStyle w:val="Compact"/>
              <w:jc w:val="center"/>
              <w:rPr>
                <w:rFonts w:cs="Times New Roman"/>
                <w:b/>
                <w:bCs/>
              </w:rPr>
            </w:pPr>
          </w:p>
        </w:tc>
        <w:tc>
          <w:tcPr>
            <w:tcW w:w="0" w:type="auto"/>
          </w:tcPr>
          <w:p w14:paraId="29E7FDAB" w14:textId="77777777" w:rsidR="002E0644" w:rsidRPr="00C44E50" w:rsidRDefault="002E0644" w:rsidP="002E0644">
            <w:pPr>
              <w:pStyle w:val="Compact"/>
              <w:jc w:val="center"/>
              <w:rPr>
                <w:rFonts w:cs="Times New Roman"/>
                <w:b/>
                <w:bCs/>
              </w:rPr>
            </w:pPr>
          </w:p>
        </w:tc>
      </w:tr>
      <w:tr w:rsidR="00CF39BC" w:rsidRPr="00F16B93" w14:paraId="046B4A8F" w14:textId="77777777">
        <w:tc>
          <w:tcPr>
            <w:tcW w:w="0" w:type="auto"/>
          </w:tcPr>
          <w:p w14:paraId="3A20EA5B" w14:textId="7EF0ACE2" w:rsidR="00CF39BC" w:rsidRPr="00F16B93" w:rsidRDefault="00CF39BC" w:rsidP="00CF39BC">
            <w:pPr>
              <w:pStyle w:val="Compact"/>
              <w:rPr>
                <w:rFonts w:cs="Times New Roman"/>
              </w:rPr>
            </w:pPr>
            <w:r>
              <w:t xml:space="preserve">                    Intercept</w:t>
            </w:r>
          </w:p>
        </w:tc>
        <w:tc>
          <w:tcPr>
            <w:tcW w:w="0" w:type="auto"/>
          </w:tcPr>
          <w:p w14:paraId="1BCB808C" w14:textId="33F10ACD" w:rsidR="00CF39BC" w:rsidRPr="009F6FA2" w:rsidRDefault="00CF39BC" w:rsidP="00CF39BC">
            <w:pPr>
              <w:pStyle w:val="Compact"/>
              <w:jc w:val="center"/>
              <w:rPr>
                <w:rFonts w:cs="Times New Roman"/>
                <w:b/>
                <w:bCs/>
              </w:rPr>
            </w:pPr>
            <w:r w:rsidRPr="009F6FA2">
              <w:rPr>
                <w:b/>
                <w:bCs/>
              </w:rPr>
              <w:t>0.001</w:t>
            </w:r>
          </w:p>
        </w:tc>
        <w:tc>
          <w:tcPr>
            <w:tcW w:w="0" w:type="auto"/>
          </w:tcPr>
          <w:p w14:paraId="690F4C61" w14:textId="202B218D" w:rsidR="00CF39BC" w:rsidRPr="009F6FA2" w:rsidRDefault="00CF39BC" w:rsidP="00CF39BC">
            <w:pPr>
              <w:pStyle w:val="Compact"/>
              <w:jc w:val="center"/>
              <w:rPr>
                <w:rFonts w:cs="Times New Roman"/>
                <w:b/>
                <w:bCs/>
              </w:rPr>
            </w:pPr>
            <w:r w:rsidRPr="009F6FA2">
              <w:rPr>
                <w:b/>
                <w:bCs/>
              </w:rPr>
              <w:t>0</w:t>
            </w:r>
          </w:p>
        </w:tc>
        <w:tc>
          <w:tcPr>
            <w:tcW w:w="0" w:type="auto"/>
          </w:tcPr>
          <w:p w14:paraId="0AF2170F" w14:textId="392B57C3" w:rsidR="00CF39BC" w:rsidRPr="009F6FA2" w:rsidRDefault="00CF39BC" w:rsidP="00CF39BC">
            <w:pPr>
              <w:pStyle w:val="Compact"/>
              <w:jc w:val="center"/>
              <w:rPr>
                <w:rFonts w:cs="Times New Roman"/>
                <w:b/>
                <w:bCs/>
              </w:rPr>
            </w:pPr>
            <w:r w:rsidRPr="009F6FA2">
              <w:rPr>
                <w:b/>
                <w:bCs/>
              </w:rPr>
              <w:t>0.002</w:t>
            </w:r>
          </w:p>
        </w:tc>
      </w:tr>
      <w:tr w:rsidR="00CF39BC" w:rsidRPr="00F16B93" w14:paraId="2C0962A1" w14:textId="77777777">
        <w:tc>
          <w:tcPr>
            <w:tcW w:w="0" w:type="auto"/>
          </w:tcPr>
          <w:p w14:paraId="2317F497" w14:textId="20143C7E" w:rsidR="00CF39BC" w:rsidRPr="00F16B93" w:rsidRDefault="00CF39BC" w:rsidP="00CF39BC">
            <w:pPr>
              <w:pStyle w:val="Compact"/>
              <w:rPr>
                <w:rFonts w:cs="Times New Roman"/>
              </w:rPr>
            </w:pPr>
            <w:r>
              <w:t xml:space="preserve">                    Slope</w:t>
            </w:r>
          </w:p>
        </w:tc>
        <w:tc>
          <w:tcPr>
            <w:tcW w:w="0" w:type="auto"/>
          </w:tcPr>
          <w:p w14:paraId="690F17E0" w14:textId="57D84902" w:rsidR="00CF39BC" w:rsidRPr="009F6FA2" w:rsidRDefault="007974B3" w:rsidP="00CF39BC">
            <w:pPr>
              <w:pStyle w:val="Compact"/>
              <w:jc w:val="center"/>
              <w:rPr>
                <w:rFonts w:cs="Times New Roman"/>
                <w:b/>
                <w:bCs/>
              </w:rPr>
            </w:pPr>
            <w:r w:rsidRPr="009F6FA2">
              <w:rPr>
                <w:b/>
                <w:bCs/>
              </w:rPr>
              <w:t>0.00053</w:t>
            </w:r>
          </w:p>
        </w:tc>
        <w:tc>
          <w:tcPr>
            <w:tcW w:w="0" w:type="auto"/>
          </w:tcPr>
          <w:p w14:paraId="0313D01C" w14:textId="7984B245" w:rsidR="00CF39BC" w:rsidRPr="009F6FA2" w:rsidRDefault="007974B3" w:rsidP="00CF39BC">
            <w:pPr>
              <w:pStyle w:val="Compact"/>
              <w:jc w:val="center"/>
              <w:rPr>
                <w:rFonts w:cs="Times New Roman"/>
                <w:b/>
                <w:bCs/>
              </w:rPr>
            </w:pPr>
            <w:r w:rsidRPr="009F6FA2">
              <w:rPr>
                <w:rFonts w:cs="Times New Roman"/>
                <w:b/>
                <w:bCs/>
              </w:rPr>
              <w:t>2.38e</w:t>
            </w:r>
            <w:r w:rsidRPr="009F6FA2">
              <w:rPr>
                <w:rFonts w:cs="Times New Roman"/>
                <w:b/>
                <w:bCs/>
                <w:vertAlign w:val="superscript"/>
              </w:rPr>
              <w:t>-6</w:t>
            </w:r>
          </w:p>
        </w:tc>
        <w:tc>
          <w:tcPr>
            <w:tcW w:w="0" w:type="auto"/>
          </w:tcPr>
          <w:p w14:paraId="2A236C95" w14:textId="6920335A" w:rsidR="00CF39BC" w:rsidRPr="009F6FA2" w:rsidRDefault="00CF39BC" w:rsidP="00CF39BC">
            <w:pPr>
              <w:pStyle w:val="Compact"/>
              <w:jc w:val="center"/>
              <w:rPr>
                <w:rFonts w:cs="Times New Roman"/>
                <w:b/>
                <w:bCs/>
              </w:rPr>
            </w:pPr>
            <w:r w:rsidRPr="009F6FA2">
              <w:rPr>
                <w:b/>
                <w:bCs/>
              </w:rPr>
              <w:t>0.0</w:t>
            </w:r>
            <w:r w:rsidR="007974B3" w:rsidRPr="009F6FA2">
              <w:rPr>
                <w:b/>
                <w:bCs/>
              </w:rPr>
              <w:t>02</w:t>
            </w:r>
          </w:p>
        </w:tc>
      </w:tr>
      <w:tr w:rsidR="00CF39BC" w:rsidRPr="00F16B93" w14:paraId="189F88DD" w14:textId="77777777" w:rsidTr="003552FC">
        <w:tc>
          <w:tcPr>
            <w:tcW w:w="0" w:type="auto"/>
          </w:tcPr>
          <w:p w14:paraId="6D25885F" w14:textId="0DDBF7E3" w:rsidR="00CF39BC" w:rsidRPr="00F16B93" w:rsidRDefault="00CF39BC" w:rsidP="00CF39BC">
            <w:pPr>
              <w:pStyle w:val="Compact"/>
              <w:rPr>
                <w:rFonts w:cs="Times New Roman"/>
              </w:rPr>
            </w:pPr>
            <w:r>
              <w:t xml:space="preserve">                    </w:t>
            </w:r>
            <w:proofErr w:type="spellStart"/>
            <w:r>
              <w:t>COV</w:t>
            </w:r>
            <w:r>
              <w:rPr>
                <w:vertAlign w:val="subscript"/>
              </w:rPr>
              <w:t>Intercept</w:t>
            </w:r>
            <w:proofErr w:type="spellEnd"/>
            <w:r>
              <w:rPr>
                <w:vertAlign w:val="subscript"/>
              </w:rPr>
              <w:t xml:space="preserve"> – Slope</w:t>
            </w:r>
          </w:p>
        </w:tc>
        <w:tc>
          <w:tcPr>
            <w:tcW w:w="0" w:type="auto"/>
          </w:tcPr>
          <w:p w14:paraId="53ED9461" w14:textId="10C22814" w:rsidR="00CF39BC" w:rsidRPr="00F16B93" w:rsidRDefault="00CF39BC" w:rsidP="00CF39BC">
            <w:pPr>
              <w:pStyle w:val="Compact"/>
              <w:jc w:val="center"/>
              <w:rPr>
                <w:rFonts w:cs="Times New Roman"/>
              </w:rPr>
            </w:pPr>
            <w:r>
              <w:t>-0.00134</w:t>
            </w:r>
          </w:p>
        </w:tc>
        <w:tc>
          <w:tcPr>
            <w:tcW w:w="0" w:type="auto"/>
          </w:tcPr>
          <w:p w14:paraId="5C622E6B" w14:textId="1F3C1A6D" w:rsidR="00CF39BC" w:rsidRPr="00F16B93" w:rsidRDefault="00CF39BC" w:rsidP="00CF39BC">
            <w:pPr>
              <w:pStyle w:val="Compact"/>
              <w:jc w:val="center"/>
              <w:rPr>
                <w:rFonts w:cs="Times New Roman"/>
              </w:rPr>
            </w:pPr>
            <w:r>
              <w:t>-0.00388</w:t>
            </w:r>
          </w:p>
        </w:tc>
        <w:tc>
          <w:tcPr>
            <w:tcW w:w="0" w:type="auto"/>
          </w:tcPr>
          <w:p w14:paraId="3D9BAF44" w14:textId="1253D70C" w:rsidR="00CF39BC" w:rsidRPr="00F16B93" w:rsidRDefault="00CF39BC" w:rsidP="00CF39BC">
            <w:pPr>
              <w:pStyle w:val="Compact"/>
              <w:jc w:val="center"/>
              <w:rPr>
                <w:rFonts w:cs="Times New Roman"/>
              </w:rPr>
            </w:pPr>
            <w:r>
              <w:t>0.000432</w:t>
            </w:r>
          </w:p>
        </w:tc>
      </w:tr>
      <w:tr w:rsidR="002E0644" w:rsidRPr="00F16B93" w14:paraId="38D8B85D" w14:textId="77777777">
        <w:tc>
          <w:tcPr>
            <w:tcW w:w="0" w:type="auto"/>
          </w:tcPr>
          <w:p w14:paraId="11780770" w14:textId="4AC16933" w:rsidR="002E0644" w:rsidRDefault="002E0644" w:rsidP="002E0644">
            <w:pPr>
              <w:pStyle w:val="Compact"/>
            </w:pPr>
            <w:r>
              <w:t>Measurement Error</w:t>
            </w:r>
          </w:p>
        </w:tc>
        <w:tc>
          <w:tcPr>
            <w:tcW w:w="0" w:type="auto"/>
          </w:tcPr>
          <w:p w14:paraId="44C21061" w14:textId="77777777" w:rsidR="002E0644" w:rsidRPr="00C44E50" w:rsidRDefault="002E0644" w:rsidP="002E0644">
            <w:pPr>
              <w:pStyle w:val="Compact"/>
              <w:jc w:val="center"/>
              <w:rPr>
                <w:rFonts w:cs="Times New Roman"/>
                <w:b/>
                <w:bCs/>
              </w:rPr>
            </w:pPr>
          </w:p>
        </w:tc>
        <w:tc>
          <w:tcPr>
            <w:tcW w:w="0" w:type="auto"/>
          </w:tcPr>
          <w:p w14:paraId="63FB3805" w14:textId="77777777" w:rsidR="002E0644" w:rsidRPr="00C44E50" w:rsidRDefault="002E0644" w:rsidP="002E0644">
            <w:pPr>
              <w:pStyle w:val="Compact"/>
              <w:jc w:val="center"/>
              <w:rPr>
                <w:rFonts w:cs="Times New Roman"/>
                <w:b/>
                <w:bCs/>
              </w:rPr>
            </w:pPr>
          </w:p>
        </w:tc>
        <w:tc>
          <w:tcPr>
            <w:tcW w:w="0" w:type="auto"/>
          </w:tcPr>
          <w:p w14:paraId="37A10F67" w14:textId="77777777" w:rsidR="002E0644" w:rsidRPr="00C44E50" w:rsidRDefault="002E0644" w:rsidP="002E0644">
            <w:pPr>
              <w:pStyle w:val="Compact"/>
              <w:jc w:val="center"/>
              <w:rPr>
                <w:rFonts w:cs="Times New Roman"/>
                <w:b/>
                <w:bCs/>
              </w:rPr>
            </w:pPr>
          </w:p>
        </w:tc>
      </w:tr>
      <w:tr w:rsidR="00CF39BC" w:rsidRPr="00F16B93" w14:paraId="22BEACFB" w14:textId="77777777">
        <w:tc>
          <w:tcPr>
            <w:tcW w:w="0" w:type="auto"/>
          </w:tcPr>
          <w:p w14:paraId="7F198470" w14:textId="50A0F34F" w:rsidR="00CF39BC" w:rsidRPr="00F16B93" w:rsidRDefault="00CF39BC" w:rsidP="00CF39BC">
            <w:pPr>
              <w:pStyle w:val="Compact"/>
              <w:rPr>
                <w:rFonts w:cs="Times New Roman"/>
              </w:rPr>
            </w:pPr>
            <w:r>
              <w:t xml:space="preserve">                    Intercept</w:t>
            </w:r>
          </w:p>
        </w:tc>
        <w:tc>
          <w:tcPr>
            <w:tcW w:w="0" w:type="auto"/>
          </w:tcPr>
          <w:p w14:paraId="10FAC79C" w14:textId="499BFA79" w:rsidR="00CF39BC" w:rsidRPr="009F6FA2" w:rsidRDefault="00CF39BC" w:rsidP="00CF39BC">
            <w:pPr>
              <w:pStyle w:val="Compact"/>
              <w:jc w:val="center"/>
              <w:rPr>
                <w:rFonts w:cs="Times New Roman"/>
                <w:b/>
                <w:bCs/>
              </w:rPr>
            </w:pPr>
            <w:r w:rsidRPr="009F6FA2">
              <w:rPr>
                <w:b/>
                <w:bCs/>
              </w:rPr>
              <w:t>0.035</w:t>
            </w:r>
          </w:p>
        </w:tc>
        <w:tc>
          <w:tcPr>
            <w:tcW w:w="0" w:type="auto"/>
          </w:tcPr>
          <w:p w14:paraId="7FC85627" w14:textId="09C8C4FD" w:rsidR="00CF39BC" w:rsidRPr="009F6FA2" w:rsidRDefault="00CF39BC" w:rsidP="00CF39BC">
            <w:pPr>
              <w:pStyle w:val="Compact"/>
              <w:jc w:val="center"/>
              <w:rPr>
                <w:rFonts w:cs="Times New Roman"/>
                <w:b/>
                <w:bCs/>
              </w:rPr>
            </w:pPr>
            <w:r w:rsidRPr="009F6FA2">
              <w:rPr>
                <w:b/>
                <w:bCs/>
              </w:rPr>
              <w:t>0.03</w:t>
            </w:r>
          </w:p>
        </w:tc>
        <w:tc>
          <w:tcPr>
            <w:tcW w:w="0" w:type="auto"/>
          </w:tcPr>
          <w:p w14:paraId="439E15FF" w14:textId="247005A3" w:rsidR="00CF39BC" w:rsidRPr="009F6FA2" w:rsidRDefault="00CF39BC" w:rsidP="00CF39BC">
            <w:pPr>
              <w:pStyle w:val="Compact"/>
              <w:jc w:val="center"/>
              <w:rPr>
                <w:rFonts w:cs="Times New Roman"/>
                <w:b/>
                <w:bCs/>
              </w:rPr>
            </w:pPr>
            <w:r w:rsidRPr="009F6FA2">
              <w:rPr>
                <w:b/>
                <w:bCs/>
              </w:rPr>
              <w:t>0.041</w:t>
            </w:r>
          </w:p>
        </w:tc>
      </w:tr>
      <w:tr w:rsidR="00CF39BC" w:rsidRPr="00F16B93" w14:paraId="5A3DD5CC" w14:textId="77777777">
        <w:tc>
          <w:tcPr>
            <w:tcW w:w="0" w:type="auto"/>
          </w:tcPr>
          <w:p w14:paraId="000A98B1" w14:textId="0E779E5B" w:rsidR="00CF39BC" w:rsidRPr="00F16B93" w:rsidRDefault="00CF39BC" w:rsidP="00CF39BC">
            <w:pPr>
              <w:pStyle w:val="Compact"/>
              <w:rPr>
                <w:rFonts w:cs="Times New Roman"/>
              </w:rPr>
            </w:pPr>
            <w:r>
              <w:t>Residuals</w:t>
            </w:r>
          </w:p>
        </w:tc>
        <w:tc>
          <w:tcPr>
            <w:tcW w:w="0" w:type="auto"/>
          </w:tcPr>
          <w:p w14:paraId="31907DEB" w14:textId="441E8493" w:rsidR="00CF39BC" w:rsidRPr="009F6FA2" w:rsidRDefault="00CF39BC" w:rsidP="00CF39BC">
            <w:pPr>
              <w:pStyle w:val="Compact"/>
              <w:jc w:val="center"/>
              <w:rPr>
                <w:rFonts w:cs="Times New Roman"/>
                <w:b/>
                <w:bCs/>
              </w:rPr>
            </w:pPr>
            <w:r w:rsidRPr="009F6FA2">
              <w:rPr>
                <w:b/>
                <w:bCs/>
              </w:rPr>
              <w:t>0.037</w:t>
            </w:r>
          </w:p>
        </w:tc>
        <w:tc>
          <w:tcPr>
            <w:tcW w:w="0" w:type="auto"/>
          </w:tcPr>
          <w:p w14:paraId="0F3B5C05" w14:textId="238BBD75" w:rsidR="00CF39BC" w:rsidRPr="009F6FA2" w:rsidRDefault="00CF39BC" w:rsidP="00CF39BC">
            <w:pPr>
              <w:pStyle w:val="Compact"/>
              <w:jc w:val="center"/>
              <w:rPr>
                <w:rFonts w:cs="Times New Roman"/>
                <w:b/>
                <w:bCs/>
              </w:rPr>
            </w:pPr>
            <w:r w:rsidRPr="009F6FA2">
              <w:rPr>
                <w:b/>
                <w:bCs/>
              </w:rPr>
              <w:t>0.034</w:t>
            </w:r>
          </w:p>
        </w:tc>
        <w:tc>
          <w:tcPr>
            <w:tcW w:w="0" w:type="auto"/>
          </w:tcPr>
          <w:p w14:paraId="7345DD0B" w14:textId="095B3569" w:rsidR="00CF39BC" w:rsidRPr="009F6FA2" w:rsidRDefault="00CF39BC" w:rsidP="00CF39BC">
            <w:pPr>
              <w:pStyle w:val="Compact"/>
              <w:jc w:val="center"/>
              <w:rPr>
                <w:rFonts w:cs="Times New Roman"/>
                <w:b/>
                <w:bCs/>
              </w:rPr>
            </w:pPr>
            <w:r w:rsidRPr="009F6FA2">
              <w:rPr>
                <w:b/>
                <w:bCs/>
              </w:rPr>
              <w:t>0.041</w:t>
            </w:r>
          </w:p>
        </w:tc>
      </w:tr>
    </w:tbl>
    <w:p w14:paraId="621BD77E" w14:textId="77777777" w:rsidR="000E6A9F" w:rsidRDefault="000E6A9F" w:rsidP="000E6A9F"/>
    <w:p w14:paraId="3B3D5FDE" w14:textId="7117FCA0" w:rsidR="001D1EB6" w:rsidRPr="00F16B93" w:rsidRDefault="00746D8E">
      <w:pPr>
        <w:pStyle w:val="TableCaption"/>
        <w:rPr>
          <w:rFonts w:ascii="Times New Roman" w:hAnsi="Times New Roman" w:cs="Times New Roman"/>
          <w:i w:val="0"/>
        </w:rPr>
      </w:pPr>
      <w:r w:rsidRPr="000E6A9F">
        <w:rPr>
          <w:rFonts w:ascii="Times New Roman" w:hAnsi="Times New Roman" w:cs="Times New Roman"/>
          <w:b/>
          <w:bCs/>
          <w:i w:val="0"/>
        </w:rPr>
        <w:t>Table S</w:t>
      </w:r>
      <w:r w:rsidR="006D2D6F">
        <w:rPr>
          <w:rFonts w:ascii="Times New Roman" w:hAnsi="Times New Roman" w:cs="Times New Roman"/>
          <w:b/>
          <w:bCs/>
          <w:i w:val="0"/>
        </w:rPr>
        <w:t>8</w:t>
      </w:r>
      <w:r w:rsidRPr="00F16B93">
        <w:rPr>
          <w:rFonts w:ascii="Times New Roman" w:hAnsi="Times New Roman" w:cs="Times New Roman"/>
          <w:i w:val="0"/>
        </w:rPr>
        <w:t xml:space="preserve"> Model coefficients of model whether body mass, temeperature and age predicts variation in metabolic rate. In this model, we fitted a ‘series’ as random intercept with temeperature as a random slope to estimate repeatability of the slope. See Statistical Analyses for details. This model used a complete case dataset of lizards in the cold developmental temperature only n = 26, n</w:t>
      </w:r>
      <w:r w:rsidRPr="001D631A">
        <w:rPr>
          <w:rFonts w:ascii="Times New Roman" w:hAnsi="Times New Roman" w:cs="Times New Roman"/>
          <w:i w:val="0"/>
          <w:vertAlign w:val="subscript"/>
        </w:rPr>
        <w:t>obs</w:t>
      </w:r>
      <w:r w:rsidRPr="00F16B93">
        <w:rPr>
          <w:rFonts w:ascii="Times New Roman" w:hAnsi="Times New Roman" w:cs="Times New Roman"/>
          <w:i w:val="0"/>
        </w:rPr>
        <w:t xml:space="preserve"> = 1897</w:t>
      </w:r>
      <w:r w:rsidR="001D631A">
        <w:rPr>
          <w:rFonts w:ascii="Times New Roman" w:hAnsi="Times New Roman" w:cs="Times New Roman"/>
          <w:i w:val="0"/>
        </w:rPr>
        <w:t>.</w:t>
      </w:r>
      <w:r w:rsidR="004723B3">
        <w:rPr>
          <w:rFonts w:ascii="Times New Roman" w:hAnsi="Times New Roman" w:cs="Times New Roman"/>
          <w:i w:val="0"/>
        </w:rPr>
        <w:t xml:space="preserve"> </w:t>
      </w:r>
      <w:r w:rsidR="001C424F" w:rsidRPr="001C424F">
        <w:rPr>
          <w:rFonts w:ascii="Times New Roman" w:hAnsi="Times New Roman" w:cs="Times New Roman"/>
          <w:i w:val="0"/>
        </w:rPr>
        <w:t xml:space="preserve">MR were log transformed and mass, age and temperature </w:t>
      </w:r>
      <w:proofErr w:type="gramStart"/>
      <w:r w:rsidR="001C424F" w:rsidRPr="001C424F">
        <w:rPr>
          <w:rFonts w:ascii="Times New Roman" w:hAnsi="Times New Roman" w:cs="Times New Roman"/>
          <w:i w:val="0"/>
        </w:rPr>
        <w:t>was</w:t>
      </w:r>
      <w:proofErr w:type="gramEnd"/>
      <w:r w:rsidR="001C424F" w:rsidRPr="001C424F">
        <w:rPr>
          <w:rFonts w:ascii="Times New Roman" w:hAnsi="Times New Roman" w:cs="Times New Roman"/>
          <w:i w:val="0"/>
        </w:rPr>
        <w:t xml:space="preserve"> z-transformed.</w:t>
      </w:r>
      <w:r w:rsidR="001C424F" w:rsidRPr="002F68C6">
        <w:rPr>
          <w:rFonts w:ascii="Times New Roman" w:hAnsi="Times New Roman" w:cs="Times New Roman"/>
          <w:i w:val="0"/>
        </w:rPr>
        <w:t xml:space="preserve"> </w:t>
      </w:r>
      <w:r w:rsidR="004723B3" w:rsidRPr="002F68C6">
        <w:rPr>
          <w:rFonts w:ascii="Times New Roman" w:hAnsi="Times New Roman" w:cs="Times New Roman"/>
          <w:i w:val="0"/>
        </w:rPr>
        <w:t xml:space="preserve">Bolded estimates are significantly different from zero. </w:t>
      </w:r>
      <w:r w:rsidR="008804A4" w:rsidRPr="00364250">
        <w:rPr>
          <w:rFonts w:ascii="Times New Roman" w:hAnsi="Times New Roman" w:cs="Times New Roman"/>
          <w:i w:val="0"/>
          <w:iCs/>
        </w:rPr>
        <w:t>COV represents covariance</w:t>
      </w:r>
      <w:r w:rsidR="00305478">
        <w:rPr>
          <w:rFonts w:ascii="Times New Roman" w:hAnsi="Times New Roman" w:cs="Times New Roman"/>
          <w:i w:val="0"/>
          <w:iCs/>
        </w:rPr>
        <w:t xml:space="preserve">. </w:t>
      </w:r>
    </w:p>
    <w:tbl>
      <w:tblPr>
        <w:tblStyle w:val="Table"/>
        <w:tblW w:w="4444" w:type="pct"/>
        <w:tblLook w:val="07E0" w:firstRow="1" w:lastRow="1" w:firstColumn="1" w:lastColumn="1" w:noHBand="1" w:noVBand="1"/>
      </w:tblPr>
      <w:tblGrid>
        <w:gridCol w:w="4009"/>
        <w:gridCol w:w="1589"/>
        <w:gridCol w:w="1430"/>
        <w:gridCol w:w="1483"/>
      </w:tblGrid>
      <w:tr w:rsidR="002C6015" w:rsidRPr="00F16B93" w14:paraId="6E4A902A" w14:textId="77777777">
        <w:tc>
          <w:tcPr>
            <w:tcW w:w="0" w:type="auto"/>
            <w:tcBorders>
              <w:bottom w:val="single" w:sz="0" w:space="0" w:color="auto"/>
            </w:tcBorders>
            <w:vAlign w:val="bottom"/>
          </w:tcPr>
          <w:p w14:paraId="3C938CA8"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0387EE0A" w14:textId="5A0CB0B5"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10C3A36B" w14:textId="495CFFB3"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3C60F2AC" w14:textId="623B28BA" w:rsidR="002C6015" w:rsidRPr="00F16B93" w:rsidRDefault="002C6015" w:rsidP="002C6015">
            <w:pPr>
              <w:pStyle w:val="Compact"/>
              <w:jc w:val="center"/>
              <w:rPr>
                <w:rFonts w:cs="Times New Roman"/>
              </w:rPr>
            </w:pPr>
            <w:r>
              <w:t>Upper</w:t>
            </w:r>
          </w:p>
        </w:tc>
      </w:tr>
      <w:tr w:rsidR="00D032B9" w:rsidRPr="00C44E50" w14:paraId="0A5F9F56" w14:textId="77777777">
        <w:tc>
          <w:tcPr>
            <w:tcW w:w="0" w:type="auto"/>
          </w:tcPr>
          <w:p w14:paraId="5FC473D9" w14:textId="4DFA845E" w:rsidR="00D032B9" w:rsidRDefault="00D032B9" w:rsidP="000158A5">
            <w:pPr>
              <w:pStyle w:val="Compact"/>
            </w:pPr>
            <w:r w:rsidRPr="00C06219">
              <w:rPr>
                <w:i/>
                <w:iCs/>
                <w:u w:val="single"/>
              </w:rPr>
              <w:t>Fixed effects</w:t>
            </w:r>
          </w:p>
        </w:tc>
        <w:tc>
          <w:tcPr>
            <w:tcW w:w="0" w:type="auto"/>
          </w:tcPr>
          <w:p w14:paraId="0E9D400D" w14:textId="77777777" w:rsidR="00D032B9" w:rsidRPr="00C44E50" w:rsidRDefault="00D032B9" w:rsidP="000158A5">
            <w:pPr>
              <w:pStyle w:val="Compact"/>
              <w:jc w:val="center"/>
              <w:rPr>
                <w:rFonts w:cs="Times New Roman"/>
                <w:b/>
                <w:bCs/>
              </w:rPr>
            </w:pPr>
          </w:p>
        </w:tc>
        <w:tc>
          <w:tcPr>
            <w:tcW w:w="0" w:type="auto"/>
          </w:tcPr>
          <w:p w14:paraId="41AEDBA2" w14:textId="77777777" w:rsidR="00D032B9" w:rsidRPr="00C44E50" w:rsidRDefault="00D032B9" w:rsidP="000158A5">
            <w:pPr>
              <w:pStyle w:val="Compact"/>
              <w:jc w:val="center"/>
              <w:rPr>
                <w:rFonts w:cs="Times New Roman"/>
                <w:b/>
                <w:bCs/>
              </w:rPr>
            </w:pPr>
          </w:p>
        </w:tc>
        <w:tc>
          <w:tcPr>
            <w:tcW w:w="0" w:type="auto"/>
          </w:tcPr>
          <w:p w14:paraId="6C2CB66F" w14:textId="77777777" w:rsidR="00D032B9" w:rsidRPr="00C44E50" w:rsidRDefault="00D032B9" w:rsidP="000158A5">
            <w:pPr>
              <w:pStyle w:val="Compact"/>
              <w:jc w:val="center"/>
              <w:rPr>
                <w:rFonts w:cs="Times New Roman"/>
                <w:b/>
                <w:bCs/>
              </w:rPr>
            </w:pPr>
          </w:p>
        </w:tc>
      </w:tr>
      <w:tr w:rsidR="00F87251" w:rsidRPr="00C44E50" w14:paraId="5C855A8C" w14:textId="77777777">
        <w:tc>
          <w:tcPr>
            <w:tcW w:w="0" w:type="auto"/>
          </w:tcPr>
          <w:p w14:paraId="3D8999BD" w14:textId="7FEFFC39" w:rsidR="00F87251" w:rsidRPr="00F16B93" w:rsidRDefault="00F87251" w:rsidP="00F87251">
            <w:pPr>
              <w:pStyle w:val="Compact"/>
              <w:rPr>
                <w:rFonts w:cs="Times New Roman"/>
              </w:rPr>
            </w:pPr>
            <w:r>
              <w:t>Intercept</w:t>
            </w:r>
          </w:p>
        </w:tc>
        <w:tc>
          <w:tcPr>
            <w:tcW w:w="0" w:type="auto"/>
          </w:tcPr>
          <w:p w14:paraId="62DBB283" w14:textId="156C3019" w:rsidR="00F87251" w:rsidRPr="009F6FA2" w:rsidRDefault="00F87251" w:rsidP="00F87251">
            <w:pPr>
              <w:pStyle w:val="Compact"/>
              <w:jc w:val="center"/>
              <w:rPr>
                <w:rFonts w:cs="Times New Roman"/>
                <w:b/>
                <w:bCs/>
              </w:rPr>
            </w:pPr>
            <w:r w:rsidRPr="009F6FA2">
              <w:rPr>
                <w:b/>
                <w:bCs/>
              </w:rPr>
              <w:t>-6.291</w:t>
            </w:r>
          </w:p>
        </w:tc>
        <w:tc>
          <w:tcPr>
            <w:tcW w:w="0" w:type="auto"/>
          </w:tcPr>
          <w:p w14:paraId="215C370A" w14:textId="619A62EE" w:rsidR="00F87251" w:rsidRPr="009F6FA2" w:rsidRDefault="00F87251" w:rsidP="00F87251">
            <w:pPr>
              <w:pStyle w:val="Compact"/>
              <w:jc w:val="center"/>
              <w:rPr>
                <w:rFonts w:cs="Times New Roman"/>
                <w:b/>
                <w:bCs/>
              </w:rPr>
            </w:pPr>
            <w:r w:rsidRPr="009F6FA2">
              <w:rPr>
                <w:b/>
                <w:bCs/>
              </w:rPr>
              <w:t>-6.342</w:t>
            </w:r>
          </w:p>
        </w:tc>
        <w:tc>
          <w:tcPr>
            <w:tcW w:w="0" w:type="auto"/>
          </w:tcPr>
          <w:p w14:paraId="69B8403D" w14:textId="6E0E9188" w:rsidR="00F87251" w:rsidRPr="009F6FA2" w:rsidRDefault="00F87251" w:rsidP="00F87251">
            <w:pPr>
              <w:pStyle w:val="Compact"/>
              <w:jc w:val="center"/>
              <w:rPr>
                <w:rFonts w:cs="Times New Roman"/>
                <w:b/>
                <w:bCs/>
              </w:rPr>
            </w:pPr>
            <w:r w:rsidRPr="009F6FA2">
              <w:rPr>
                <w:b/>
                <w:bCs/>
              </w:rPr>
              <w:t>-6.241</w:t>
            </w:r>
          </w:p>
        </w:tc>
      </w:tr>
      <w:tr w:rsidR="00F87251" w:rsidRPr="00C44E50" w14:paraId="45E266A8" w14:textId="77777777">
        <w:tc>
          <w:tcPr>
            <w:tcW w:w="0" w:type="auto"/>
          </w:tcPr>
          <w:p w14:paraId="02EF8667" w14:textId="45B8FFD7" w:rsidR="00F87251" w:rsidRPr="00F16B93" w:rsidRDefault="00F87251" w:rsidP="00F87251">
            <w:pPr>
              <w:pStyle w:val="Compact"/>
              <w:rPr>
                <w:rFonts w:cs="Times New Roman"/>
              </w:rPr>
            </w:pPr>
            <w:r>
              <w:t>Temperature</w:t>
            </w:r>
          </w:p>
        </w:tc>
        <w:tc>
          <w:tcPr>
            <w:tcW w:w="0" w:type="auto"/>
          </w:tcPr>
          <w:p w14:paraId="3A03D338" w14:textId="44554659" w:rsidR="00F87251" w:rsidRPr="009F6FA2" w:rsidRDefault="00F87251" w:rsidP="00F87251">
            <w:pPr>
              <w:pStyle w:val="Compact"/>
              <w:jc w:val="center"/>
              <w:rPr>
                <w:rFonts w:cs="Times New Roman"/>
                <w:b/>
                <w:bCs/>
              </w:rPr>
            </w:pPr>
            <w:r w:rsidRPr="009F6FA2">
              <w:rPr>
                <w:b/>
                <w:bCs/>
              </w:rPr>
              <w:t>0.261</w:t>
            </w:r>
          </w:p>
        </w:tc>
        <w:tc>
          <w:tcPr>
            <w:tcW w:w="0" w:type="auto"/>
          </w:tcPr>
          <w:p w14:paraId="3FCACEDB" w14:textId="2EF0D1C9" w:rsidR="00F87251" w:rsidRPr="009F6FA2" w:rsidRDefault="00F87251" w:rsidP="00F87251">
            <w:pPr>
              <w:pStyle w:val="Compact"/>
              <w:jc w:val="center"/>
              <w:rPr>
                <w:rFonts w:cs="Times New Roman"/>
                <w:b/>
                <w:bCs/>
              </w:rPr>
            </w:pPr>
            <w:r w:rsidRPr="009F6FA2">
              <w:rPr>
                <w:b/>
                <w:bCs/>
              </w:rPr>
              <w:t>0.244</w:t>
            </w:r>
          </w:p>
        </w:tc>
        <w:tc>
          <w:tcPr>
            <w:tcW w:w="0" w:type="auto"/>
          </w:tcPr>
          <w:p w14:paraId="626E8B49" w14:textId="6A3B114C" w:rsidR="00F87251" w:rsidRPr="009F6FA2" w:rsidRDefault="00F87251" w:rsidP="00F87251">
            <w:pPr>
              <w:pStyle w:val="Compact"/>
              <w:jc w:val="center"/>
              <w:rPr>
                <w:rFonts w:cs="Times New Roman"/>
                <w:b/>
                <w:bCs/>
              </w:rPr>
            </w:pPr>
            <w:r w:rsidRPr="009F6FA2">
              <w:rPr>
                <w:b/>
                <w:bCs/>
              </w:rPr>
              <w:t>0.278</w:t>
            </w:r>
          </w:p>
        </w:tc>
      </w:tr>
      <w:tr w:rsidR="00F87251" w:rsidRPr="00C44E50" w14:paraId="0A719F99" w14:textId="77777777">
        <w:tc>
          <w:tcPr>
            <w:tcW w:w="0" w:type="auto"/>
          </w:tcPr>
          <w:p w14:paraId="19890D88" w14:textId="40E0FF55" w:rsidR="00F87251" w:rsidRPr="00F16B93" w:rsidRDefault="00F87251" w:rsidP="00F87251">
            <w:pPr>
              <w:pStyle w:val="Compact"/>
              <w:rPr>
                <w:rFonts w:cs="Times New Roman"/>
              </w:rPr>
            </w:pPr>
            <w:r>
              <w:t>Mass</w:t>
            </w:r>
          </w:p>
        </w:tc>
        <w:tc>
          <w:tcPr>
            <w:tcW w:w="0" w:type="auto"/>
          </w:tcPr>
          <w:p w14:paraId="39D8CD5C" w14:textId="415D1321" w:rsidR="00F87251" w:rsidRPr="009F6FA2" w:rsidRDefault="00F87251" w:rsidP="00F87251">
            <w:pPr>
              <w:pStyle w:val="Compact"/>
              <w:jc w:val="center"/>
              <w:rPr>
                <w:rFonts w:cs="Times New Roman"/>
                <w:b/>
                <w:bCs/>
              </w:rPr>
            </w:pPr>
            <w:r w:rsidRPr="009F6FA2">
              <w:rPr>
                <w:b/>
                <w:bCs/>
              </w:rPr>
              <w:t>0.136</w:t>
            </w:r>
          </w:p>
        </w:tc>
        <w:tc>
          <w:tcPr>
            <w:tcW w:w="0" w:type="auto"/>
          </w:tcPr>
          <w:p w14:paraId="4D4B09AE" w14:textId="47CCA41F" w:rsidR="00F87251" w:rsidRPr="009F6FA2" w:rsidRDefault="00F87251" w:rsidP="00F87251">
            <w:pPr>
              <w:pStyle w:val="Compact"/>
              <w:jc w:val="center"/>
              <w:rPr>
                <w:rFonts w:cs="Times New Roman"/>
                <w:b/>
                <w:bCs/>
              </w:rPr>
            </w:pPr>
            <w:r w:rsidRPr="009F6FA2">
              <w:rPr>
                <w:b/>
                <w:bCs/>
              </w:rPr>
              <w:t>0.098</w:t>
            </w:r>
          </w:p>
        </w:tc>
        <w:tc>
          <w:tcPr>
            <w:tcW w:w="0" w:type="auto"/>
          </w:tcPr>
          <w:p w14:paraId="52BF2815" w14:textId="5C73822E" w:rsidR="00F87251" w:rsidRPr="009F6FA2" w:rsidRDefault="00F87251" w:rsidP="00F87251">
            <w:pPr>
              <w:pStyle w:val="Compact"/>
              <w:jc w:val="center"/>
              <w:rPr>
                <w:rFonts w:cs="Times New Roman"/>
                <w:b/>
                <w:bCs/>
              </w:rPr>
            </w:pPr>
            <w:r w:rsidRPr="009F6FA2">
              <w:rPr>
                <w:b/>
                <w:bCs/>
              </w:rPr>
              <w:t>0.172</w:t>
            </w:r>
          </w:p>
        </w:tc>
      </w:tr>
      <w:tr w:rsidR="00F87251" w:rsidRPr="00F16B93" w14:paraId="042866B8" w14:textId="77777777">
        <w:tc>
          <w:tcPr>
            <w:tcW w:w="0" w:type="auto"/>
          </w:tcPr>
          <w:p w14:paraId="44046E9F" w14:textId="0EAE6D7E" w:rsidR="00F87251" w:rsidRPr="00F16B93" w:rsidRDefault="00F87251" w:rsidP="00F87251">
            <w:pPr>
              <w:pStyle w:val="Compact"/>
              <w:rPr>
                <w:rFonts w:cs="Times New Roman"/>
              </w:rPr>
            </w:pPr>
            <w:r>
              <w:t>Age</w:t>
            </w:r>
          </w:p>
        </w:tc>
        <w:tc>
          <w:tcPr>
            <w:tcW w:w="0" w:type="auto"/>
          </w:tcPr>
          <w:p w14:paraId="7914B2E2" w14:textId="3FB096E8" w:rsidR="00F87251" w:rsidRPr="00F16B93" w:rsidRDefault="00F87251" w:rsidP="00F87251">
            <w:pPr>
              <w:pStyle w:val="Compact"/>
              <w:jc w:val="center"/>
              <w:rPr>
                <w:rFonts w:cs="Times New Roman"/>
              </w:rPr>
            </w:pPr>
            <w:r>
              <w:t>-0.011</w:t>
            </w:r>
          </w:p>
        </w:tc>
        <w:tc>
          <w:tcPr>
            <w:tcW w:w="0" w:type="auto"/>
          </w:tcPr>
          <w:p w14:paraId="2A1F823D" w14:textId="56162FDD" w:rsidR="00F87251" w:rsidRPr="00F16B93" w:rsidRDefault="00F87251" w:rsidP="00F87251">
            <w:pPr>
              <w:pStyle w:val="Compact"/>
              <w:jc w:val="center"/>
              <w:rPr>
                <w:rFonts w:cs="Times New Roman"/>
              </w:rPr>
            </w:pPr>
            <w:r>
              <w:t>-0.05</w:t>
            </w:r>
          </w:p>
        </w:tc>
        <w:tc>
          <w:tcPr>
            <w:tcW w:w="0" w:type="auto"/>
          </w:tcPr>
          <w:p w14:paraId="15D414A3" w14:textId="5AEB6BAB" w:rsidR="00F87251" w:rsidRPr="00F16B93" w:rsidRDefault="00F87251" w:rsidP="00F87251">
            <w:pPr>
              <w:pStyle w:val="Compact"/>
              <w:jc w:val="center"/>
              <w:rPr>
                <w:rFonts w:cs="Times New Roman"/>
              </w:rPr>
            </w:pPr>
            <w:r>
              <w:t>0.028</w:t>
            </w:r>
          </w:p>
        </w:tc>
      </w:tr>
      <w:tr w:rsidR="00916C52" w:rsidRPr="00F16B93" w14:paraId="3FEEE219" w14:textId="77777777">
        <w:tc>
          <w:tcPr>
            <w:tcW w:w="0" w:type="auto"/>
          </w:tcPr>
          <w:p w14:paraId="2E4A5DFE" w14:textId="060821DB" w:rsidR="00916C52" w:rsidRDefault="00916C52" w:rsidP="00916C52">
            <w:pPr>
              <w:pStyle w:val="Compact"/>
            </w:pPr>
            <w:r w:rsidRPr="00C06219">
              <w:rPr>
                <w:i/>
                <w:iCs/>
                <w:u w:val="single"/>
              </w:rPr>
              <w:t>Random Effects</w:t>
            </w:r>
          </w:p>
        </w:tc>
        <w:tc>
          <w:tcPr>
            <w:tcW w:w="0" w:type="auto"/>
          </w:tcPr>
          <w:p w14:paraId="7604B2CF" w14:textId="77777777" w:rsidR="00916C52" w:rsidRPr="00C44E50" w:rsidRDefault="00916C52" w:rsidP="00916C52">
            <w:pPr>
              <w:pStyle w:val="Compact"/>
              <w:jc w:val="center"/>
              <w:rPr>
                <w:rFonts w:cs="Times New Roman"/>
                <w:b/>
                <w:bCs/>
              </w:rPr>
            </w:pPr>
          </w:p>
        </w:tc>
        <w:tc>
          <w:tcPr>
            <w:tcW w:w="0" w:type="auto"/>
          </w:tcPr>
          <w:p w14:paraId="2D4CB1BA" w14:textId="77777777" w:rsidR="00916C52" w:rsidRPr="00C44E50" w:rsidRDefault="00916C52" w:rsidP="00916C52">
            <w:pPr>
              <w:pStyle w:val="Compact"/>
              <w:jc w:val="center"/>
              <w:rPr>
                <w:rFonts w:cs="Times New Roman"/>
                <w:b/>
                <w:bCs/>
              </w:rPr>
            </w:pPr>
          </w:p>
        </w:tc>
        <w:tc>
          <w:tcPr>
            <w:tcW w:w="0" w:type="auto"/>
          </w:tcPr>
          <w:p w14:paraId="724AF03A" w14:textId="77777777" w:rsidR="00916C52" w:rsidRPr="00C44E50" w:rsidRDefault="00916C52" w:rsidP="00916C52">
            <w:pPr>
              <w:pStyle w:val="Compact"/>
              <w:jc w:val="center"/>
              <w:rPr>
                <w:rFonts w:cs="Times New Roman"/>
                <w:b/>
                <w:bCs/>
              </w:rPr>
            </w:pPr>
          </w:p>
        </w:tc>
      </w:tr>
      <w:tr w:rsidR="00916C52" w:rsidRPr="00F16B93" w14:paraId="2060A526" w14:textId="77777777">
        <w:tc>
          <w:tcPr>
            <w:tcW w:w="0" w:type="auto"/>
          </w:tcPr>
          <w:p w14:paraId="0A7089A1" w14:textId="0107949F" w:rsidR="00916C52" w:rsidRDefault="00916C52" w:rsidP="00916C52">
            <w:pPr>
              <w:pStyle w:val="Compact"/>
            </w:pPr>
            <w:r w:rsidRPr="007431E8">
              <w:t>Lizard Identity</w:t>
            </w:r>
          </w:p>
        </w:tc>
        <w:tc>
          <w:tcPr>
            <w:tcW w:w="0" w:type="auto"/>
          </w:tcPr>
          <w:p w14:paraId="1A5C94C5" w14:textId="77777777" w:rsidR="00916C52" w:rsidRPr="00C44E50" w:rsidRDefault="00916C52" w:rsidP="00916C52">
            <w:pPr>
              <w:pStyle w:val="Compact"/>
              <w:jc w:val="center"/>
              <w:rPr>
                <w:rFonts w:cs="Times New Roman"/>
                <w:b/>
                <w:bCs/>
              </w:rPr>
            </w:pPr>
          </w:p>
        </w:tc>
        <w:tc>
          <w:tcPr>
            <w:tcW w:w="0" w:type="auto"/>
          </w:tcPr>
          <w:p w14:paraId="6CC414A4" w14:textId="77777777" w:rsidR="00916C52" w:rsidRPr="00C44E50" w:rsidRDefault="00916C52" w:rsidP="00916C52">
            <w:pPr>
              <w:pStyle w:val="Compact"/>
              <w:jc w:val="center"/>
              <w:rPr>
                <w:rFonts w:cs="Times New Roman"/>
                <w:b/>
                <w:bCs/>
              </w:rPr>
            </w:pPr>
          </w:p>
        </w:tc>
        <w:tc>
          <w:tcPr>
            <w:tcW w:w="0" w:type="auto"/>
          </w:tcPr>
          <w:p w14:paraId="3958D7EE" w14:textId="77777777" w:rsidR="00916C52" w:rsidRPr="00C44E50" w:rsidRDefault="00916C52" w:rsidP="00916C52">
            <w:pPr>
              <w:pStyle w:val="Compact"/>
              <w:jc w:val="center"/>
              <w:rPr>
                <w:rFonts w:cs="Times New Roman"/>
                <w:b/>
                <w:bCs/>
              </w:rPr>
            </w:pPr>
          </w:p>
        </w:tc>
      </w:tr>
      <w:tr w:rsidR="00F87251" w:rsidRPr="00F16B93" w14:paraId="64CA3757" w14:textId="77777777">
        <w:tc>
          <w:tcPr>
            <w:tcW w:w="0" w:type="auto"/>
          </w:tcPr>
          <w:p w14:paraId="1CF9487C" w14:textId="35A7DFD4" w:rsidR="00F87251" w:rsidRPr="00F16B93" w:rsidRDefault="00F87251" w:rsidP="00F87251">
            <w:pPr>
              <w:pStyle w:val="Compact"/>
              <w:rPr>
                <w:rFonts w:cs="Times New Roman"/>
              </w:rPr>
            </w:pPr>
            <w:r>
              <w:t xml:space="preserve">                    Intercept</w:t>
            </w:r>
          </w:p>
        </w:tc>
        <w:tc>
          <w:tcPr>
            <w:tcW w:w="0" w:type="auto"/>
          </w:tcPr>
          <w:p w14:paraId="225E73E6" w14:textId="40655A17" w:rsidR="00F87251" w:rsidRPr="009F6FA2" w:rsidRDefault="00F87251" w:rsidP="00F87251">
            <w:pPr>
              <w:pStyle w:val="Compact"/>
              <w:jc w:val="center"/>
              <w:rPr>
                <w:rFonts w:cs="Times New Roman"/>
                <w:b/>
                <w:bCs/>
              </w:rPr>
            </w:pPr>
            <w:r w:rsidRPr="009F6FA2">
              <w:rPr>
                <w:b/>
                <w:bCs/>
              </w:rPr>
              <w:t>0.015</w:t>
            </w:r>
          </w:p>
        </w:tc>
        <w:tc>
          <w:tcPr>
            <w:tcW w:w="0" w:type="auto"/>
          </w:tcPr>
          <w:p w14:paraId="1C90F089" w14:textId="641CB808" w:rsidR="00F87251" w:rsidRPr="009F6FA2" w:rsidRDefault="00F87251" w:rsidP="00F87251">
            <w:pPr>
              <w:pStyle w:val="Compact"/>
              <w:jc w:val="center"/>
              <w:rPr>
                <w:rFonts w:cs="Times New Roman"/>
                <w:b/>
                <w:bCs/>
              </w:rPr>
            </w:pPr>
            <w:r w:rsidRPr="009F6FA2">
              <w:rPr>
                <w:b/>
                <w:bCs/>
              </w:rPr>
              <w:t>0.007</w:t>
            </w:r>
          </w:p>
        </w:tc>
        <w:tc>
          <w:tcPr>
            <w:tcW w:w="0" w:type="auto"/>
          </w:tcPr>
          <w:p w14:paraId="7F687129" w14:textId="201EEF22" w:rsidR="00F87251" w:rsidRPr="009F6FA2" w:rsidRDefault="00F87251" w:rsidP="00F87251">
            <w:pPr>
              <w:pStyle w:val="Compact"/>
              <w:jc w:val="center"/>
              <w:rPr>
                <w:rFonts w:cs="Times New Roman"/>
                <w:b/>
                <w:bCs/>
              </w:rPr>
            </w:pPr>
            <w:r w:rsidRPr="009F6FA2">
              <w:rPr>
                <w:b/>
                <w:bCs/>
              </w:rPr>
              <w:t>0.029</w:t>
            </w:r>
          </w:p>
        </w:tc>
      </w:tr>
      <w:tr w:rsidR="00F87251" w:rsidRPr="00F16B93" w14:paraId="61EBD4F8" w14:textId="77777777">
        <w:tc>
          <w:tcPr>
            <w:tcW w:w="0" w:type="auto"/>
          </w:tcPr>
          <w:p w14:paraId="3CB9F1C7" w14:textId="07F0F6AC" w:rsidR="00F87251" w:rsidRPr="00F16B93" w:rsidRDefault="00F87251" w:rsidP="00F87251">
            <w:pPr>
              <w:pStyle w:val="Compact"/>
              <w:rPr>
                <w:rFonts w:cs="Times New Roman"/>
              </w:rPr>
            </w:pPr>
            <w:r>
              <w:t xml:space="preserve">                    Slope</w:t>
            </w:r>
          </w:p>
        </w:tc>
        <w:tc>
          <w:tcPr>
            <w:tcW w:w="0" w:type="auto"/>
          </w:tcPr>
          <w:p w14:paraId="447D2BB8" w14:textId="5936BF10" w:rsidR="00F87251" w:rsidRPr="009F6FA2" w:rsidRDefault="00D54DB4" w:rsidP="00F87251">
            <w:pPr>
              <w:pStyle w:val="Compact"/>
              <w:jc w:val="center"/>
              <w:rPr>
                <w:rFonts w:cs="Times New Roman"/>
                <w:b/>
                <w:bCs/>
              </w:rPr>
            </w:pPr>
            <w:r w:rsidRPr="009F6FA2">
              <w:rPr>
                <w:rFonts w:cs="Times New Roman"/>
                <w:b/>
                <w:bCs/>
              </w:rPr>
              <w:t>0.0002</w:t>
            </w:r>
          </w:p>
        </w:tc>
        <w:tc>
          <w:tcPr>
            <w:tcW w:w="0" w:type="auto"/>
          </w:tcPr>
          <w:p w14:paraId="1103162D" w14:textId="79FAA1CB" w:rsidR="00F87251" w:rsidRPr="009F6FA2" w:rsidRDefault="00D54DB4" w:rsidP="00F87251">
            <w:pPr>
              <w:pStyle w:val="Compact"/>
              <w:jc w:val="center"/>
              <w:rPr>
                <w:rFonts w:cs="Times New Roman"/>
                <w:b/>
                <w:bCs/>
              </w:rPr>
            </w:pPr>
            <w:r w:rsidRPr="009F6FA2">
              <w:rPr>
                <w:rFonts w:cs="Times New Roman"/>
                <w:b/>
                <w:bCs/>
              </w:rPr>
              <w:t>3.93e</w:t>
            </w:r>
            <w:r w:rsidRPr="009F6FA2">
              <w:rPr>
                <w:rFonts w:cs="Times New Roman"/>
                <w:b/>
                <w:bCs/>
                <w:vertAlign w:val="superscript"/>
              </w:rPr>
              <w:t>-7</w:t>
            </w:r>
          </w:p>
        </w:tc>
        <w:tc>
          <w:tcPr>
            <w:tcW w:w="0" w:type="auto"/>
          </w:tcPr>
          <w:p w14:paraId="3E767824" w14:textId="424E13E9" w:rsidR="00F87251" w:rsidRPr="009F6FA2" w:rsidRDefault="00F87251" w:rsidP="00F87251">
            <w:pPr>
              <w:pStyle w:val="Compact"/>
              <w:jc w:val="center"/>
              <w:rPr>
                <w:rFonts w:cs="Times New Roman"/>
                <w:b/>
                <w:bCs/>
              </w:rPr>
            </w:pPr>
            <w:r w:rsidRPr="009F6FA2">
              <w:rPr>
                <w:b/>
                <w:bCs/>
              </w:rPr>
              <w:t>0.00</w:t>
            </w:r>
            <w:r w:rsidR="00D54DB4" w:rsidRPr="009F6FA2">
              <w:rPr>
                <w:b/>
                <w:bCs/>
              </w:rPr>
              <w:t>09</w:t>
            </w:r>
          </w:p>
        </w:tc>
      </w:tr>
      <w:tr w:rsidR="00F87251" w:rsidRPr="00F16B93" w14:paraId="2F3178AF" w14:textId="77777777">
        <w:tc>
          <w:tcPr>
            <w:tcW w:w="0" w:type="auto"/>
          </w:tcPr>
          <w:p w14:paraId="082C7986" w14:textId="591C139C" w:rsidR="00F87251" w:rsidRDefault="00F87251" w:rsidP="00F87251">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2D3EAF98" w14:textId="6F3CD725" w:rsidR="00F87251" w:rsidRPr="00C44E50" w:rsidRDefault="00F87251" w:rsidP="00F87251">
            <w:pPr>
              <w:pStyle w:val="Compact"/>
              <w:jc w:val="center"/>
              <w:rPr>
                <w:rFonts w:cs="Times New Roman"/>
                <w:b/>
                <w:bCs/>
              </w:rPr>
            </w:pPr>
            <w:r>
              <w:t>-0.000575</w:t>
            </w:r>
          </w:p>
        </w:tc>
        <w:tc>
          <w:tcPr>
            <w:tcW w:w="0" w:type="auto"/>
          </w:tcPr>
          <w:p w14:paraId="58E3309C" w14:textId="58B0FFF8" w:rsidR="00F87251" w:rsidRDefault="00F87251" w:rsidP="00F87251">
            <w:pPr>
              <w:pStyle w:val="Compact"/>
              <w:jc w:val="center"/>
              <w:rPr>
                <w:rFonts w:cs="Times New Roman"/>
                <w:b/>
                <w:bCs/>
              </w:rPr>
            </w:pPr>
            <w:r>
              <w:t>-0.00289</w:t>
            </w:r>
          </w:p>
        </w:tc>
        <w:tc>
          <w:tcPr>
            <w:tcW w:w="0" w:type="auto"/>
          </w:tcPr>
          <w:p w14:paraId="1ECCBB13" w14:textId="78D812B1" w:rsidR="00F87251" w:rsidRPr="00C44E50" w:rsidRDefault="00F87251" w:rsidP="00F87251">
            <w:pPr>
              <w:pStyle w:val="Compact"/>
              <w:jc w:val="center"/>
              <w:rPr>
                <w:rFonts w:cs="Times New Roman"/>
                <w:b/>
                <w:bCs/>
              </w:rPr>
            </w:pPr>
            <w:r>
              <w:t>0.000882</w:t>
            </w:r>
          </w:p>
        </w:tc>
      </w:tr>
      <w:tr w:rsidR="00496444" w:rsidRPr="00F16B93" w14:paraId="7B13D16F" w14:textId="77777777">
        <w:tc>
          <w:tcPr>
            <w:tcW w:w="0" w:type="auto"/>
          </w:tcPr>
          <w:p w14:paraId="0E92C984" w14:textId="63086EBB" w:rsidR="00496444" w:rsidRDefault="00496444" w:rsidP="00496444">
            <w:pPr>
              <w:pStyle w:val="Compact"/>
            </w:pPr>
            <w:r>
              <w:t>Series (Within individua</w:t>
            </w:r>
            <w:r w:rsidR="001C4576">
              <w:t>l</w:t>
            </w:r>
            <w:r>
              <w:t>)</w:t>
            </w:r>
          </w:p>
        </w:tc>
        <w:tc>
          <w:tcPr>
            <w:tcW w:w="0" w:type="auto"/>
          </w:tcPr>
          <w:p w14:paraId="30498D9E" w14:textId="77777777" w:rsidR="00496444" w:rsidRPr="00C44E50" w:rsidRDefault="00496444" w:rsidP="00496444">
            <w:pPr>
              <w:pStyle w:val="Compact"/>
              <w:jc w:val="center"/>
              <w:rPr>
                <w:rFonts w:cs="Times New Roman"/>
                <w:b/>
                <w:bCs/>
              </w:rPr>
            </w:pPr>
          </w:p>
        </w:tc>
        <w:tc>
          <w:tcPr>
            <w:tcW w:w="0" w:type="auto"/>
          </w:tcPr>
          <w:p w14:paraId="10CAB6E0" w14:textId="77777777" w:rsidR="00496444" w:rsidRDefault="00496444" w:rsidP="00496444">
            <w:pPr>
              <w:pStyle w:val="Compact"/>
              <w:jc w:val="center"/>
              <w:rPr>
                <w:rFonts w:cs="Times New Roman"/>
                <w:b/>
                <w:bCs/>
              </w:rPr>
            </w:pPr>
          </w:p>
        </w:tc>
        <w:tc>
          <w:tcPr>
            <w:tcW w:w="0" w:type="auto"/>
          </w:tcPr>
          <w:p w14:paraId="4BD665FF" w14:textId="77777777" w:rsidR="00496444" w:rsidRPr="00C44E50" w:rsidRDefault="00496444" w:rsidP="00496444">
            <w:pPr>
              <w:pStyle w:val="Compact"/>
              <w:jc w:val="center"/>
              <w:rPr>
                <w:rFonts w:cs="Times New Roman"/>
                <w:b/>
                <w:bCs/>
              </w:rPr>
            </w:pPr>
          </w:p>
        </w:tc>
      </w:tr>
      <w:tr w:rsidR="00F87251" w:rsidRPr="00F16B93" w14:paraId="1ADDB500" w14:textId="77777777">
        <w:tc>
          <w:tcPr>
            <w:tcW w:w="0" w:type="auto"/>
          </w:tcPr>
          <w:p w14:paraId="2F560A68" w14:textId="6FEC0D95" w:rsidR="00F87251" w:rsidRPr="00F16B93" w:rsidRDefault="00F87251" w:rsidP="00F87251">
            <w:pPr>
              <w:pStyle w:val="Compact"/>
              <w:rPr>
                <w:rFonts w:cs="Times New Roman"/>
              </w:rPr>
            </w:pPr>
            <w:r>
              <w:t xml:space="preserve">                    Intercept</w:t>
            </w:r>
          </w:p>
        </w:tc>
        <w:tc>
          <w:tcPr>
            <w:tcW w:w="0" w:type="auto"/>
          </w:tcPr>
          <w:p w14:paraId="12DA093B" w14:textId="61BC020E" w:rsidR="00F87251" w:rsidRPr="009F6FA2" w:rsidRDefault="00F87251" w:rsidP="00F87251">
            <w:pPr>
              <w:pStyle w:val="Compact"/>
              <w:jc w:val="center"/>
              <w:rPr>
                <w:rFonts w:cs="Times New Roman"/>
                <w:b/>
                <w:bCs/>
              </w:rPr>
            </w:pPr>
            <w:r w:rsidRPr="009F6FA2">
              <w:rPr>
                <w:b/>
                <w:bCs/>
              </w:rPr>
              <w:t>0.015</w:t>
            </w:r>
          </w:p>
        </w:tc>
        <w:tc>
          <w:tcPr>
            <w:tcW w:w="0" w:type="auto"/>
          </w:tcPr>
          <w:p w14:paraId="51A0E0EB" w14:textId="3062691B" w:rsidR="00F87251" w:rsidRPr="009F6FA2" w:rsidRDefault="00F87251" w:rsidP="00F87251">
            <w:pPr>
              <w:pStyle w:val="Compact"/>
              <w:jc w:val="center"/>
              <w:rPr>
                <w:rFonts w:cs="Times New Roman"/>
                <w:b/>
                <w:bCs/>
              </w:rPr>
            </w:pPr>
            <w:r w:rsidRPr="009F6FA2">
              <w:rPr>
                <w:b/>
                <w:bCs/>
              </w:rPr>
              <w:t>0.01</w:t>
            </w:r>
          </w:p>
        </w:tc>
        <w:tc>
          <w:tcPr>
            <w:tcW w:w="0" w:type="auto"/>
          </w:tcPr>
          <w:p w14:paraId="23E171F6" w14:textId="6CDCC1D0" w:rsidR="00F87251" w:rsidRPr="009F6FA2" w:rsidRDefault="00F87251" w:rsidP="00F87251">
            <w:pPr>
              <w:pStyle w:val="Compact"/>
              <w:jc w:val="center"/>
              <w:rPr>
                <w:rFonts w:cs="Times New Roman"/>
                <w:b/>
                <w:bCs/>
              </w:rPr>
            </w:pPr>
            <w:r w:rsidRPr="009F6FA2">
              <w:rPr>
                <w:b/>
                <w:bCs/>
              </w:rPr>
              <w:t>0.022</w:t>
            </w:r>
          </w:p>
        </w:tc>
      </w:tr>
      <w:tr w:rsidR="00F87251" w:rsidRPr="00F16B93" w14:paraId="00B07811" w14:textId="77777777">
        <w:tc>
          <w:tcPr>
            <w:tcW w:w="0" w:type="auto"/>
          </w:tcPr>
          <w:p w14:paraId="4675712E" w14:textId="0C50DEE8" w:rsidR="00F87251" w:rsidRPr="00F16B93" w:rsidRDefault="00F87251" w:rsidP="00F87251">
            <w:pPr>
              <w:pStyle w:val="Compact"/>
              <w:rPr>
                <w:rFonts w:cs="Times New Roman"/>
              </w:rPr>
            </w:pPr>
            <w:r>
              <w:t xml:space="preserve">                    Slope</w:t>
            </w:r>
          </w:p>
        </w:tc>
        <w:tc>
          <w:tcPr>
            <w:tcW w:w="0" w:type="auto"/>
          </w:tcPr>
          <w:p w14:paraId="2283C3AF" w14:textId="3251AAE1" w:rsidR="00F87251" w:rsidRPr="009F6FA2" w:rsidRDefault="00F87251" w:rsidP="00F87251">
            <w:pPr>
              <w:pStyle w:val="Compact"/>
              <w:jc w:val="center"/>
              <w:rPr>
                <w:rFonts w:cs="Times New Roman"/>
                <w:b/>
                <w:bCs/>
              </w:rPr>
            </w:pPr>
            <w:r w:rsidRPr="009F6FA2">
              <w:rPr>
                <w:b/>
                <w:bCs/>
              </w:rPr>
              <w:t>0</w:t>
            </w:r>
            <w:r w:rsidR="001C4576" w:rsidRPr="009F6FA2">
              <w:rPr>
                <w:b/>
                <w:bCs/>
              </w:rPr>
              <w:t>.000</w:t>
            </w:r>
            <w:r w:rsidR="00EF377A" w:rsidRPr="009F6FA2">
              <w:rPr>
                <w:b/>
                <w:bCs/>
              </w:rPr>
              <w:t>3</w:t>
            </w:r>
          </w:p>
        </w:tc>
        <w:tc>
          <w:tcPr>
            <w:tcW w:w="0" w:type="auto"/>
          </w:tcPr>
          <w:p w14:paraId="33F6DF7A" w14:textId="2DD29CC6" w:rsidR="00F87251" w:rsidRPr="009F6FA2" w:rsidRDefault="00EF377A" w:rsidP="00F87251">
            <w:pPr>
              <w:pStyle w:val="Compact"/>
              <w:jc w:val="center"/>
              <w:rPr>
                <w:rFonts w:cs="Times New Roman"/>
                <w:b/>
                <w:bCs/>
              </w:rPr>
            </w:pPr>
            <w:r w:rsidRPr="009F6FA2">
              <w:rPr>
                <w:b/>
                <w:bCs/>
              </w:rPr>
              <w:t>2.79</w:t>
            </w:r>
            <w:r w:rsidR="001C4576" w:rsidRPr="009F6FA2">
              <w:rPr>
                <w:b/>
                <w:bCs/>
              </w:rPr>
              <w:t>e</w:t>
            </w:r>
            <w:r w:rsidR="001C4576" w:rsidRPr="009F6FA2">
              <w:rPr>
                <w:b/>
                <w:bCs/>
                <w:vertAlign w:val="superscript"/>
              </w:rPr>
              <w:t>-</w:t>
            </w:r>
            <w:r w:rsidRPr="009F6FA2">
              <w:rPr>
                <w:b/>
                <w:bCs/>
                <w:vertAlign w:val="superscript"/>
              </w:rPr>
              <w:t>7</w:t>
            </w:r>
          </w:p>
        </w:tc>
        <w:tc>
          <w:tcPr>
            <w:tcW w:w="0" w:type="auto"/>
          </w:tcPr>
          <w:p w14:paraId="20E80910" w14:textId="5B6263EF" w:rsidR="00F87251" w:rsidRPr="009F6FA2" w:rsidRDefault="001C4576" w:rsidP="00F87251">
            <w:pPr>
              <w:pStyle w:val="Compact"/>
              <w:jc w:val="center"/>
              <w:rPr>
                <w:rFonts w:cs="Times New Roman"/>
                <w:b/>
                <w:bCs/>
              </w:rPr>
            </w:pPr>
            <w:r w:rsidRPr="009F6FA2">
              <w:rPr>
                <w:b/>
                <w:bCs/>
              </w:rPr>
              <w:t>0.0</w:t>
            </w:r>
            <w:r w:rsidR="00EF377A" w:rsidRPr="009F6FA2">
              <w:rPr>
                <w:b/>
                <w:bCs/>
              </w:rPr>
              <w:t>0015</w:t>
            </w:r>
          </w:p>
        </w:tc>
      </w:tr>
      <w:tr w:rsidR="00F87251" w:rsidRPr="00F16B93" w14:paraId="44658173" w14:textId="77777777" w:rsidTr="003552FC">
        <w:tc>
          <w:tcPr>
            <w:tcW w:w="0" w:type="auto"/>
          </w:tcPr>
          <w:p w14:paraId="38E26596" w14:textId="0B5EEBA8" w:rsidR="00F87251" w:rsidRPr="00F16B93" w:rsidRDefault="00F87251" w:rsidP="00F87251">
            <w:pPr>
              <w:pStyle w:val="Compact"/>
              <w:rPr>
                <w:rFonts w:cs="Times New Roman"/>
              </w:rPr>
            </w:pPr>
            <w:r>
              <w:lastRenderedPageBreak/>
              <w:t xml:space="preserve">                    </w:t>
            </w:r>
            <w:proofErr w:type="spellStart"/>
            <w:r>
              <w:t>COV</w:t>
            </w:r>
            <w:r>
              <w:rPr>
                <w:vertAlign w:val="subscript"/>
              </w:rPr>
              <w:t>Intercept</w:t>
            </w:r>
            <w:proofErr w:type="spellEnd"/>
            <w:r>
              <w:rPr>
                <w:vertAlign w:val="subscript"/>
              </w:rPr>
              <w:t xml:space="preserve"> – Slope</w:t>
            </w:r>
          </w:p>
        </w:tc>
        <w:tc>
          <w:tcPr>
            <w:tcW w:w="0" w:type="auto"/>
          </w:tcPr>
          <w:p w14:paraId="605FF4C5" w14:textId="54B71A80" w:rsidR="00F87251" w:rsidRPr="00F16B93" w:rsidRDefault="00F87251" w:rsidP="00F87251">
            <w:pPr>
              <w:pStyle w:val="Compact"/>
              <w:jc w:val="center"/>
              <w:rPr>
                <w:rFonts w:cs="Times New Roman"/>
              </w:rPr>
            </w:pPr>
            <w:r>
              <w:t>-0.000417</w:t>
            </w:r>
          </w:p>
        </w:tc>
        <w:tc>
          <w:tcPr>
            <w:tcW w:w="0" w:type="auto"/>
          </w:tcPr>
          <w:p w14:paraId="5C3E1C21" w14:textId="0F807B2B" w:rsidR="00F87251" w:rsidRPr="00F16B93" w:rsidRDefault="00F87251" w:rsidP="00F87251">
            <w:pPr>
              <w:pStyle w:val="Compact"/>
              <w:jc w:val="center"/>
              <w:rPr>
                <w:rFonts w:cs="Times New Roman"/>
              </w:rPr>
            </w:pPr>
            <w:r>
              <w:t>-0.00283</w:t>
            </w:r>
          </w:p>
        </w:tc>
        <w:tc>
          <w:tcPr>
            <w:tcW w:w="0" w:type="auto"/>
          </w:tcPr>
          <w:p w14:paraId="55CA13C6" w14:textId="4F01CBDB" w:rsidR="00F87251" w:rsidRPr="00F16B93" w:rsidRDefault="00F87251" w:rsidP="00F87251">
            <w:pPr>
              <w:pStyle w:val="Compact"/>
              <w:jc w:val="center"/>
              <w:rPr>
                <w:rFonts w:cs="Times New Roman"/>
              </w:rPr>
            </w:pPr>
            <w:r>
              <w:t>0.00138</w:t>
            </w:r>
          </w:p>
        </w:tc>
      </w:tr>
      <w:tr w:rsidR="00F87251" w:rsidRPr="00F16B93" w14:paraId="4488383D" w14:textId="77777777">
        <w:tc>
          <w:tcPr>
            <w:tcW w:w="0" w:type="auto"/>
          </w:tcPr>
          <w:p w14:paraId="772BEAD6" w14:textId="08761584" w:rsidR="00F87251" w:rsidRDefault="00F87251" w:rsidP="00F87251">
            <w:pPr>
              <w:pStyle w:val="Compact"/>
            </w:pPr>
            <w:r>
              <w:t>Measurement Error</w:t>
            </w:r>
          </w:p>
        </w:tc>
        <w:tc>
          <w:tcPr>
            <w:tcW w:w="0" w:type="auto"/>
          </w:tcPr>
          <w:p w14:paraId="6ADD07CE" w14:textId="77777777" w:rsidR="00F87251" w:rsidRPr="00C44E50" w:rsidRDefault="00F87251" w:rsidP="00F87251">
            <w:pPr>
              <w:pStyle w:val="Compact"/>
              <w:jc w:val="center"/>
              <w:rPr>
                <w:rFonts w:cs="Times New Roman"/>
                <w:b/>
                <w:bCs/>
              </w:rPr>
            </w:pPr>
          </w:p>
        </w:tc>
        <w:tc>
          <w:tcPr>
            <w:tcW w:w="0" w:type="auto"/>
          </w:tcPr>
          <w:p w14:paraId="3C81519D" w14:textId="77777777" w:rsidR="00F87251" w:rsidRPr="00C44E50" w:rsidRDefault="00F87251" w:rsidP="00F87251">
            <w:pPr>
              <w:pStyle w:val="Compact"/>
              <w:jc w:val="center"/>
              <w:rPr>
                <w:rFonts w:cs="Times New Roman"/>
                <w:b/>
                <w:bCs/>
              </w:rPr>
            </w:pPr>
          </w:p>
        </w:tc>
        <w:tc>
          <w:tcPr>
            <w:tcW w:w="0" w:type="auto"/>
          </w:tcPr>
          <w:p w14:paraId="4824BD8A" w14:textId="77777777" w:rsidR="00F87251" w:rsidRPr="00C44E50" w:rsidRDefault="00F87251" w:rsidP="00F87251">
            <w:pPr>
              <w:pStyle w:val="Compact"/>
              <w:jc w:val="center"/>
              <w:rPr>
                <w:rFonts w:cs="Times New Roman"/>
                <w:b/>
                <w:bCs/>
              </w:rPr>
            </w:pPr>
          </w:p>
        </w:tc>
      </w:tr>
      <w:tr w:rsidR="00F87251" w:rsidRPr="00F16B93" w14:paraId="4ECFFD95" w14:textId="77777777" w:rsidTr="009F6FA2">
        <w:trPr>
          <w:trHeight w:val="145"/>
        </w:trPr>
        <w:tc>
          <w:tcPr>
            <w:tcW w:w="0" w:type="auto"/>
          </w:tcPr>
          <w:p w14:paraId="0CFAE212" w14:textId="48183A77" w:rsidR="00F87251" w:rsidRPr="00F16B93" w:rsidRDefault="00F87251" w:rsidP="00F87251">
            <w:pPr>
              <w:pStyle w:val="Compact"/>
              <w:rPr>
                <w:rFonts w:cs="Times New Roman"/>
              </w:rPr>
            </w:pPr>
            <w:r>
              <w:t xml:space="preserve">                    Intercept</w:t>
            </w:r>
          </w:p>
        </w:tc>
        <w:tc>
          <w:tcPr>
            <w:tcW w:w="0" w:type="auto"/>
          </w:tcPr>
          <w:p w14:paraId="0FBF815E" w14:textId="65B41581" w:rsidR="00F87251" w:rsidRPr="009F6FA2" w:rsidRDefault="00F87251" w:rsidP="00F87251">
            <w:pPr>
              <w:pStyle w:val="Compact"/>
              <w:jc w:val="center"/>
              <w:rPr>
                <w:rFonts w:cs="Times New Roman"/>
                <w:b/>
                <w:bCs/>
              </w:rPr>
            </w:pPr>
            <w:r w:rsidRPr="009F6FA2">
              <w:rPr>
                <w:b/>
                <w:bCs/>
              </w:rPr>
              <w:t>0.037</w:t>
            </w:r>
          </w:p>
        </w:tc>
        <w:tc>
          <w:tcPr>
            <w:tcW w:w="0" w:type="auto"/>
          </w:tcPr>
          <w:p w14:paraId="40D2B44D" w14:textId="38AE3A3D" w:rsidR="00F87251" w:rsidRPr="009F6FA2" w:rsidRDefault="00F87251" w:rsidP="00F87251">
            <w:pPr>
              <w:pStyle w:val="Compact"/>
              <w:jc w:val="center"/>
              <w:rPr>
                <w:rFonts w:cs="Times New Roman"/>
                <w:b/>
                <w:bCs/>
              </w:rPr>
            </w:pPr>
            <w:r w:rsidRPr="009F6FA2">
              <w:rPr>
                <w:b/>
                <w:bCs/>
              </w:rPr>
              <w:t>0.03</w:t>
            </w:r>
          </w:p>
        </w:tc>
        <w:tc>
          <w:tcPr>
            <w:tcW w:w="0" w:type="auto"/>
          </w:tcPr>
          <w:p w14:paraId="6E5BB231" w14:textId="1EB1B249" w:rsidR="00F87251" w:rsidRPr="009F6FA2" w:rsidRDefault="00F87251" w:rsidP="00F87251">
            <w:pPr>
              <w:pStyle w:val="Compact"/>
              <w:jc w:val="center"/>
              <w:rPr>
                <w:rFonts w:cs="Times New Roman"/>
                <w:b/>
                <w:bCs/>
              </w:rPr>
            </w:pPr>
            <w:r w:rsidRPr="009F6FA2">
              <w:rPr>
                <w:b/>
                <w:bCs/>
              </w:rPr>
              <w:t>0.044</w:t>
            </w:r>
          </w:p>
        </w:tc>
      </w:tr>
      <w:tr w:rsidR="00F87251" w:rsidRPr="00F16B93" w14:paraId="4B4DD6E1" w14:textId="77777777">
        <w:tc>
          <w:tcPr>
            <w:tcW w:w="0" w:type="auto"/>
          </w:tcPr>
          <w:p w14:paraId="7F98E5AE" w14:textId="4E5492EC" w:rsidR="00F87251" w:rsidRPr="00F16B93" w:rsidRDefault="00F87251" w:rsidP="00F87251">
            <w:pPr>
              <w:pStyle w:val="Compact"/>
              <w:rPr>
                <w:rFonts w:cs="Times New Roman"/>
              </w:rPr>
            </w:pPr>
            <w:r>
              <w:rPr>
                <w:rFonts w:cs="Times New Roman"/>
              </w:rPr>
              <w:t>Residual</w:t>
            </w:r>
          </w:p>
        </w:tc>
        <w:tc>
          <w:tcPr>
            <w:tcW w:w="0" w:type="auto"/>
          </w:tcPr>
          <w:p w14:paraId="27B03CC6" w14:textId="78685510" w:rsidR="00F87251" w:rsidRPr="009F6FA2" w:rsidRDefault="00F87251" w:rsidP="00F87251">
            <w:pPr>
              <w:pStyle w:val="Compact"/>
              <w:jc w:val="center"/>
              <w:rPr>
                <w:rFonts w:cs="Times New Roman"/>
                <w:b/>
                <w:bCs/>
              </w:rPr>
            </w:pPr>
            <w:r w:rsidRPr="009F6FA2">
              <w:rPr>
                <w:b/>
                <w:bCs/>
              </w:rPr>
              <w:t>0.045</w:t>
            </w:r>
          </w:p>
        </w:tc>
        <w:tc>
          <w:tcPr>
            <w:tcW w:w="0" w:type="auto"/>
          </w:tcPr>
          <w:p w14:paraId="2F183572" w14:textId="3195574F" w:rsidR="00F87251" w:rsidRPr="009F6FA2" w:rsidRDefault="00F87251" w:rsidP="00F87251">
            <w:pPr>
              <w:pStyle w:val="Compact"/>
              <w:jc w:val="center"/>
              <w:rPr>
                <w:rFonts w:cs="Times New Roman"/>
                <w:b/>
                <w:bCs/>
              </w:rPr>
            </w:pPr>
            <w:r w:rsidRPr="009F6FA2">
              <w:rPr>
                <w:b/>
                <w:bCs/>
              </w:rPr>
              <w:t>0.041</w:t>
            </w:r>
          </w:p>
        </w:tc>
        <w:tc>
          <w:tcPr>
            <w:tcW w:w="0" w:type="auto"/>
          </w:tcPr>
          <w:p w14:paraId="4EC7351F" w14:textId="33CFF4A9" w:rsidR="00F87251" w:rsidRPr="009F6FA2" w:rsidRDefault="00F87251" w:rsidP="00F87251">
            <w:pPr>
              <w:pStyle w:val="Compact"/>
              <w:jc w:val="center"/>
              <w:rPr>
                <w:rFonts w:cs="Times New Roman"/>
                <w:b/>
                <w:bCs/>
              </w:rPr>
            </w:pPr>
            <w:r w:rsidRPr="009F6FA2">
              <w:rPr>
                <w:b/>
                <w:bCs/>
              </w:rPr>
              <w:t>0.049</w:t>
            </w:r>
          </w:p>
        </w:tc>
      </w:tr>
    </w:tbl>
    <w:p w14:paraId="16E820B3" w14:textId="77777777" w:rsidR="000158A5" w:rsidRDefault="000158A5" w:rsidP="000158A5"/>
    <w:p w14:paraId="04394FCE" w14:textId="79C17378" w:rsidR="001D1EB6" w:rsidRPr="00F16B93" w:rsidRDefault="00746D8E">
      <w:pPr>
        <w:pStyle w:val="TableCaption"/>
        <w:rPr>
          <w:rFonts w:ascii="Times New Roman" w:hAnsi="Times New Roman" w:cs="Times New Roman"/>
          <w:i w:val="0"/>
        </w:rPr>
      </w:pPr>
      <w:r w:rsidRPr="000E6A9F">
        <w:rPr>
          <w:rFonts w:ascii="Times New Roman" w:hAnsi="Times New Roman" w:cs="Times New Roman"/>
          <w:b/>
          <w:bCs/>
          <w:i w:val="0"/>
        </w:rPr>
        <w:t>Table S</w:t>
      </w:r>
      <w:r w:rsidR="006D2D6F">
        <w:rPr>
          <w:rFonts w:ascii="Times New Roman" w:hAnsi="Times New Roman" w:cs="Times New Roman"/>
          <w:b/>
          <w:bCs/>
          <w:i w:val="0"/>
        </w:rPr>
        <w:t>9</w:t>
      </w:r>
      <w:r w:rsidRPr="00F16B93">
        <w:rPr>
          <w:rFonts w:ascii="Times New Roman" w:hAnsi="Times New Roman" w:cs="Times New Roman"/>
          <w:i w:val="0"/>
        </w:rPr>
        <w:t xml:space="preserve"> Model coefficients of model whether body mass, temeperature and age predicts variation in metabolic rate. In this model, we fitted a ‘series’ as random intercept with temeperature as a random slope to estimate repeatability of the slope. See Statistical Analyses for details. This model used a complete case dataset of lizards in the </w:t>
      </w:r>
      <w:r w:rsidR="00985B14">
        <w:rPr>
          <w:rFonts w:ascii="Times New Roman" w:hAnsi="Times New Roman" w:cs="Times New Roman"/>
          <w:i w:val="0"/>
        </w:rPr>
        <w:t xml:space="preserve">hot </w:t>
      </w:r>
      <w:r w:rsidRPr="00F16B93">
        <w:rPr>
          <w:rFonts w:ascii="Times New Roman" w:hAnsi="Times New Roman" w:cs="Times New Roman"/>
          <w:i w:val="0"/>
        </w:rPr>
        <w:t>developmental temperature only n = 2</w:t>
      </w:r>
      <w:r w:rsidR="00985B14">
        <w:rPr>
          <w:rFonts w:ascii="Times New Roman" w:hAnsi="Times New Roman" w:cs="Times New Roman"/>
          <w:i w:val="0"/>
        </w:rPr>
        <w:t>5</w:t>
      </w:r>
      <w:r w:rsidRPr="00F16B93">
        <w:rPr>
          <w:rFonts w:ascii="Times New Roman" w:hAnsi="Times New Roman" w:cs="Times New Roman"/>
          <w:i w:val="0"/>
        </w:rPr>
        <w:t>, n</w:t>
      </w:r>
      <w:r w:rsidRPr="00845DAA">
        <w:rPr>
          <w:rFonts w:ascii="Times New Roman" w:hAnsi="Times New Roman" w:cs="Times New Roman"/>
          <w:i w:val="0"/>
          <w:vertAlign w:val="subscript"/>
        </w:rPr>
        <w:t>obs</w:t>
      </w:r>
      <w:r w:rsidRPr="00F16B93">
        <w:rPr>
          <w:rFonts w:ascii="Times New Roman" w:hAnsi="Times New Roman" w:cs="Times New Roman"/>
          <w:i w:val="0"/>
        </w:rPr>
        <w:t xml:space="preserve"> = 1921</w:t>
      </w:r>
      <w:r w:rsidR="004723B3">
        <w:rPr>
          <w:rFonts w:ascii="Times New Roman" w:hAnsi="Times New Roman" w:cs="Times New Roman"/>
          <w:i w:val="0"/>
        </w:rPr>
        <w:t xml:space="preserve">. </w:t>
      </w:r>
      <w:r w:rsidR="001C424F" w:rsidRPr="001C424F">
        <w:rPr>
          <w:rFonts w:ascii="Times New Roman" w:hAnsi="Times New Roman" w:cs="Times New Roman"/>
          <w:i w:val="0"/>
        </w:rPr>
        <w:t xml:space="preserve">MR were log transformed and mass, age and temperature </w:t>
      </w:r>
      <w:proofErr w:type="gramStart"/>
      <w:r w:rsidR="001C424F" w:rsidRPr="001C424F">
        <w:rPr>
          <w:rFonts w:ascii="Times New Roman" w:hAnsi="Times New Roman" w:cs="Times New Roman"/>
          <w:i w:val="0"/>
        </w:rPr>
        <w:t>was</w:t>
      </w:r>
      <w:proofErr w:type="gramEnd"/>
      <w:r w:rsidR="001C424F" w:rsidRPr="001C424F">
        <w:rPr>
          <w:rFonts w:ascii="Times New Roman" w:hAnsi="Times New Roman" w:cs="Times New Roman"/>
          <w:i w:val="0"/>
        </w:rPr>
        <w:t xml:space="preserve"> z-transformed.</w:t>
      </w:r>
      <w:r w:rsidR="001C424F" w:rsidRPr="002F68C6">
        <w:rPr>
          <w:rFonts w:ascii="Times New Roman" w:hAnsi="Times New Roman" w:cs="Times New Roman"/>
          <w:i w:val="0"/>
        </w:rPr>
        <w:t xml:space="preserve"> </w:t>
      </w:r>
      <w:r w:rsidR="004723B3" w:rsidRPr="002F68C6">
        <w:rPr>
          <w:rFonts w:ascii="Times New Roman" w:hAnsi="Times New Roman" w:cs="Times New Roman"/>
          <w:i w:val="0"/>
        </w:rPr>
        <w:t xml:space="preserve"> Bolded estimates are significantly different from zero. </w:t>
      </w:r>
      <w:r w:rsidR="008804A4" w:rsidRPr="00364250">
        <w:rPr>
          <w:rFonts w:ascii="Times New Roman" w:hAnsi="Times New Roman" w:cs="Times New Roman"/>
          <w:i w:val="0"/>
          <w:iCs/>
        </w:rPr>
        <w:t>COV represents covariance</w:t>
      </w:r>
      <w:r w:rsidR="008804A4">
        <w:rPr>
          <w:rFonts w:ascii="Times New Roman" w:hAnsi="Times New Roman" w:cs="Times New Roman"/>
          <w:i w:val="0"/>
          <w:iCs/>
        </w:rPr>
        <w:t xml:space="preserve">. </w:t>
      </w:r>
      <w:r w:rsidR="004723B3" w:rsidRPr="002F68C6">
        <w:rPr>
          <w:rFonts w:ascii="Times New Roman" w:hAnsi="Times New Roman" w:cs="Times New Roman"/>
          <w:i w:val="0"/>
        </w:rPr>
        <w:t>Values with * indicate very small values</w:t>
      </w:r>
      <w:r w:rsidR="004723B3">
        <w:rPr>
          <w:rFonts w:ascii="Times New Roman" w:hAnsi="Times New Roman" w:cs="Times New Roman"/>
          <w:i w:val="0"/>
        </w:rPr>
        <w:t xml:space="preserve"> that are still greater than zero</w:t>
      </w:r>
    </w:p>
    <w:tbl>
      <w:tblPr>
        <w:tblStyle w:val="Table"/>
        <w:tblW w:w="4583" w:type="pct"/>
        <w:tblLook w:val="07E0" w:firstRow="1" w:lastRow="1" w:firstColumn="1" w:lastColumn="1" w:noHBand="1" w:noVBand="1"/>
      </w:tblPr>
      <w:tblGrid>
        <w:gridCol w:w="4982"/>
        <w:gridCol w:w="1280"/>
        <w:gridCol w:w="1372"/>
        <w:gridCol w:w="1143"/>
      </w:tblGrid>
      <w:tr w:rsidR="002C6015" w:rsidRPr="00F16B93" w14:paraId="60A619BD" w14:textId="77777777">
        <w:tc>
          <w:tcPr>
            <w:tcW w:w="0" w:type="auto"/>
            <w:tcBorders>
              <w:bottom w:val="single" w:sz="0" w:space="0" w:color="auto"/>
            </w:tcBorders>
            <w:vAlign w:val="bottom"/>
          </w:tcPr>
          <w:p w14:paraId="25B7520D" w14:textId="77777777" w:rsidR="002C6015" w:rsidRPr="00F16B93" w:rsidRDefault="002C6015" w:rsidP="002C6015">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04D389C1" w14:textId="749C7550" w:rsidR="002C6015" w:rsidRPr="00F16B93" w:rsidRDefault="002C6015" w:rsidP="002C6015">
            <w:pPr>
              <w:pStyle w:val="Compact"/>
              <w:jc w:val="center"/>
              <w:rPr>
                <w:rFonts w:cs="Times New Roman"/>
              </w:rPr>
            </w:pPr>
            <w:r>
              <w:t>Estimate</w:t>
            </w:r>
          </w:p>
        </w:tc>
        <w:tc>
          <w:tcPr>
            <w:tcW w:w="0" w:type="auto"/>
            <w:tcBorders>
              <w:bottom w:val="single" w:sz="0" w:space="0" w:color="auto"/>
            </w:tcBorders>
            <w:vAlign w:val="bottom"/>
          </w:tcPr>
          <w:p w14:paraId="42585A19" w14:textId="0100D5C6" w:rsidR="002C6015" w:rsidRPr="00F16B93" w:rsidRDefault="002C6015" w:rsidP="002C6015">
            <w:pPr>
              <w:pStyle w:val="Compact"/>
              <w:jc w:val="center"/>
              <w:rPr>
                <w:rFonts w:cs="Times New Roman"/>
              </w:rPr>
            </w:pPr>
            <w:r>
              <w:t>Lower</w:t>
            </w:r>
          </w:p>
        </w:tc>
        <w:tc>
          <w:tcPr>
            <w:tcW w:w="0" w:type="auto"/>
            <w:tcBorders>
              <w:bottom w:val="single" w:sz="0" w:space="0" w:color="auto"/>
            </w:tcBorders>
            <w:vAlign w:val="bottom"/>
          </w:tcPr>
          <w:p w14:paraId="528558A2" w14:textId="13BFDBC3" w:rsidR="002C6015" w:rsidRPr="00F16B93" w:rsidRDefault="002C6015" w:rsidP="002C6015">
            <w:pPr>
              <w:pStyle w:val="Compact"/>
              <w:jc w:val="center"/>
              <w:rPr>
                <w:rFonts w:cs="Times New Roman"/>
              </w:rPr>
            </w:pPr>
            <w:r>
              <w:t>Upper</w:t>
            </w:r>
          </w:p>
        </w:tc>
      </w:tr>
      <w:tr w:rsidR="00D032B9" w:rsidRPr="00F16B93" w14:paraId="5E1AB9B6" w14:textId="77777777">
        <w:tc>
          <w:tcPr>
            <w:tcW w:w="0" w:type="auto"/>
          </w:tcPr>
          <w:p w14:paraId="2AE56D20" w14:textId="1EB4E078" w:rsidR="00D032B9" w:rsidRDefault="00D032B9" w:rsidP="000158A5">
            <w:pPr>
              <w:pStyle w:val="Compact"/>
            </w:pPr>
            <w:r w:rsidRPr="00C06219">
              <w:rPr>
                <w:i/>
                <w:iCs/>
                <w:u w:val="single"/>
              </w:rPr>
              <w:t>Fixed effects</w:t>
            </w:r>
          </w:p>
        </w:tc>
        <w:tc>
          <w:tcPr>
            <w:tcW w:w="0" w:type="auto"/>
          </w:tcPr>
          <w:p w14:paraId="3E982BE2" w14:textId="77777777" w:rsidR="00D032B9" w:rsidRPr="00D61C57" w:rsidRDefault="00D032B9" w:rsidP="000158A5">
            <w:pPr>
              <w:pStyle w:val="Compact"/>
              <w:jc w:val="center"/>
              <w:rPr>
                <w:rFonts w:cs="Times New Roman"/>
                <w:b/>
                <w:bCs/>
              </w:rPr>
            </w:pPr>
          </w:p>
        </w:tc>
        <w:tc>
          <w:tcPr>
            <w:tcW w:w="0" w:type="auto"/>
          </w:tcPr>
          <w:p w14:paraId="6ED84CF9" w14:textId="77777777" w:rsidR="00D032B9" w:rsidRPr="00D61C57" w:rsidRDefault="00D032B9" w:rsidP="000158A5">
            <w:pPr>
              <w:pStyle w:val="Compact"/>
              <w:jc w:val="center"/>
              <w:rPr>
                <w:rFonts w:cs="Times New Roman"/>
                <w:b/>
                <w:bCs/>
              </w:rPr>
            </w:pPr>
          </w:p>
        </w:tc>
        <w:tc>
          <w:tcPr>
            <w:tcW w:w="0" w:type="auto"/>
          </w:tcPr>
          <w:p w14:paraId="7B0DDE6B" w14:textId="77777777" w:rsidR="00D032B9" w:rsidRPr="00D61C57" w:rsidRDefault="00D032B9" w:rsidP="000158A5">
            <w:pPr>
              <w:pStyle w:val="Compact"/>
              <w:jc w:val="center"/>
              <w:rPr>
                <w:rFonts w:cs="Times New Roman"/>
                <w:b/>
                <w:bCs/>
              </w:rPr>
            </w:pPr>
          </w:p>
        </w:tc>
      </w:tr>
      <w:tr w:rsidR="00F87251" w:rsidRPr="00F16B93" w14:paraId="00287590" w14:textId="77777777">
        <w:tc>
          <w:tcPr>
            <w:tcW w:w="0" w:type="auto"/>
          </w:tcPr>
          <w:p w14:paraId="5F364E29" w14:textId="236E6A3D" w:rsidR="00F87251" w:rsidRPr="00F16B93" w:rsidRDefault="00F87251" w:rsidP="00F87251">
            <w:pPr>
              <w:pStyle w:val="Compact"/>
              <w:rPr>
                <w:rFonts w:cs="Times New Roman"/>
              </w:rPr>
            </w:pPr>
            <w:r>
              <w:t>Intercept</w:t>
            </w:r>
          </w:p>
        </w:tc>
        <w:tc>
          <w:tcPr>
            <w:tcW w:w="0" w:type="auto"/>
          </w:tcPr>
          <w:p w14:paraId="41616751" w14:textId="2E63346E" w:rsidR="00F87251" w:rsidRPr="00885987" w:rsidRDefault="00F87251" w:rsidP="00F87251">
            <w:pPr>
              <w:pStyle w:val="Compact"/>
              <w:jc w:val="center"/>
              <w:rPr>
                <w:rFonts w:cs="Times New Roman"/>
                <w:b/>
                <w:bCs/>
              </w:rPr>
            </w:pPr>
            <w:r w:rsidRPr="00885987">
              <w:rPr>
                <w:b/>
                <w:bCs/>
              </w:rPr>
              <w:t>-6.298</w:t>
            </w:r>
          </w:p>
        </w:tc>
        <w:tc>
          <w:tcPr>
            <w:tcW w:w="0" w:type="auto"/>
          </w:tcPr>
          <w:p w14:paraId="50C561E5" w14:textId="42F8D352" w:rsidR="00F87251" w:rsidRPr="00885987" w:rsidRDefault="00F87251" w:rsidP="00F87251">
            <w:pPr>
              <w:pStyle w:val="Compact"/>
              <w:jc w:val="center"/>
              <w:rPr>
                <w:rFonts w:cs="Times New Roman"/>
                <w:b/>
                <w:bCs/>
              </w:rPr>
            </w:pPr>
            <w:r w:rsidRPr="00885987">
              <w:rPr>
                <w:b/>
                <w:bCs/>
              </w:rPr>
              <w:t>-6.329</w:t>
            </w:r>
          </w:p>
        </w:tc>
        <w:tc>
          <w:tcPr>
            <w:tcW w:w="0" w:type="auto"/>
          </w:tcPr>
          <w:p w14:paraId="3F49755E" w14:textId="6327A4F8" w:rsidR="00F87251" w:rsidRPr="00885987" w:rsidRDefault="00F87251" w:rsidP="00F87251">
            <w:pPr>
              <w:pStyle w:val="Compact"/>
              <w:jc w:val="center"/>
              <w:rPr>
                <w:rFonts w:cs="Times New Roman"/>
                <w:b/>
                <w:bCs/>
              </w:rPr>
            </w:pPr>
            <w:r w:rsidRPr="00885987">
              <w:rPr>
                <w:b/>
                <w:bCs/>
              </w:rPr>
              <w:t>-6.268</w:t>
            </w:r>
          </w:p>
        </w:tc>
      </w:tr>
      <w:tr w:rsidR="00F87251" w:rsidRPr="00F16B93" w14:paraId="33E9B787" w14:textId="77777777">
        <w:tc>
          <w:tcPr>
            <w:tcW w:w="0" w:type="auto"/>
          </w:tcPr>
          <w:p w14:paraId="2B32C3B2" w14:textId="71BF5272" w:rsidR="00F87251" w:rsidRPr="00F16B93" w:rsidRDefault="00F87251" w:rsidP="00F87251">
            <w:pPr>
              <w:pStyle w:val="Compact"/>
              <w:rPr>
                <w:rFonts w:cs="Times New Roman"/>
              </w:rPr>
            </w:pPr>
            <w:r>
              <w:t>Temperature</w:t>
            </w:r>
          </w:p>
        </w:tc>
        <w:tc>
          <w:tcPr>
            <w:tcW w:w="0" w:type="auto"/>
          </w:tcPr>
          <w:p w14:paraId="558A47D9" w14:textId="687C3E62" w:rsidR="00F87251" w:rsidRPr="00885987" w:rsidRDefault="00F87251" w:rsidP="00F87251">
            <w:pPr>
              <w:pStyle w:val="Compact"/>
              <w:jc w:val="center"/>
              <w:rPr>
                <w:rFonts w:cs="Times New Roman"/>
                <w:b/>
                <w:bCs/>
              </w:rPr>
            </w:pPr>
            <w:r w:rsidRPr="00885987">
              <w:rPr>
                <w:b/>
                <w:bCs/>
              </w:rPr>
              <w:t>0.246</w:t>
            </w:r>
          </w:p>
        </w:tc>
        <w:tc>
          <w:tcPr>
            <w:tcW w:w="0" w:type="auto"/>
          </w:tcPr>
          <w:p w14:paraId="34F3434C" w14:textId="1308E539" w:rsidR="00F87251" w:rsidRPr="00885987" w:rsidRDefault="00F87251" w:rsidP="00F87251">
            <w:pPr>
              <w:pStyle w:val="Compact"/>
              <w:jc w:val="center"/>
              <w:rPr>
                <w:rFonts w:cs="Times New Roman"/>
                <w:b/>
                <w:bCs/>
              </w:rPr>
            </w:pPr>
            <w:r w:rsidRPr="00885987">
              <w:rPr>
                <w:b/>
                <w:bCs/>
              </w:rPr>
              <w:t>0.229</w:t>
            </w:r>
          </w:p>
        </w:tc>
        <w:tc>
          <w:tcPr>
            <w:tcW w:w="0" w:type="auto"/>
          </w:tcPr>
          <w:p w14:paraId="736990ED" w14:textId="7A7EB38B" w:rsidR="00F87251" w:rsidRPr="00885987" w:rsidRDefault="00F87251" w:rsidP="00F87251">
            <w:pPr>
              <w:pStyle w:val="Compact"/>
              <w:jc w:val="center"/>
              <w:rPr>
                <w:rFonts w:cs="Times New Roman"/>
                <w:b/>
                <w:bCs/>
              </w:rPr>
            </w:pPr>
            <w:r w:rsidRPr="00885987">
              <w:rPr>
                <w:b/>
                <w:bCs/>
              </w:rPr>
              <w:t>0.263</w:t>
            </w:r>
          </w:p>
        </w:tc>
      </w:tr>
      <w:tr w:rsidR="00F87251" w:rsidRPr="00F16B93" w14:paraId="6B508795" w14:textId="77777777">
        <w:tc>
          <w:tcPr>
            <w:tcW w:w="0" w:type="auto"/>
          </w:tcPr>
          <w:p w14:paraId="28329162" w14:textId="3F6A8C4B" w:rsidR="00F87251" w:rsidRPr="00F16B93" w:rsidRDefault="00F87251" w:rsidP="00F87251">
            <w:pPr>
              <w:pStyle w:val="Compact"/>
              <w:rPr>
                <w:rFonts w:cs="Times New Roman"/>
              </w:rPr>
            </w:pPr>
            <w:r>
              <w:t>Mass</w:t>
            </w:r>
          </w:p>
        </w:tc>
        <w:tc>
          <w:tcPr>
            <w:tcW w:w="0" w:type="auto"/>
          </w:tcPr>
          <w:p w14:paraId="37002030" w14:textId="3D0D3BEC" w:rsidR="00F87251" w:rsidRPr="00885987" w:rsidRDefault="00F87251" w:rsidP="00F87251">
            <w:pPr>
              <w:pStyle w:val="Compact"/>
              <w:jc w:val="center"/>
              <w:rPr>
                <w:rFonts w:cs="Times New Roman"/>
                <w:b/>
                <w:bCs/>
              </w:rPr>
            </w:pPr>
            <w:r w:rsidRPr="00885987">
              <w:rPr>
                <w:b/>
                <w:bCs/>
              </w:rPr>
              <w:t>0.124</w:t>
            </w:r>
          </w:p>
        </w:tc>
        <w:tc>
          <w:tcPr>
            <w:tcW w:w="0" w:type="auto"/>
          </w:tcPr>
          <w:p w14:paraId="1ADFA523" w14:textId="594AEF09" w:rsidR="00F87251" w:rsidRPr="00885987" w:rsidRDefault="00F87251" w:rsidP="00F87251">
            <w:pPr>
              <w:pStyle w:val="Compact"/>
              <w:jc w:val="center"/>
              <w:rPr>
                <w:rFonts w:cs="Times New Roman"/>
                <w:b/>
                <w:bCs/>
              </w:rPr>
            </w:pPr>
            <w:r w:rsidRPr="00885987">
              <w:rPr>
                <w:b/>
                <w:bCs/>
              </w:rPr>
              <w:t>0.095</w:t>
            </w:r>
          </w:p>
        </w:tc>
        <w:tc>
          <w:tcPr>
            <w:tcW w:w="0" w:type="auto"/>
          </w:tcPr>
          <w:p w14:paraId="10CEDF13" w14:textId="4B1F85D1" w:rsidR="00F87251" w:rsidRPr="00885987" w:rsidRDefault="00F87251" w:rsidP="00F87251">
            <w:pPr>
              <w:pStyle w:val="Compact"/>
              <w:jc w:val="center"/>
              <w:rPr>
                <w:rFonts w:cs="Times New Roman"/>
                <w:b/>
                <w:bCs/>
              </w:rPr>
            </w:pPr>
            <w:r w:rsidRPr="00885987">
              <w:rPr>
                <w:b/>
                <w:bCs/>
              </w:rPr>
              <w:t>0.155</w:t>
            </w:r>
          </w:p>
        </w:tc>
      </w:tr>
      <w:tr w:rsidR="00F87251" w:rsidRPr="00F16B93" w14:paraId="12375FF2" w14:textId="77777777">
        <w:tc>
          <w:tcPr>
            <w:tcW w:w="0" w:type="auto"/>
          </w:tcPr>
          <w:p w14:paraId="0B6E5B5D" w14:textId="3AE1B6BF" w:rsidR="00F87251" w:rsidRPr="00F16B93" w:rsidRDefault="00F87251" w:rsidP="00F87251">
            <w:pPr>
              <w:pStyle w:val="Compact"/>
              <w:rPr>
                <w:rFonts w:cs="Times New Roman"/>
              </w:rPr>
            </w:pPr>
            <w:r>
              <w:t>Age</w:t>
            </w:r>
          </w:p>
        </w:tc>
        <w:tc>
          <w:tcPr>
            <w:tcW w:w="0" w:type="auto"/>
          </w:tcPr>
          <w:p w14:paraId="23B3B88F" w14:textId="04855D02" w:rsidR="00F87251" w:rsidRPr="00885987" w:rsidRDefault="00F87251" w:rsidP="00F87251">
            <w:pPr>
              <w:pStyle w:val="Compact"/>
              <w:jc w:val="center"/>
              <w:rPr>
                <w:rFonts w:cs="Times New Roman"/>
              </w:rPr>
            </w:pPr>
            <w:r w:rsidRPr="00885987">
              <w:t>-0.004</w:t>
            </w:r>
          </w:p>
        </w:tc>
        <w:tc>
          <w:tcPr>
            <w:tcW w:w="0" w:type="auto"/>
          </w:tcPr>
          <w:p w14:paraId="40BBFB26" w14:textId="42B97B3A" w:rsidR="00F87251" w:rsidRPr="00885987" w:rsidRDefault="00F87251" w:rsidP="00F87251">
            <w:pPr>
              <w:pStyle w:val="Compact"/>
              <w:jc w:val="center"/>
              <w:rPr>
                <w:rFonts w:cs="Times New Roman"/>
              </w:rPr>
            </w:pPr>
            <w:r w:rsidRPr="00885987">
              <w:t>-0.037</w:t>
            </w:r>
          </w:p>
        </w:tc>
        <w:tc>
          <w:tcPr>
            <w:tcW w:w="0" w:type="auto"/>
          </w:tcPr>
          <w:p w14:paraId="069EB94D" w14:textId="3B5A238D" w:rsidR="00F87251" w:rsidRPr="00885987" w:rsidRDefault="00F87251" w:rsidP="00F87251">
            <w:pPr>
              <w:pStyle w:val="Compact"/>
              <w:jc w:val="center"/>
              <w:rPr>
                <w:rFonts w:cs="Times New Roman"/>
              </w:rPr>
            </w:pPr>
            <w:r w:rsidRPr="00885987">
              <w:t>0.03</w:t>
            </w:r>
          </w:p>
        </w:tc>
      </w:tr>
      <w:tr w:rsidR="00916C52" w:rsidRPr="00F16B93" w14:paraId="11AAC5F6" w14:textId="77777777">
        <w:tc>
          <w:tcPr>
            <w:tcW w:w="0" w:type="auto"/>
          </w:tcPr>
          <w:p w14:paraId="7B1F1917" w14:textId="692973D6" w:rsidR="00916C52" w:rsidRDefault="00916C52" w:rsidP="00916C52">
            <w:pPr>
              <w:pStyle w:val="Compact"/>
            </w:pPr>
            <w:r w:rsidRPr="00C06219">
              <w:rPr>
                <w:i/>
                <w:iCs/>
                <w:u w:val="single"/>
              </w:rPr>
              <w:t>Random Effects</w:t>
            </w:r>
          </w:p>
        </w:tc>
        <w:tc>
          <w:tcPr>
            <w:tcW w:w="0" w:type="auto"/>
          </w:tcPr>
          <w:p w14:paraId="73127CC4" w14:textId="77777777" w:rsidR="00916C52" w:rsidRPr="00885987" w:rsidRDefault="00916C52" w:rsidP="00916C52">
            <w:pPr>
              <w:pStyle w:val="Compact"/>
              <w:jc w:val="center"/>
              <w:rPr>
                <w:rFonts w:cs="Times New Roman"/>
                <w:b/>
                <w:bCs/>
              </w:rPr>
            </w:pPr>
          </w:p>
        </w:tc>
        <w:tc>
          <w:tcPr>
            <w:tcW w:w="0" w:type="auto"/>
          </w:tcPr>
          <w:p w14:paraId="27495D52" w14:textId="77777777" w:rsidR="00916C52" w:rsidRPr="00885987" w:rsidRDefault="00916C52" w:rsidP="00916C52">
            <w:pPr>
              <w:pStyle w:val="Compact"/>
              <w:jc w:val="center"/>
              <w:rPr>
                <w:rFonts w:cs="Times New Roman"/>
                <w:b/>
                <w:bCs/>
              </w:rPr>
            </w:pPr>
          </w:p>
        </w:tc>
        <w:tc>
          <w:tcPr>
            <w:tcW w:w="0" w:type="auto"/>
          </w:tcPr>
          <w:p w14:paraId="448DDED7" w14:textId="77777777" w:rsidR="00916C52" w:rsidRPr="00885987" w:rsidRDefault="00916C52" w:rsidP="00916C52">
            <w:pPr>
              <w:pStyle w:val="Compact"/>
              <w:jc w:val="center"/>
              <w:rPr>
                <w:rFonts w:cs="Times New Roman"/>
                <w:b/>
                <w:bCs/>
              </w:rPr>
            </w:pPr>
          </w:p>
        </w:tc>
      </w:tr>
      <w:tr w:rsidR="00916C52" w:rsidRPr="00F16B93" w14:paraId="11B41900" w14:textId="77777777">
        <w:tc>
          <w:tcPr>
            <w:tcW w:w="0" w:type="auto"/>
          </w:tcPr>
          <w:p w14:paraId="15E5F1D5" w14:textId="764DD246" w:rsidR="00916C52" w:rsidRDefault="00916C52" w:rsidP="00916C52">
            <w:pPr>
              <w:pStyle w:val="Compact"/>
            </w:pPr>
            <w:r w:rsidRPr="007431E8">
              <w:t>Lizard Identity</w:t>
            </w:r>
          </w:p>
        </w:tc>
        <w:tc>
          <w:tcPr>
            <w:tcW w:w="0" w:type="auto"/>
          </w:tcPr>
          <w:p w14:paraId="317B29AF" w14:textId="77777777" w:rsidR="00916C52" w:rsidRPr="00885987" w:rsidRDefault="00916C52" w:rsidP="00916C52">
            <w:pPr>
              <w:pStyle w:val="Compact"/>
              <w:jc w:val="center"/>
              <w:rPr>
                <w:rFonts w:cs="Times New Roman"/>
                <w:b/>
                <w:bCs/>
              </w:rPr>
            </w:pPr>
          </w:p>
        </w:tc>
        <w:tc>
          <w:tcPr>
            <w:tcW w:w="0" w:type="auto"/>
          </w:tcPr>
          <w:p w14:paraId="5CFAE5FB" w14:textId="77777777" w:rsidR="00916C52" w:rsidRPr="00885987" w:rsidRDefault="00916C52" w:rsidP="00916C52">
            <w:pPr>
              <w:pStyle w:val="Compact"/>
              <w:jc w:val="center"/>
              <w:rPr>
                <w:rFonts w:cs="Times New Roman"/>
                <w:b/>
                <w:bCs/>
              </w:rPr>
            </w:pPr>
          </w:p>
        </w:tc>
        <w:tc>
          <w:tcPr>
            <w:tcW w:w="0" w:type="auto"/>
          </w:tcPr>
          <w:p w14:paraId="2055ABFF" w14:textId="77777777" w:rsidR="00916C52" w:rsidRPr="00885987" w:rsidRDefault="00916C52" w:rsidP="00916C52">
            <w:pPr>
              <w:pStyle w:val="Compact"/>
              <w:jc w:val="center"/>
              <w:rPr>
                <w:rFonts w:cs="Times New Roman"/>
                <w:b/>
                <w:bCs/>
              </w:rPr>
            </w:pPr>
          </w:p>
        </w:tc>
      </w:tr>
      <w:tr w:rsidR="00F87251" w:rsidRPr="00F16B93" w14:paraId="71C9A35B" w14:textId="77777777">
        <w:tc>
          <w:tcPr>
            <w:tcW w:w="0" w:type="auto"/>
          </w:tcPr>
          <w:p w14:paraId="71687764" w14:textId="7231BCAF" w:rsidR="00F87251" w:rsidRPr="00F16B93" w:rsidRDefault="00F87251" w:rsidP="00F87251">
            <w:pPr>
              <w:pStyle w:val="Compact"/>
              <w:rPr>
                <w:rFonts w:cs="Times New Roman"/>
              </w:rPr>
            </w:pPr>
            <w:r>
              <w:t xml:space="preserve">                    Intercept</w:t>
            </w:r>
          </w:p>
        </w:tc>
        <w:tc>
          <w:tcPr>
            <w:tcW w:w="0" w:type="auto"/>
          </w:tcPr>
          <w:p w14:paraId="4FB9252C" w14:textId="75271A06" w:rsidR="00F87251" w:rsidRPr="00885987" w:rsidRDefault="00F87251" w:rsidP="00F87251">
            <w:pPr>
              <w:pStyle w:val="Compact"/>
              <w:jc w:val="center"/>
              <w:rPr>
                <w:rFonts w:cs="Times New Roman"/>
                <w:b/>
                <w:bCs/>
              </w:rPr>
            </w:pPr>
            <w:r w:rsidRPr="00885987">
              <w:rPr>
                <w:b/>
                <w:bCs/>
              </w:rPr>
              <w:t>0.003</w:t>
            </w:r>
          </w:p>
        </w:tc>
        <w:tc>
          <w:tcPr>
            <w:tcW w:w="0" w:type="auto"/>
          </w:tcPr>
          <w:p w14:paraId="0CD3EDEB" w14:textId="482B2966" w:rsidR="00F87251" w:rsidRPr="00885987" w:rsidRDefault="00885987" w:rsidP="00F87251">
            <w:pPr>
              <w:pStyle w:val="Compact"/>
              <w:jc w:val="center"/>
              <w:rPr>
                <w:rFonts w:cs="Times New Roman"/>
                <w:b/>
                <w:bCs/>
              </w:rPr>
            </w:pPr>
            <w:r>
              <w:rPr>
                <w:b/>
                <w:bCs/>
              </w:rPr>
              <w:t>2.5</w:t>
            </w:r>
            <w:r w:rsidRPr="00885987">
              <w:rPr>
                <w:b/>
                <w:bCs/>
              </w:rPr>
              <w:t>e</w:t>
            </w:r>
            <w:r w:rsidRPr="00885987">
              <w:rPr>
                <w:b/>
                <w:bCs/>
                <w:vertAlign w:val="superscript"/>
              </w:rPr>
              <w:t>-</w:t>
            </w:r>
            <w:r>
              <w:rPr>
                <w:b/>
                <w:bCs/>
                <w:vertAlign w:val="superscript"/>
              </w:rPr>
              <w:t>4</w:t>
            </w:r>
          </w:p>
        </w:tc>
        <w:tc>
          <w:tcPr>
            <w:tcW w:w="0" w:type="auto"/>
          </w:tcPr>
          <w:p w14:paraId="395AF72F" w14:textId="618AB50E" w:rsidR="00F87251" w:rsidRPr="00885987" w:rsidRDefault="00F87251" w:rsidP="00F87251">
            <w:pPr>
              <w:pStyle w:val="Compact"/>
              <w:jc w:val="center"/>
              <w:rPr>
                <w:rFonts w:cs="Times New Roman"/>
                <w:b/>
                <w:bCs/>
              </w:rPr>
            </w:pPr>
            <w:r w:rsidRPr="00885987">
              <w:rPr>
                <w:b/>
                <w:bCs/>
              </w:rPr>
              <w:t>0.008</w:t>
            </w:r>
          </w:p>
        </w:tc>
      </w:tr>
      <w:tr w:rsidR="00F87251" w:rsidRPr="00F16B93" w14:paraId="63E0DE68" w14:textId="77777777">
        <w:tc>
          <w:tcPr>
            <w:tcW w:w="0" w:type="auto"/>
          </w:tcPr>
          <w:p w14:paraId="5F8CDFBB" w14:textId="6FC75451" w:rsidR="00F87251" w:rsidRPr="00EF377A" w:rsidRDefault="00F87251" w:rsidP="00F87251">
            <w:pPr>
              <w:pStyle w:val="Compact"/>
              <w:rPr>
                <w:rFonts w:cs="Times New Roman"/>
              </w:rPr>
            </w:pPr>
            <w:r w:rsidRPr="00EF377A">
              <w:t xml:space="preserve">                    Slope</w:t>
            </w:r>
          </w:p>
        </w:tc>
        <w:tc>
          <w:tcPr>
            <w:tcW w:w="0" w:type="auto"/>
          </w:tcPr>
          <w:p w14:paraId="3A6FE492" w14:textId="2F94F3DD" w:rsidR="00F87251" w:rsidRPr="00885987" w:rsidRDefault="00EF377A" w:rsidP="00F87251">
            <w:pPr>
              <w:pStyle w:val="Compact"/>
              <w:jc w:val="center"/>
              <w:rPr>
                <w:rFonts w:cs="Times New Roman"/>
                <w:b/>
                <w:bCs/>
              </w:rPr>
            </w:pPr>
            <w:r w:rsidRPr="00885987">
              <w:rPr>
                <w:rFonts w:cs="Times New Roman"/>
                <w:b/>
                <w:bCs/>
              </w:rPr>
              <w:t>0.0003</w:t>
            </w:r>
          </w:p>
        </w:tc>
        <w:tc>
          <w:tcPr>
            <w:tcW w:w="0" w:type="auto"/>
          </w:tcPr>
          <w:p w14:paraId="71A0947F" w14:textId="350BD6BB" w:rsidR="00F87251" w:rsidRPr="00885987" w:rsidRDefault="00EF377A" w:rsidP="00F87251">
            <w:pPr>
              <w:pStyle w:val="Compact"/>
              <w:jc w:val="center"/>
              <w:rPr>
                <w:rFonts w:cs="Times New Roman"/>
                <w:b/>
                <w:bCs/>
              </w:rPr>
            </w:pPr>
            <w:r w:rsidRPr="00885987">
              <w:rPr>
                <w:b/>
                <w:bCs/>
              </w:rPr>
              <w:t>4.3e</w:t>
            </w:r>
            <w:r w:rsidRPr="00885987">
              <w:rPr>
                <w:b/>
                <w:bCs/>
                <w:vertAlign w:val="superscript"/>
              </w:rPr>
              <w:t>-7</w:t>
            </w:r>
          </w:p>
        </w:tc>
        <w:tc>
          <w:tcPr>
            <w:tcW w:w="0" w:type="auto"/>
          </w:tcPr>
          <w:p w14:paraId="386DB5B6" w14:textId="3D40DEDE" w:rsidR="00F87251" w:rsidRPr="00885987" w:rsidRDefault="00F87251" w:rsidP="00F87251">
            <w:pPr>
              <w:pStyle w:val="Compact"/>
              <w:jc w:val="center"/>
              <w:rPr>
                <w:rFonts w:cs="Times New Roman"/>
                <w:b/>
                <w:bCs/>
              </w:rPr>
            </w:pPr>
            <w:r w:rsidRPr="00885987">
              <w:rPr>
                <w:b/>
                <w:bCs/>
              </w:rPr>
              <w:t>0.001</w:t>
            </w:r>
          </w:p>
        </w:tc>
      </w:tr>
      <w:tr w:rsidR="00F87251" w:rsidRPr="00F16B93" w14:paraId="42BC5A2F" w14:textId="77777777">
        <w:tc>
          <w:tcPr>
            <w:tcW w:w="0" w:type="auto"/>
          </w:tcPr>
          <w:p w14:paraId="6F68C466" w14:textId="43D8C172" w:rsidR="00F87251" w:rsidRDefault="00F87251" w:rsidP="00F87251">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21436A27" w14:textId="7D2FEBBD" w:rsidR="00F87251" w:rsidRPr="00D61C57" w:rsidRDefault="00F87251" w:rsidP="00F87251">
            <w:pPr>
              <w:pStyle w:val="Compact"/>
              <w:jc w:val="center"/>
              <w:rPr>
                <w:rFonts w:cs="Times New Roman"/>
                <w:b/>
                <w:bCs/>
              </w:rPr>
            </w:pPr>
            <w:r>
              <w:t>0.000308</w:t>
            </w:r>
          </w:p>
        </w:tc>
        <w:tc>
          <w:tcPr>
            <w:tcW w:w="0" w:type="auto"/>
          </w:tcPr>
          <w:p w14:paraId="324C1FA1" w14:textId="199B328F" w:rsidR="00F87251" w:rsidRPr="00D61C57" w:rsidRDefault="00F87251" w:rsidP="00F87251">
            <w:pPr>
              <w:pStyle w:val="Compact"/>
              <w:jc w:val="center"/>
              <w:rPr>
                <w:rFonts w:cs="Times New Roman"/>
                <w:b/>
                <w:bCs/>
              </w:rPr>
            </w:pPr>
            <w:r>
              <w:t>-0.000551</w:t>
            </w:r>
          </w:p>
        </w:tc>
        <w:tc>
          <w:tcPr>
            <w:tcW w:w="0" w:type="auto"/>
          </w:tcPr>
          <w:p w14:paraId="2D662594" w14:textId="03C30B0F" w:rsidR="00F87251" w:rsidRPr="00D61C57" w:rsidRDefault="00F87251" w:rsidP="00F87251">
            <w:pPr>
              <w:pStyle w:val="Compact"/>
              <w:jc w:val="center"/>
              <w:rPr>
                <w:rFonts w:cs="Times New Roman"/>
                <w:b/>
                <w:bCs/>
              </w:rPr>
            </w:pPr>
            <w:r>
              <w:t>0.00158</w:t>
            </w:r>
          </w:p>
        </w:tc>
      </w:tr>
      <w:tr w:rsidR="00496444" w:rsidRPr="00F16B93" w14:paraId="05F79523" w14:textId="77777777">
        <w:tc>
          <w:tcPr>
            <w:tcW w:w="0" w:type="auto"/>
          </w:tcPr>
          <w:p w14:paraId="72ACD7B2" w14:textId="31B5B7F0" w:rsidR="00496444" w:rsidRDefault="00496444" w:rsidP="00496444">
            <w:pPr>
              <w:pStyle w:val="Compact"/>
            </w:pPr>
            <w:r>
              <w:t>Series (Within individual, among sessions)</w:t>
            </w:r>
          </w:p>
        </w:tc>
        <w:tc>
          <w:tcPr>
            <w:tcW w:w="0" w:type="auto"/>
          </w:tcPr>
          <w:p w14:paraId="6BDBBB80" w14:textId="77777777" w:rsidR="00496444" w:rsidRPr="00D61C57" w:rsidRDefault="00496444" w:rsidP="00496444">
            <w:pPr>
              <w:pStyle w:val="Compact"/>
              <w:jc w:val="center"/>
              <w:rPr>
                <w:rFonts w:cs="Times New Roman"/>
                <w:b/>
                <w:bCs/>
              </w:rPr>
            </w:pPr>
          </w:p>
        </w:tc>
        <w:tc>
          <w:tcPr>
            <w:tcW w:w="0" w:type="auto"/>
          </w:tcPr>
          <w:p w14:paraId="67B516CF" w14:textId="77777777" w:rsidR="00496444" w:rsidRPr="00D61C57" w:rsidRDefault="00496444" w:rsidP="00496444">
            <w:pPr>
              <w:pStyle w:val="Compact"/>
              <w:jc w:val="center"/>
              <w:rPr>
                <w:rFonts w:cs="Times New Roman"/>
                <w:b/>
                <w:bCs/>
              </w:rPr>
            </w:pPr>
          </w:p>
        </w:tc>
        <w:tc>
          <w:tcPr>
            <w:tcW w:w="0" w:type="auto"/>
          </w:tcPr>
          <w:p w14:paraId="2938E009" w14:textId="77777777" w:rsidR="00496444" w:rsidRPr="00D61C57" w:rsidRDefault="00496444" w:rsidP="00496444">
            <w:pPr>
              <w:pStyle w:val="Compact"/>
              <w:jc w:val="center"/>
              <w:rPr>
                <w:rFonts w:cs="Times New Roman"/>
                <w:b/>
                <w:bCs/>
              </w:rPr>
            </w:pPr>
          </w:p>
        </w:tc>
      </w:tr>
      <w:tr w:rsidR="00F87251" w:rsidRPr="00F16B93" w14:paraId="77B14113" w14:textId="77777777">
        <w:tc>
          <w:tcPr>
            <w:tcW w:w="0" w:type="auto"/>
          </w:tcPr>
          <w:p w14:paraId="44C12D13" w14:textId="72444979" w:rsidR="00F87251" w:rsidRPr="00F16B93" w:rsidRDefault="00F87251" w:rsidP="00F87251">
            <w:pPr>
              <w:pStyle w:val="Compact"/>
              <w:rPr>
                <w:rFonts w:cs="Times New Roman"/>
              </w:rPr>
            </w:pPr>
            <w:r>
              <w:t xml:space="preserve">                    Intercept</w:t>
            </w:r>
          </w:p>
        </w:tc>
        <w:tc>
          <w:tcPr>
            <w:tcW w:w="0" w:type="auto"/>
          </w:tcPr>
          <w:p w14:paraId="41EAFDF4" w14:textId="0A72EB37" w:rsidR="00F87251" w:rsidRPr="00885987" w:rsidRDefault="00F87251" w:rsidP="00F87251">
            <w:pPr>
              <w:pStyle w:val="Compact"/>
              <w:jc w:val="center"/>
              <w:rPr>
                <w:rFonts w:cs="Times New Roman"/>
                <w:b/>
                <w:bCs/>
              </w:rPr>
            </w:pPr>
            <w:r w:rsidRPr="00885987">
              <w:rPr>
                <w:b/>
                <w:bCs/>
              </w:rPr>
              <w:t>0.013</w:t>
            </w:r>
          </w:p>
        </w:tc>
        <w:tc>
          <w:tcPr>
            <w:tcW w:w="0" w:type="auto"/>
          </w:tcPr>
          <w:p w14:paraId="6F1D617D" w14:textId="6D64B3BE" w:rsidR="00F87251" w:rsidRPr="00885987" w:rsidRDefault="00F87251" w:rsidP="00F87251">
            <w:pPr>
              <w:pStyle w:val="Compact"/>
              <w:jc w:val="center"/>
              <w:rPr>
                <w:rFonts w:cs="Times New Roman"/>
                <w:b/>
                <w:bCs/>
              </w:rPr>
            </w:pPr>
            <w:r w:rsidRPr="00885987">
              <w:rPr>
                <w:b/>
                <w:bCs/>
              </w:rPr>
              <w:t>0.008</w:t>
            </w:r>
          </w:p>
        </w:tc>
        <w:tc>
          <w:tcPr>
            <w:tcW w:w="0" w:type="auto"/>
          </w:tcPr>
          <w:p w14:paraId="5531EF2C" w14:textId="69F806F4" w:rsidR="00F87251" w:rsidRPr="00885987" w:rsidRDefault="00F87251" w:rsidP="00F87251">
            <w:pPr>
              <w:pStyle w:val="Compact"/>
              <w:jc w:val="center"/>
              <w:rPr>
                <w:rFonts w:cs="Times New Roman"/>
                <w:b/>
                <w:bCs/>
              </w:rPr>
            </w:pPr>
            <w:r w:rsidRPr="00885987">
              <w:rPr>
                <w:b/>
                <w:bCs/>
              </w:rPr>
              <w:t>0.019</w:t>
            </w:r>
          </w:p>
        </w:tc>
      </w:tr>
      <w:tr w:rsidR="00EF377A" w:rsidRPr="00F16B93" w14:paraId="11748F07" w14:textId="77777777">
        <w:tc>
          <w:tcPr>
            <w:tcW w:w="0" w:type="auto"/>
          </w:tcPr>
          <w:p w14:paraId="661A6ACA" w14:textId="2B0237E3" w:rsidR="00EF377A" w:rsidRPr="00F16B93" w:rsidRDefault="00EF377A" w:rsidP="00EF377A">
            <w:pPr>
              <w:pStyle w:val="Compact"/>
              <w:rPr>
                <w:rFonts w:cs="Times New Roman"/>
              </w:rPr>
            </w:pPr>
            <w:r>
              <w:t xml:space="preserve">                    Slope</w:t>
            </w:r>
          </w:p>
        </w:tc>
        <w:tc>
          <w:tcPr>
            <w:tcW w:w="0" w:type="auto"/>
          </w:tcPr>
          <w:p w14:paraId="1E7FAF03" w14:textId="1B5627C7" w:rsidR="00EF377A" w:rsidRPr="00885987" w:rsidRDefault="00EF377A" w:rsidP="00EF377A">
            <w:pPr>
              <w:pStyle w:val="Compact"/>
              <w:jc w:val="center"/>
              <w:rPr>
                <w:rFonts w:cs="Times New Roman"/>
                <w:b/>
                <w:bCs/>
              </w:rPr>
            </w:pPr>
            <w:r w:rsidRPr="00885987">
              <w:rPr>
                <w:b/>
                <w:bCs/>
              </w:rPr>
              <w:t>0.0005</w:t>
            </w:r>
          </w:p>
        </w:tc>
        <w:tc>
          <w:tcPr>
            <w:tcW w:w="0" w:type="auto"/>
          </w:tcPr>
          <w:p w14:paraId="2369C196" w14:textId="763CEB0B" w:rsidR="00EF377A" w:rsidRPr="00885987" w:rsidRDefault="00EF377A" w:rsidP="00EF377A">
            <w:pPr>
              <w:pStyle w:val="Compact"/>
              <w:jc w:val="center"/>
              <w:rPr>
                <w:rFonts w:cs="Times New Roman"/>
                <w:b/>
                <w:bCs/>
              </w:rPr>
            </w:pPr>
            <w:r w:rsidRPr="00885987">
              <w:rPr>
                <w:b/>
                <w:bCs/>
              </w:rPr>
              <w:t>1.13e</w:t>
            </w:r>
            <w:r w:rsidRPr="00885987">
              <w:rPr>
                <w:b/>
                <w:bCs/>
                <w:vertAlign w:val="superscript"/>
              </w:rPr>
              <w:t>-6</w:t>
            </w:r>
          </w:p>
        </w:tc>
        <w:tc>
          <w:tcPr>
            <w:tcW w:w="0" w:type="auto"/>
          </w:tcPr>
          <w:p w14:paraId="2B345383" w14:textId="3DE5E3BA" w:rsidR="00EF377A" w:rsidRPr="00885987" w:rsidRDefault="00EF377A" w:rsidP="00EF377A">
            <w:pPr>
              <w:pStyle w:val="Compact"/>
              <w:jc w:val="center"/>
              <w:rPr>
                <w:rFonts w:cs="Times New Roman"/>
                <w:b/>
                <w:bCs/>
              </w:rPr>
            </w:pPr>
            <w:r w:rsidRPr="00885987">
              <w:rPr>
                <w:b/>
                <w:bCs/>
              </w:rPr>
              <w:t>0.002</w:t>
            </w:r>
          </w:p>
        </w:tc>
      </w:tr>
      <w:tr w:rsidR="00F87251" w:rsidRPr="00F16B93" w14:paraId="03E07D29" w14:textId="77777777">
        <w:tc>
          <w:tcPr>
            <w:tcW w:w="0" w:type="auto"/>
          </w:tcPr>
          <w:p w14:paraId="109B143B" w14:textId="5E630E6A" w:rsidR="00F87251" w:rsidRDefault="00F87251" w:rsidP="00F87251">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2863D475" w14:textId="27B36263" w:rsidR="00F87251" w:rsidRPr="00D61C57" w:rsidRDefault="00F87251" w:rsidP="00F87251">
            <w:pPr>
              <w:pStyle w:val="Compact"/>
              <w:jc w:val="center"/>
              <w:rPr>
                <w:rFonts w:cs="Times New Roman"/>
                <w:b/>
                <w:bCs/>
              </w:rPr>
            </w:pPr>
            <w:r>
              <w:t>-0.00134</w:t>
            </w:r>
          </w:p>
        </w:tc>
        <w:tc>
          <w:tcPr>
            <w:tcW w:w="0" w:type="auto"/>
          </w:tcPr>
          <w:p w14:paraId="18DA48C0" w14:textId="46C593C5" w:rsidR="00F87251" w:rsidRPr="00D61C57" w:rsidRDefault="00F87251" w:rsidP="00F87251">
            <w:pPr>
              <w:pStyle w:val="Compact"/>
              <w:jc w:val="center"/>
              <w:rPr>
                <w:rFonts w:cs="Times New Roman"/>
                <w:b/>
                <w:bCs/>
              </w:rPr>
            </w:pPr>
            <w:r>
              <w:t>-0.00366</w:t>
            </w:r>
          </w:p>
        </w:tc>
        <w:tc>
          <w:tcPr>
            <w:tcW w:w="0" w:type="auto"/>
          </w:tcPr>
          <w:p w14:paraId="0925A2BA" w14:textId="5FFA4D2D" w:rsidR="00F87251" w:rsidRPr="00D61C57" w:rsidRDefault="00F87251" w:rsidP="00F87251">
            <w:pPr>
              <w:pStyle w:val="Compact"/>
              <w:jc w:val="center"/>
              <w:rPr>
                <w:rFonts w:cs="Times New Roman"/>
                <w:b/>
                <w:bCs/>
              </w:rPr>
            </w:pPr>
            <w:r>
              <w:t>0.00037</w:t>
            </w:r>
          </w:p>
        </w:tc>
      </w:tr>
      <w:tr w:rsidR="001B6125" w:rsidRPr="00F16B93" w14:paraId="3C81426D" w14:textId="77777777">
        <w:tc>
          <w:tcPr>
            <w:tcW w:w="0" w:type="auto"/>
          </w:tcPr>
          <w:p w14:paraId="2EC2092F" w14:textId="7F221435" w:rsidR="001B6125" w:rsidRDefault="001B6125" w:rsidP="001B6125">
            <w:pPr>
              <w:pStyle w:val="Compact"/>
            </w:pPr>
            <w:r>
              <w:t>Measurement Error</w:t>
            </w:r>
          </w:p>
        </w:tc>
        <w:tc>
          <w:tcPr>
            <w:tcW w:w="0" w:type="auto"/>
          </w:tcPr>
          <w:p w14:paraId="64E725F1" w14:textId="77777777" w:rsidR="001B6125" w:rsidRPr="00D61C57" w:rsidRDefault="001B6125" w:rsidP="001B6125">
            <w:pPr>
              <w:pStyle w:val="Compact"/>
              <w:jc w:val="center"/>
              <w:rPr>
                <w:rFonts w:cs="Times New Roman"/>
                <w:b/>
                <w:bCs/>
              </w:rPr>
            </w:pPr>
          </w:p>
        </w:tc>
        <w:tc>
          <w:tcPr>
            <w:tcW w:w="0" w:type="auto"/>
          </w:tcPr>
          <w:p w14:paraId="12A76E89" w14:textId="77777777" w:rsidR="001B6125" w:rsidRPr="00D61C57" w:rsidRDefault="001B6125" w:rsidP="001B6125">
            <w:pPr>
              <w:pStyle w:val="Compact"/>
              <w:jc w:val="center"/>
              <w:rPr>
                <w:rFonts w:cs="Times New Roman"/>
                <w:b/>
                <w:bCs/>
              </w:rPr>
            </w:pPr>
          </w:p>
        </w:tc>
        <w:tc>
          <w:tcPr>
            <w:tcW w:w="0" w:type="auto"/>
          </w:tcPr>
          <w:p w14:paraId="3C484B65" w14:textId="77777777" w:rsidR="001B6125" w:rsidRPr="00D61C57" w:rsidRDefault="001B6125" w:rsidP="001B6125">
            <w:pPr>
              <w:pStyle w:val="Compact"/>
              <w:jc w:val="center"/>
              <w:rPr>
                <w:rFonts w:cs="Times New Roman"/>
                <w:b/>
                <w:bCs/>
              </w:rPr>
            </w:pPr>
          </w:p>
        </w:tc>
      </w:tr>
      <w:tr w:rsidR="00F87251" w:rsidRPr="00F16B93" w14:paraId="42F04C05" w14:textId="77777777">
        <w:tc>
          <w:tcPr>
            <w:tcW w:w="0" w:type="auto"/>
          </w:tcPr>
          <w:p w14:paraId="3F9FA921" w14:textId="75758AB2" w:rsidR="00F87251" w:rsidRPr="00F16B93" w:rsidRDefault="00F87251" w:rsidP="00F87251">
            <w:pPr>
              <w:pStyle w:val="Compact"/>
              <w:rPr>
                <w:rFonts w:cs="Times New Roman"/>
              </w:rPr>
            </w:pPr>
            <w:r>
              <w:t xml:space="preserve">                    Intercept</w:t>
            </w:r>
          </w:p>
        </w:tc>
        <w:tc>
          <w:tcPr>
            <w:tcW w:w="0" w:type="auto"/>
          </w:tcPr>
          <w:p w14:paraId="6B28298F" w14:textId="42683ECE" w:rsidR="00F87251" w:rsidRPr="00885987" w:rsidRDefault="00F87251" w:rsidP="00F87251">
            <w:pPr>
              <w:pStyle w:val="Compact"/>
              <w:jc w:val="center"/>
              <w:rPr>
                <w:rFonts w:cs="Times New Roman"/>
                <w:b/>
                <w:bCs/>
              </w:rPr>
            </w:pPr>
            <w:r w:rsidRPr="00885987">
              <w:rPr>
                <w:b/>
                <w:bCs/>
              </w:rPr>
              <w:t>0.035</w:t>
            </w:r>
          </w:p>
        </w:tc>
        <w:tc>
          <w:tcPr>
            <w:tcW w:w="0" w:type="auto"/>
          </w:tcPr>
          <w:p w14:paraId="7ECF333B" w14:textId="50FD5B48" w:rsidR="00F87251" w:rsidRPr="00885987" w:rsidRDefault="00F87251" w:rsidP="00F87251">
            <w:pPr>
              <w:pStyle w:val="Compact"/>
              <w:jc w:val="center"/>
              <w:rPr>
                <w:rFonts w:cs="Times New Roman"/>
                <w:b/>
                <w:bCs/>
              </w:rPr>
            </w:pPr>
            <w:r w:rsidRPr="00885987">
              <w:rPr>
                <w:b/>
                <w:bCs/>
              </w:rPr>
              <w:t>0.03</w:t>
            </w:r>
          </w:p>
        </w:tc>
        <w:tc>
          <w:tcPr>
            <w:tcW w:w="0" w:type="auto"/>
          </w:tcPr>
          <w:p w14:paraId="6DED4801" w14:textId="7C7B794A" w:rsidR="00F87251" w:rsidRPr="00885987" w:rsidRDefault="00F87251" w:rsidP="00F87251">
            <w:pPr>
              <w:pStyle w:val="Compact"/>
              <w:jc w:val="center"/>
              <w:rPr>
                <w:rFonts w:cs="Times New Roman"/>
                <w:b/>
                <w:bCs/>
              </w:rPr>
            </w:pPr>
            <w:r w:rsidRPr="00885987">
              <w:rPr>
                <w:b/>
                <w:bCs/>
              </w:rPr>
              <w:t>0.042</w:t>
            </w:r>
          </w:p>
        </w:tc>
      </w:tr>
      <w:tr w:rsidR="00F87251" w:rsidRPr="00F16B93" w14:paraId="4389CE33" w14:textId="77777777">
        <w:tc>
          <w:tcPr>
            <w:tcW w:w="0" w:type="auto"/>
          </w:tcPr>
          <w:p w14:paraId="39251C93" w14:textId="253ADF02" w:rsidR="00F87251" w:rsidRPr="00F16B93" w:rsidRDefault="00F87251" w:rsidP="00F87251">
            <w:pPr>
              <w:pStyle w:val="Compact"/>
              <w:rPr>
                <w:rFonts w:cs="Times New Roman"/>
              </w:rPr>
            </w:pPr>
            <w:r>
              <w:rPr>
                <w:rFonts w:cs="Times New Roman"/>
              </w:rPr>
              <w:t>Residual</w:t>
            </w:r>
          </w:p>
        </w:tc>
        <w:tc>
          <w:tcPr>
            <w:tcW w:w="0" w:type="auto"/>
          </w:tcPr>
          <w:p w14:paraId="5FC60778" w14:textId="72F461AB" w:rsidR="00F87251" w:rsidRPr="00885987" w:rsidRDefault="00F87251" w:rsidP="00F87251">
            <w:pPr>
              <w:pStyle w:val="Compact"/>
              <w:jc w:val="center"/>
              <w:rPr>
                <w:rFonts w:cs="Times New Roman"/>
                <w:b/>
                <w:bCs/>
              </w:rPr>
            </w:pPr>
            <w:r w:rsidRPr="00885987">
              <w:rPr>
                <w:b/>
                <w:bCs/>
              </w:rPr>
              <w:t>0.037</w:t>
            </w:r>
          </w:p>
        </w:tc>
        <w:tc>
          <w:tcPr>
            <w:tcW w:w="0" w:type="auto"/>
          </w:tcPr>
          <w:p w14:paraId="4B197F27" w14:textId="40AF0747" w:rsidR="00F87251" w:rsidRPr="00885987" w:rsidRDefault="00F87251" w:rsidP="00F87251">
            <w:pPr>
              <w:pStyle w:val="Compact"/>
              <w:jc w:val="center"/>
              <w:rPr>
                <w:rFonts w:cs="Times New Roman"/>
                <w:b/>
                <w:bCs/>
              </w:rPr>
            </w:pPr>
            <w:r w:rsidRPr="00885987">
              <w:rPr>
                <w:b/>
                <w:bCs/>
              </w:rPr>
              <w:t>0.034</w:t>
            </w:r>
          </w:p>
        </w:tc>
        <w:tc>
          <w:tcPr>
            <w:tcW w:w="0" w:type="auto"/>
          </w:tcPr>
          <w:p w14:paraId="2C2FDEF9" w14:textId="2AC195CA" w:rsidR="00F87251" w:rsidRPr="00885987" w:rsidRDefault="00F87251" w:rsidP="00F87251">
            <w:pPr>
              <w:pStyle w:val="Compact"/>
              <w:jc w:val="center"/>
              <w:rPr>
                <w:rFonts w:cs="Times New Roman"/>
                <w:b/>
                <w:bCs/>
              </w:rPr>
            </w:pPr>
            <w:r w:rsidRPr="00885987">
              <w:rPr>
                <w:b/>
                <w:bCs/>
              </w:rPr>
              <w:t>0.041</w:t>
            </w:r>
          </w:p>
        </w:tc>
      </w:tr>
    </w:tbl>
    <w:p w14:paraId="18B848E8" w14:textId="169715FF" w:rsidR="0064514B" w:rsidRDefault="0064514B">
      <w:pPr>
        <w:rPr>
          <w:rFonts w:ascii="Times New Roman" w:hAnsi="Times New Roman" w:cs="Times New Roman"/>
        </w:rPr>
      </w:pPr>
    </w:p>
    <w:p w14:paraId="7D7268F2" w14:textId="5B65EC6B" w:rsidR="007E418D" w:rsidRPr="00653C52" w:rsidRDefault="007E418D" w:rsidP="007E418D">
      <w:pPr>
        <w:rPr>
          <w:rFonts w:cs="Times New Roman"/>
        </w:rPr>
      </w:pPr>
      <w:r w:rsidRPr="00202BE1">
        <w:rPr>
          <w:rFonts w:ascii="Times New Roman" w:hAnsi="Times New Roman" w:cs="Times New Roman"/>
          <w:b/>
          <w:bCs/>
        </w:rPr>
        <w:t>Table S</w:t>
      </w:r>
      <w:r w:rsidR="006D2D6F">
        <w:rPr>
          <w:rFonts w:ascii="Times New Roman" w:hAnsi="Times New Roman" w:cs="Times New Roman"/>
          <w:b/>
          <w:bCs/>
        </w:rPr>
        <w:t>10</w:t>
      </w:r>
      <w:r w:rsidRPr="00F16B93">
        <w:rPr>
          <w:rFonts w:ascii="Times New Roman" w:hAnsi="Times New Roman" w:cs="Times New Roman"/>
        </w:rPr>
        <w:t xml:space="preserve"> Model coefficients of model whether body mass, </w:t>
      </w:r>
      <w:r w:rsidR="00060398" w:rsidRPr="00F16B93">
        <w:rPr>
          <w:rFonts w:ascii="Times New Roman" w:hAnsi="Times New Roman" w:cs="Times New Roman"/>
        </w:rPr>
        <w:t>temperature</w:t>
      </w:r>
      <w:r w:rsidRPr="00F16B93">
        <w:rPr>
          <w:rFonts w:ascii="Times New Roman" w:hAnsi="Times New Roman" w:cs="Times New Roman"/>
        </w:rPr>
        <w:t xml:space="preserve"> and age </w:t>
      </w:r>
      <w:r w:rsidR="009D7DBD" w:rsidRPr="00F16B93">
        <w:rPr>
          <w:rFonts w:ascii="Times New Roman" w:hAnsi="Times New Roman" w:cs="Times New Roman"/>
        </w:rPr>
        <w:t>predict</w:t>
      </w:r>
      <w:r w:rsidRPr="00F16B93">
        <w:rPr>
          <w:rFonts w:ascii="Times New Roman" w:hAnsi="Times New Roman" w:cs="Times New Roman"/>
        </w:rPr>
        <w:t xml:space="preserve"> variation in metabolic rate. This imputation model used </w:t>
      </w:r>
      <w:r w:rsidR="00D032B9" w:rsidRPr="00F16B93">
        <w:rPr>
          <w:rFonts w:ascii="Times New Roman" w:hAnsi="Times New Roman" w:cs="Times New Roman"/>
        </w:rPr>
        <w:t>a</w:t>
      </w:r>
      <w:r w:rsidRPr="00F16B93">
        <w:rPr>
          <w:rFonts w:ascii="Times New Roman" w:hAnsi="Times New Roman" w:cs="Times New Roman"/>
        </w:rPr>
        <w:t xml:space="preserve"> subset dataset of lizards in the cold developmental temperature only n = 26, n</w:t>
      </w:r>
      <w:r w:rsidRPr="002954F8">
        <w:rPr>
          <w:rFonts w:ascii="Times New Roman" w:hAnsi="Times New Roman" w:cs="Times New Roman"/>
          <w:vertAlign w:val="subscript"/>
        </w:rPr>
        <w:t>obs</w:t>
      </w:r>
      <w:r w:rsidRPr="00F16B93">
        <w:rPr>
          <w:rFonts w:ascii="Times New Roman" w:hAnsi="Times New Roman" w:cs="Times New Roman"/>
        </w:rPr>
        <w:t xml:space="preserve"> =</w:t>
      </w:r>
      <w:r w:rsidRPr="00653C52">
        <w:rPr>
          <w:rFonts w:ascii="Times New Roman" w:hAnsi="Times New Roman" w:cs="Times New Roman"/>
          <w:iCs/>
        </w:rPr>
        <w:t xml:space="preserve"> 3000</w:t>
      </w:r>
      <w:r>
        <w:rPr>
          <w:rFonts w:ascii="Times New Roman" w:hAnsi="Times New Roman" w:cs="Times New Roman"/>
          <w:i/>
        </w:rPr>
        <w:t xml:space="preserve">. </w:t>
      </w:r>
      <w:r w:rsidR="001C424F" w:rsidRPr="001C424F">
        <w:rPr>
          <w:rFonts w:ascii="Times New Roman" w:hAnsi="Times New Roman" w:cs="Times New Roman"/>
        </w:rPr>
        <w:t xml:space="preserve">MR were log transformed and mass, age and temperature </w:t>
      </w:r>
      <w:r w:rsidR="006B1162" w:rsidRPr="001C424F">
        <w:rPr>
          <w:rFonts w:ascii="Times New Roman" w:hAnsi="Times New Roman" w:cs="Times New Roman"/>
        </w:rPr>
        <w:t>were</w:t>
      </w:r>
      <w:r w:rsidR="001C424F" w:rsidRPr="001C424F">
        <w:rPr>
          <w:rFonts w:ascii="Times New Roman" w:hAnsi="Times New Roman" w:cs="Times New Roman"/>
        </w:rPr>
        <w:t xml:space="preserve"> z-transformed.</w:t>
      </w:r>
      <w:r w:rsidR="001C424F" w:rsidRPr="002F68C6">
        <w:rPr>
          <w:rFonts w:ascii="Times New Roman" w:hAnsi="Times New Roman" w:cs="Times New Roman"/>
          <w:i/>
        </w:rPr>
        <w:t xml:space="preserve"> </w:t>
      </w:r>
      <w:r w:rsidRPr="00A8642C">
        <w:rPr>
          <w:rFonts w:ascii="Times New Roman" w:hAnsi="Times New Roman" w:cs="Times New Roman"/>
        </w:rPr>
        <w:t xml:space="preserve">Bolded estimates are significantly different from zero. </w:t>
      </w:r>
      <w:r w:rsidR="008804A4" w:rsidRPr="008804A4">
        <w:rPr>
          <w:rFonts w:ascii="Times New Roman" w:hAnsi="Times New Roman" w:cs="Times New Roman"/>
        </w:rPr>
        <w:t xml:space="preserve">COV represents covariance. </w:t>
      </w:r>
      <w:r w:rsidRPr="008804A4">
        <w:rPr>
          <w:rFonts w:ascii="Times New Roman" w:hAnsi="Times New Roman" w:cs="Times New Roman"/>
        </w:rPr>
        <w:t>Values</w:t>
      </w:r>
      <w:r w:rsidRPr="00A8642C">
        <w:rPr>
          <w:rFonts w:ascii="Times New Roman" w:hAnsi="Times New Roman" w:cs="Times New Roman"/>
        </w:rPr>
        <w:t xml:space="preserve"> with * indicate very small values that are still greater than zero.</w:t>
      </w:r>
    </w:p>
    <w:tbl>
      <w:tblPr>
        <w:tblStyle w:val="Table"/>
        <w:tblW w:w="4861" w:type="pct"/>
        <w:tblLook w:val="07E0" w:firstRow="1" w:lastRow="1" w:firstColumn="1" w:lastColumn="1" w:noHBand="1" w:noVBand="1"/>
      </w:tblPr>
      <w:tblGrid>
        <w:gridCol w:w="4385"/>
        <w:gridCol w:w="1739"/>
        <w:gridCol w:w="1564"/>
        <w:gridCol w:w="1622"/>
      </w:tblGrid>
      <w:tr w:rsidR="007E418D" w:rsidRPr="00F16B93" w14:paraId="6269FE96" w14:textId="77777777" w:rsidTr="00977456">
        <w:tc>
          <w:tcPr>
            <w:tcW w:w="0" w:type="auto"/>
            <w:tcBorders>
              <w:bottom w:val="single" w:sz="0" w:space="0" w:color="auto"/>
            </w:tcBorders>
            <w:vAlign w:val="bottom"/>
          </w:tcPr>
          <w:p w14:paraId="2931036D" w14:textId="77777777" w:rsidR="007E418D" w:rsidRPr="00F16B93" w:rsidRDefault="007E418D" w:rsidP="00977456">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585D3BA5" w14:textId="77777777" w:rsidR="007E418D" w:rsidRPr="00F16B93" w:rsidRDefault="007E418D" w:rsidP="00977456">
            <w:pPr>
              <w:pStyle w:val="Compact"/>
              <w:jc w:val="center"/>
              <w:rPr>
                <w:rFonts w:cs="Times New Roman"/>
              </w:rPr>
            </w:pPr>
            <w:r>
              <w:t>Estimate</w:t>
            </w:r>
          </w:p>
        </w:tc>
        <w:tc>
          <w:tcPr>
            <w:tcW w:w="0" w:type="auto"/>
            <w:tcBorders>
              <w:bottom w:val="single" w:sz="0" w:space="0" w:color="auto"/>
            </w:tcBorders>
            <w:vAlign w:val="bottom"/>
          </w:tcPr>
          <w:p w14:paraId="0BC61AFC" w14:textId="77777777" w:rsidR="007E418D" w:rsidRPr="00F16B93" w:rsidRDefault="007E418D" w:rsidP="00977456">
            <w:pPr>
              <w:pStyle w:val="Compact"/>
              <w:jc w:val="center"/>
              <w:rPr>
                <w:rFonts w:cs="Times New Roman"/>
              </w:rPr>
            </w:pPr>
            <w:r>
              <w:t>Lower</w:t>
            </w:r>
          </w:p>
        </w:tc>
        <w:tc>
          <w:tcPr>
            <w:tcW w:w="0" w:type="auto"/>
            <w:tcBorders>
              <w:bottom w:val="single" w:sz="0" w:space="0" w:color="auto"/>
            </w:tcBorders>
            <w:vAlign w:val="bottom"/>
          </w:tcPr>
          <w:p w14:paraId="4A05FA8E" w14:textId="77777777" w:rsidR="007E418D" w:rsidRPr="00F16B93" w:rsidRDefault="007E418D" w:rsidP="00977456">
            <w:pPr>
              <w:pStyle w:val="Compact"/>
              <w:jc w:val="center"/>
              <w:rPr>
                <w:rFonts w:cs="Times New Roman"/>
              </w:rPr>
            </w:pPr>
            <w:r>
              <w:t>Upper</w:t>
            </w:r>
          </w:p>
        </w:tc>
      </w:tr>
      <w:tr w:rsidR="00D032B9" w:rsidRPr="00F16B93" w14:paraId="6B9ED32A" w14:textId="77777777" w:rsidTr="00977456">
        <w:tc>
          <w:tcPr>
            <w:tcW w:w="0" w:type="auto"/>
          </w:tcPr>
          <w:p w14:paraId="0A901EC4" w14:textId="230EFA58" w:rsidR="00D032B9" w:rsidRDefault="00705F93" w:rsidP="00977456">
            <w:pPr>
              <w:pStyle w:val="Compact"/>
            </w:pPr>
            <w:r w:rsidRPr="00C06219">
              <w:rPr>
                <w:i/>
                <w:iCs/>
                <w:u w:val="single"/>
              </w:rPr>
              <w:lastRenderedPageBreak/>
              <w:t>Fixed effects</w:t>
            </w:r>
          </w:p>
        </w:tc>
        <w:tc>
          <w:tcPr>
            <w:tcW w:w="0" w:type="auto"/>
          </w:tcPr>
          <w:p w14:paraId="55F8FD2C" w14:textId="77777777" w:rsidR="00D032B9" w:rsidRPr="0011088C" w:rsidRDefault="00D032B9" w:rsidP="00977456">
            <w:pPr>
              <w:pStyle w:val="Compact"/>
              <w:jc w:val="center"/>
              <w:rPr>
                <w:rFonts w:cs="Times New Roman"/>
                <w:b/>
                <w:bCs/>
              </w:rPr>
            </w:pPr>
          </w:p>
        </w:tc>
        <w:tc>
          <w:tcPr>
            <w:tcW w:w="0" w:type="auto"/>
          </w:tcPr>
          <w:p w14:paraId="4C15751F" w14:textId="77777777" w:rsidR="00D032B9" w:rsidRPr="0011088C" w:rsidRDefault="00D032B9" w:rsidP="00977456">
            <w:pPr>
              <w:pStyle w:val="Compact"/>
              <w:jc w:val="center"/>
              <w:rPr>
                <w:rFonts w:cs="Times New Roman"/>
                <w:b/>
                <w:bCs/>
              </w:rPr>
            </w:pPr>
          </w:p>
        </w:tc>
        <w:tc>
          <w:tcPr>
            <w:tcW w:w="0" w:type="auto"/>
          </w:tcPr>
          <w:p w14:paraId="6E3B14EE" w14:textId="77777777" w:rsidR="00D032B9" w:rsidRPr="0011088C" w:rsidRDefault="00D032B9" w:rsidP="00977456">
            <w:pPr>
              <w:pStyle w:val="Compact"/>
              <w:jc w:val="center"/>
              <w:rPr>
                <w:rFonts w:cs="Times New Roman"/>
                <w:b/>
                <w:bCs/>
              </w:rPr>
            </w:pPr>
          </w:p>
        </w:tc>
      </w:tr>
      <w:tr w:rsidR="006B1162" w:rsidRPr="00F16B93" w14:paraId="0CD14DFA" w14:textId="77777777" w:rsidTr="00977456">
        <w:tc>
          <w:tcPr>
            <w:tcW w:w="0" w:type="auto"/>
          </w:tcPr>
          <w:p w14:paraId="1758BB01" w14:textId="77777777" w:rsidR="006B1162" w:rsidRPr="00F16B93" w:rsidRDefault="006B1162" w:rsidP="006B1162">
            <w:pPr>
              <w:pStyle w:val="Compact"/>
              <w:rPr>
                <w:rFonts w:cs="Times New Roman"/>
              </w:rPr>
            </w:pPr>
            <w:r>
              <w:t>Intercept MR</w:t>
            </w:r>
          </w:p>
        </w:tc>
        <w:tc>
          <w:tcPr>
            <w:tcW w:w="0" w:type="auto"/>
          </w:tcPr>
          <w:p w14:paraId="420AC82A" w14:textId="1AADB3DE" w:rsidR="006B1162" w:rsidRPr="00885987" w:rsidRDefault="006B1162" w:rsidP="006B1162">
            <w:pPr>
              <w:pStyle w:val="Compact"/>
              <w:jc w:val="center"/>
              <w:rPr>
                <w:rFonts w:cs="Times New Roman"/>
                <w:b/>
                <w:bCs/>
              </w:rPr>
            </w:pPr>
            <w:r w:rsidRPr="00885987">
              <w:rPr>
                <w:b/>
                <w:bCs/>
              </w:rPr>
              <w:t>-6.29</w:t>
            </w:r>
          </w:p>
        </w:tc>
        <w:tc>
          <w:tcPr>
            <w:tcW w:w="0" w:type="auto"/>
          </w:tcPr>
          <w:p w14:paraId="32ADD2F1" w14:textId="0DBDB687" w:rsidR="006B1162" w:rsidRPr="00885987" w:rsidRDefault="006B1162" w:rsidP="006B1162">
            <w:pPr>
              <w:pStyle w:val="Compact"/>
              <w:jc w:val="center"/>
              <w:rPr>
                <w:rFonts w:cs="Times New Roman"/>
                <w:b/>
                <w:bCs/>
              </w:rPr>
            </w:pPr>
            <w:r w:rsidRPr="00885987">
              <w:rPr>
                <w:b/>
                <w:bCs/>
              </w:rPr>
              <w:t>-6.368</w:t>
            </w:r>
          </w:p>
        </w:tc>
        <w:tc>
          <w:tcPr>
            <w:tcW w:w="0" w:type="auto"/>
          </w:tcPr>
          <w:p w14:paraId="51823FAA" w14:textId="7E6968B7" w:rsidR="006B1162" w:rsidRPr="00885987" w:rsidRDefault="006B1162" w:rsidP="006B1162">
            <w:pPr>
              <w:pStyle w:val="Compact"/>
              <w:jc w:val="center"/>
              <w:rPr>
                <w:rFonts w:cs="Times New Roman"/>
                <w:b/>
                <w:bCs/>
              </w:rPr>
            </w:pPr>
            <w:r w:rsidRPr="00885987">
              <w:rPr>
                <w:b/>
                <w:bCs/>
              </w:rPr>
              <w:t>-6.211</w:t>
            </w:r>
          </w:p>
        </w:tc>
      </w:tr>
      <w:tr w:rsidR="006B1162" w:rsidRPr="00F16B93" w14:paraId="45B26482" w14:textId="77777777" w:rsidTr="00977456">
        <w:tc>
          <w:tcPr>
            <w:tcW w:w="0" w:type="auto"/>
          </w:tcPr>
          <w:p w14:paraId="3364DD61" w14:textId="77777777" w:rsidR="006B1162" w:rsidRPr="00F16B93" w:rsidRDefault="006B1162" w:rsidP="006B1162">
            <w:pPr>
              <w:pStyle w:val="Compact"/>
              <w:rPr>
                <w:rFonts w:cs="Times New Roman"/>
              </w:rPr>
            </w:pPr>
            <w:r>
              <w:t>Temperature</w:t>
            </w:r>
          </w:p>
        </w:tc>
        <w:tc>
          <w:tcPr>
            <w:tcW w:w="0" w:type="auto"/>
          </w:tcPr>
          <w:p w14:paraId="3F8D9EF7" w14:textId="2AFBCD2D" w:rsidR="006B1162" w:rsidRPr="00885987" w:rsidRDefault="006B1162" w:rsidP="006B1162">
            <w:pPr>
              <w:pStyle w:val="Compact"/>
              <w:jc w:val="center"/>
              <w:rPr>
                <w:rFonts w:cs="Times New Roman"/>
                <w:b/>
                <w:bCs/>
              </w:rPr>
            </w:pPr>
            <w:r w:rsidRPr="00885987">
              <w:rPr>
                <w:b/>
                <w:bCs/>
              </w:rPr>
              <w:t>0.262</w:t>
            </w:r>
          </w:p>
        </w:tc>
        <w:tc>
          <w:tcPr>
            <w:tcW w:w="0" w:type="auto"/>
          </w:tcPr>
          <w:p w14:paraId="37184392" w14:textId="7328631A" w:rsidR="006B1162" w:rsidRPr="00885987" w:rsidRDefault="006B1162" w:rsidP="006B1162">
            <w:pPr>
              <w:pStyle w:val="Compact"/>
              <w:jc w:val="center"/>
              <w:rPr>
                <w:rFonts w:cs="Times New Roman"/>
                <w:b/>
                <w:bCs/>
              </w:rPr>
            </w:pPr>
            <w:r w:rsidRPr="00885987">
              <w:rPr>
                <w:b/>
                <w:bCs/>
              </w:rPr>
              <w:t>0.243</w:t>
            </w:r>
          </w:p>
        </w:tc>
        <w:tc>
          <w:tcPr>
            <w:tcW w:w="0" w:type="auto"/>
          </w:tcPr>
          <w:p w14:paraId="38E509B6" w14:textId="07C0C456" w:rsidR="006B1162" w:rsidRPr="00885987" w:rsidRDefault="006B1162" w:rsidP="006B1162">
            <w:pPr>
              <w:pStyle w:val="Compact"/>
              <w:jc w:val="center"/>
              <w:rPr>
                <w:rFonts w:cs="Times New Roman"/>
                <w:b/>
                <w:bCs/>
              </w:rPr>
            </w:pPr>
            <w:r w:rsidRPr="00885987">
              <w:rPr>
                <w:b/>
                <w:bCs/>
              </w:rPr>
              <w:t>0.279</w:t>
            </w:r>
          </w:p>
        </w:tc>
      </w:tr>
      <w:tr w:rsidR="006B1162" w:rsidRPr="00F16B93" w14:paraId="06C7C663" w14:textId="77777777" w:rsidTr="00977456">
        <w:tc>
          <w:tcPr>
            <w:tcW w:w="0" w:type="auto"/>
          </w:tcPr>
          <w:p w14:paraId="67C69D73" w14:textId="77777777" w:rsidR="006B1162" w:rsidRPr="00F16B93" w:rsidRDefault="006B1162" w:rsidP="006B1162">
            <w:pPr>
              <w:pStyle w:val="Compact"/>
              <w:rPr>
                <w:rFonts w:cs="Times New Roman"/>
              </w:rPr>
            </w:pPr>
            <w:r>
              <w:t>Age</w:t>
            </w:r>
          </w:p>
        </w:tc>
        <w:tc>
          <w:tcPr>
            <w:tcW w:w="0" w:type="auto"/>
          </w:tcPr>
          <w:p w14:paraId="499336E5" w14:textId="6297C895" w:rsidR="006B1162" w:rsidRPr="00F16B93" w:rsidRDefault="006B1162" w:rsidP="006B1162">
            <w:pPr>
              <w:pStyle w:val="Compact"/>
              <w:jc w:val="center"/>
              <w:rPr>
                <w:rFonts w:cs="Times New Roman"/>
              </w:rPr>
            </w:pPr>
            <w:r>
              <w:t>-0.025</w:t>
            </w:r>
          </w:p>
        </w:tc>
        <w:tc>
          <w:tcPr>
            <w:tcW w:w="0" w:type="auto"/>
          </w:tcPr>
          <w:p w14:paraId="2FADBB2C" w14:textId="638BEDF3" w:rsidR="006B1162" w:rsidRPr="00F16B93" w:rsidRDefault="006B1162" w:rsidP="006B1162">
            <w:pPr>
              <w:pStyle w:val="Compact"/>
              <w:jc w:val="center"/>
              <w:rPr>
                <w:rFonts w:cs="Times New Roman"/>
              </w:rPr>
            </w:pPr>
            <w:r>
              <w:t>-0.093</w:t>
            </w:r>
          </w:p>
        </w:tc>
        <w:tc>
          <w:tcPr>
            <w:tcW w:w="0" w:type="auto"/>
          </w:tcPr>
          <w:p w14:paraId="36F24181" w14:textId="167A92D9" w:rsidR="006B1162" w:rsidRPr="00F16B93" w:rsidRDefault="006B1162" w:rsidP="006B1162">
            <w:pPr>
              <w:pStyle w:val="Compact"/>
              <w:jc w:val="center"/>
              <w:rPr>
                <w:rFonts w:cs="Times New Roman"/>
              </w:rPr>
            </w:pPr>
            <w:r>
              <w:t>0.036</w:t>
            </w:r>
          </w:p>
        </w:tc>
      </w:tr>
      <w:tr w:rsidR="006B1162" w:rsidRPr="00F16B93" w14:paraId="71E72C49" w14:textId="77777777" w:rsidTr="00977456">
        <w:tc>
          <w:tcPr>
            <w:tcW w:w="0" w:type="auto"/>
          </w:tcPr>
          <w:p w14:paraId="3912733F" w14:textId="77777777" w:rsidR="006B1162" w:rsidRPr="00F16B93" w:rsidRDefault="006B1162" w:rsidP="006B1162">
            <w:pPr>
              <w:pStyle w:val="Compact"/>
              <w:rPr>
                <w:rFonts w:cs="Times New Roman"/>
              </w:rPr>
            </w:pPr>
            <w:r>
              <w:rPr>
                <w:rFonts w:cs="Times New Roman"/>
              </w:rPr>
              <w:t>Mass</w:t>
            </w:r>
          </w:p>
        </w:tc>
        <w:tc>
          <w:tcPr>
            <w:tcW w:w="0" w:type="auto"/>
          </w:tcPr>
          <w:p w14:paraId="13DC02F8" w14:textId="452CC7BB" w:rsidR="006B1162" w:rsidRPr="00885987" w:rsidRDefault="006B1162" w:rsidP="006B1162">
            <w:pPr>
              <w:pStyle w:val="Compact"/>
              <w:jc w:val="center"/>
              <w:rPr>
                <w:rFonts w:cs="Times New Roman"/>
                <w:b/>
                <w:bCs/>
              </w:rPr>
            </w:pPr>
            <w:r w:rsidRPr="00885987">
              <w:rPr>
                <w:b/>
                <w:bCs/>
              </w:rPr>
              <w:t>0.117</w:t>
            </w:r>
          </w:p>
        </w:tc>
        <w:tc>
          <w:tcPr>
            <w:tcW w:w="0" w:type="auto"/>
          </w:tcPr>
          <w:p w14:paraId="7A6A97B7" w14:textId="6161C8E9" w:rsidR="006B1162" w:rsidRPr="00885987" w:rsidRDefault="006B1162" w:rsidP="006B1162">
            <w:pPr>
              <w:pStyle w:val="Compact"/>
              <w:jc w:val="center"/>
              <w:rPr>
                <w:rFonts w:cs="Times New Roman"/>
                <w:b/>
                <w:bCs/>
              </w:rPr>
            </w:pPr>
            <w:r w:rsidRPr="00885987">
              <w:rPr>
                <w:b/>
                <w:bCs/>
              </w:rPr>
              <w:t>0.081</w:t>
            </w:r>
          </w:p>
        </w:tc>
        <w:tc>
          <w:tcPr>
            <w:tcW w:w="0" w:type="auto"/>
          </w:tcPr>
          <w:p w14:paraId="664B4D73" w14:textId="752732DD" w:rsidR="006B1162" w:rsidRPr="00885987" w:rsidRDefault="006B1162" w:rsidP="006B1162">
            <w:pPr>
              <w:pStyle w:val="Compact"/>
              <w:jc w:val="center"/>
              <w:rPr>
                <w:rFonts w:cs="Times New Roman"/>
                <w:b/>
                <w:bCs/>
              </w:rPr>
            </w:pPr>
            <w:r w:rsidRPr="00885987">
              <w:rPr>
                <w:b/>
                <w:bCs/>
              </w:rPr>
              <w:t>0.153</w:t>
            </w:r>
          </w:p>
        </w:tc>
      </w:tr>
      <w:tr w:rsidR="00916C52" w:rsidRPr="00F16B93" w14:paraId="1AF55365" w14:textId="77777777" w:rsidTr="00977456">
        <w:tc>
          <w:tcPr>
            <w:tcW w:w="0" w:type="auto"/>
          </w:tcPr>
          <w:p w14:paraId="635B6458" w14:textId="531FB884" w:rsidR="00916C52" w:rsidRDefault="00916C52" w:rsidP="00916C52">
            <w:pPr>
              <w:pStyle w:val="Compact"/>
            </w:pPr>
            <w:r w:rsidRPr="00C06219">
              <w:rPr>
                <w:i/>
                <w:iCs/>
                <w:u w:val="single"/>
              </w:rPr>
              <w:t>Random Effects</w:t>
            </w:r>
          </w:p>
        </w:tc>
        <w:tc>
          <w:tcPr>
            <w:tcW w:w="0" w:type="auto"/>
          </w:tcPr>
          <w:p w14:paraId="44257376" w14:textId="77777777" w:rsidR="00916C52" w:rsidRPr="0011088C" w:rsidRDefault="00916C52" w:rsidP="00916C52">
            <w:pPr>
              <w:pStyle w:val="Compact"/>
              <w:jc w:val="center"/>
              <w:rPr>
                <w:rFonts w:cs="Times New Roman"/>
                <w:b/>
                <w:bCs/>
              </w:rPr>
            </w:pPr>
          </w:p>
        </w:tc>
        <w:tc>
          <w:tcPr>
            <w:tcW w:w="0" w:type="auto"/>
          </w:tcPr>
          <w:p w14:paraId="6BCB5A7E" w14:textId="77777777" w:rsidR="00916C52" w:rsidRPr="0011088C" w:rsidRDefault="00916C52" w:rsidP="00916C52">
            <w:pPr>
              <w:pStyle w:val="Compact"/>
              <w:jc w:val="center"/>
              <w:rPr>
                <w:rFonts w:cs="Times New Roman"/>
                <w:b/>
                <w:bCs/>
              </w:rPr>
            </w:pPr>
          </w:p>
        </w:tc>
        <w:tc>
          <w:tcPr>
            <w:tcW w:w="0" w:type="auto"/>
          </w:tcPr>
          <w:p w14:paraId="735B91CD" w14:textId="77777777" w:rsidR="00916C52" w:rsidRPr="0011088C" w:rsidRDefault="00916C52" w:rsidP="00916C52">
            <w:pPr>
              <w:pStyle w:val="Compact"/>
              <w:jc w:val="center"/>
              <w:rPr>
                <w:rFonts w:cs="Times New Roman"/>
                <w:b/>
                <w:bCs/>
              </w:rPr>
            </w:pPr>
          </w:p>
        </w:tc>
      </w:tr>
      <w:tr w:rsidR="00916C52" w:rsidRPr="00F16B93" w14:paraId="2D967E6D" w14:textId="77777777" w:rsidTr="006B1162">
        <w:trPr>
          <w:trHeight w:val="377"/>
        </w:trPr>
        <w:tc>
          <w:tcPr>
            <w:tcW w:w="0" w:type="auto"/>
          </w:tcPr>
          <w:p w14:paraId="5107E5AB" w14:textId="02F68A81" w:rsidR="00916C52" w:rsidRDefault="00916C52" w:rsidP="00916C52">
            <w:pPr>
              <w:pStyle w:val="Compact"/>
            </w:pPr>
            <w:r w:rsidRPr="007431E8">
              <w:t>Lizard Identity</w:t>
            </w:r>
          </w:p>
        </w:tc>
        <w:tc>
          <w:tcPr>
            <w:tcW w:w="0" w:type="auto"/>
          </w:tcPr>
          <w:p w14:paraId="3702A976" w14:textId="77777777" w:rsidR="00916C52" w:rsidRPr="0011088C" w:rsidRDefault="00916C52" w:rsidP="00916C52">
            <w:pPr>
              <w:pStyle w:val="Compact"/>
              <w:jc w:val="center"/>
              <w:rPr>
                <w:rFonts w:cs="Times New Roman"/>
                <w:b/>
                <w:bCs/>
              </w:rPr>
            </w:pPr>
          </w:p>
        </w:tc>
        <w:tc>
          <w:tcPr>
            <w:tcW w:w="0" w:type="auto"/>
          </w:tcPr>
          <w:p w14:paraId="7C2BF39F" w14:textId="77777777" w:rsidR="00916C52" w:rsidRPr="0011088C" w:rsidRDefault="00916C52" w:rsidP="00916C52">
            <w:pPr>
              <w:pStyle w:val="Compact"/>
              <w:jc w:val="center"/>
              <w:rPr>
                <w:rFonts w:cs="Times New Roman"/>
                <w:b/>
                <w:bCs/>
              </w:rPr>
            </w:pPr>
          </w:p>
        </w:tc>
        <w:tc>
          <w:tcPr>
            <w:tcW w:w="0" w:type="auto"/>
          </w:tcPr>
          <w:p w14:paraId="3D2E2036" w14:textId="77777777" w:rsidR="00916C52" w:rsidRPr="0011088C" w:rsidRDefault="00916C52" w:rsidP="00916C52">
            <w:pPr>
              <w:pStyle w:val="Compact"/>
              <w:jc w:val="center"/>
              <w:rPr>
                <w:rFonts w:cs="Times New Roman"/>
                <w:b/>
                <w:bCs/>
              </w:rPr>
            </w:pPr>
          </w:p>
        </w:tc>
      </w:tr>
      <w:tr w:rsidR="006B1162" w:rsidRPr="00F16B93" w14:paraId="11326461" w14:textId="77777777" w:rsidTr="00977456">
        <w:tc>
          <w:tcPr>
            <w:tcW w:w="0" w:type="auto"/>
          </w:tcPr>
          <w:p w14:paraId="4C9AE1DB" w14:textId="061049E2" w:rsidR="006B1162" w:rsidRPr="00F16B93" w:rsidRDefault="006B1162" w:rsidP="006B1162">
            <w:pPr>
              <w:pStyle w:val="Compact"/>
              <w:rPr>
                <w:rFonts w:cs="Times New Roman"/>
              </w:rPr>
            </w:pPr>
            <w:r>
              <w:t xml:space="preserve">                    Intercept</w:t>
            </w:r>
          </w:p>
        </w:tc>
        <w:tc>
          <w:tcPr>
            <w:tcW w:w="0" w:type="auto"/>
          </w:tcPr>
          <w:p w14:paraId="6CD779C7" w14:textId="0B2B2C55" w:rsidR="006B1162" w:rsidRPr="00885987" w:rsidRDefault="006B1162" w:rsidP="006B1162">
            <w:pPr>
              <w:pStyle w:val="Compact"/>
              <w:jc w:val="center"/>
              <w:rPr>
                <w:rFonts w:cs="Times New Roman"/>
                <w:b/>
                <w:bCs/>
              </w:rPr>
            </w:pPr>
            <w:r w:rsidRPr="00885987">
              <w:rPr>
                <w:b/>
                <w:bCs/>
              </w:rPr>
              <w:t>0.015</w:t>
            </w:r>
          </w:p>
        </w:tc>
        <w:tc>
          <w:tcPr>
            <w:tcW w:w="0" w:type="auto"/>
          </w:tcPr>
          <w:p w14:paraId="2167C4BA" w14:textId="35702D2B" w:rsidR="006B1162" w:rsidRPr="00885987" w:rsidRDefault="006B1162" w:rsidP="006B1162">
            <w:pPr>
              <w:pStyle w:val="Compact"/>
              <w:jc w:val="center"/>
              <w:rPr>
                <w:rFonts w:cs="Times New Roman"/>
                <w:b/>
                <w:bCs/>
              </w:rPr>
            </w:pPr>
            <w:r w:rsidRPr="00885987">
              <w:rPr>
                <w:b/>
                <w:bCs/>
              </w:rPr>
              <w:t>0.008</w:t>
            </w:r>
          </w:p>
        </w:tc>
        <w:tc>
          <w:tcPr>
            <w:tcW w:w="0" w:type="auto"/>
          </w:tcPr>
          <w:p w14:paraId="24F2C9BF" w14:textId="24619924" w:rsidR="006B1162" w:rsidRPr="00885987" w:rsidRDefault="006B1162" w:rsidP="006B1162">
            <w:pPr>
              <w:pStyle w:val="Compact"/>
              <w:jc w:val="center"/>
              <w:rPr>
                <w:rFonts w:cs="Times New Roman"/>
                <w:b/>
                <w:bCs/>
              </w:rPr>
            </w:pPr>
            <w:r w:rsidRPr="00885987">
              <w:rPr>
                <w:b/>
                <w:bCs/>
              </w:rPr>
              <w:t>0.028</w:t>
            </w:r>
          </w:p>
        </w:tc>
      </w:tr>
      <w:tr w:rsidR="006B1162" w:rsidRPr="00F16B93" w14:paraId="51693E21" w14:textId="77777777" w:rsidTr="00977456">
        <w:tc>
          <w:tcPr>
            <w:tcW w:w="0" w:type="auto"/>
          </w:tcPr>
          <w:p w14:paraId="5541955C" w14:textId="26FC7E03" w:rsidR="006B1162" w:rsidRPr="00F16B93" w:rsidRDefault="006B1162" w:rsidP="006B1162">
            <w:pPr>
              <w:pStyle w:val="Compact"/>
              <w:rPr>
                <w:rFonts w:cs="Times New Roman"/>
              </w:rPr>
            </w:pPr>
            <w:r>
              <w:t xml:space="preserve">                    Slope</w:t>
            </w:r>
          </w:p>
        </w:tc>
        <w:tc>
          <w:tcPr>
            <w:tcW w:w="0" w:type="auto"/>
          </w:tcPr>
          <w:p w14:paraId="500BC622" w14:textId="401EFC08" w:rsidR="006B1162" w:rsidRPr="00885987" w:rsidRDefault="00EF377A" w:rsidP="006B1162">
            <w:pPr>
              <w:pStyle w:val="Compact"/>
              <w:jc w:val="center"/>
              <w:rPr>
                <w:rFonts w:cs="Times New Roman"/>
                <w:b/>
                <w:bCs/>
              </w:rPr>
            </w:pPr>
            <w:r w:rsidRPr="00885987">
              <w:rPr>
                <w:rFonts w:cs="Times New Roman"/>
                <w:b/>
                <w:bCs/>
              </w:rPr>
              <w:t>0.0002</w:t>
            </w:r>
          </w:p>
        </w:tc>
        <w:tc>
          <w:tcPr>
            <w:tcW w:w="0" w:type="auto"/>
          </w:tcPr>
          <w:p w14:paraId="6EBCECC7" w14:textId="43B85EDC" w:rsidR="006B1162" w:rsidRPr="00885987" w:rsidRDefault="00EF377A" w:rsidP="006B1162">
            <w:pPr>
              <w:pStyle w:val="Compact"/>
              <w:jc w:val="center"/>
              <w:rPr>
                <w:rFonts w:cs="Times New Roman"/>
                <w:b/>
                <w:bCs/>
              </w:rPr>
            </w:pPr>
            <w:r w:rsidRPr="00885987">
              <w:rPr>
                <w:rFonts w:cs="Times New Roman"/>
                <w:b/>
                <w:bCs/>
              </w:rPr>
              <w:t>2.1</w:t>
            </w:r>
            <w:r w:rsidR="00885987">
              <w:rPr>
                <w:rFonts w:cs="Times New Roman"/>
                <w:b/>
                <w:bCs/>
              </w:rPr>
              <w:t>e</w:t>
            </w:r>
            <w:r w:rsidRPr="00885987">
              <w:rPr>
                <w:rFonts w:cs="Times New Roman"/>
                <w:b/>
                <w:bCs/>
                <w:vertAlign w:val="superscript"/>
              </w:rPr>
              <w:t>-7</w:t>
            </w:r>
          </w:p>
        </w:tc>
        <w:tc>
          <w:tcPr>
            <w:tcW w:w="0" w:type="auto"/>
          </w:tcPr>
          <w:p w14:paraId="60D473BF" w14:textId="13FEEBDA" w:rsidR="006B1162" w:rsidRPr="00885987" w:rsidRDefault="006B1162" w:rsidP="006B1162">
            <w:pPr>
              <w:pStyle w:val="Compact"/>
              <w:jc w:val="center"/>
              <w:rPr>
                <w:rFonts w:cs="Times New Roman"/>
                <w:b/>
                <w:bCs/>
              </w:rPr>
            </w:pPr>
            <w:r w:rsidRPr="00885987">
              <w:rPr>
                <w:b/>
                <w:bCs/>
              </w:rPr>
              <w:t>0.001</w:t>
            </w:r>
          </w:p>
        </w:tc>
      </w:tr>
      <w:tr w:rsidR="006B1162" w:rsidRPr="00F16B93" w14:paraId="1C5CB3F3" w14:textId="77777777" w:rsidTr="00977456">
        <w:tc>
          <w:tcPr>
            <w:tcW w:w="0" w:type="auto"/>
          </w:tcPr>
          <w:p w14:paraId="16F5345D" w14:textId="3F7B0E82" w:rsidR="006B1162" w:rsidRDefault="006B1162" w:rsidP="006B1162">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57E6A35C" w14:textId="429E2700" w:rsidR="006B1162" w:rsidRPr="0011088C" w:rsidRDefault="006B1162" w:rsidP="006B1162">
            <w:pPr>
              <w:pStyle w:val="Compact"/>
              <w:jc w:val="center"/>
              <w:rPr>
                <w:rFonts w:cs="Times New Roman"/>
                <w:b/>
                <w:bCs/>
              </w:rPr>
            </w:pPr>
            <w:r>
              <w:t>-0.000628</w:t>
            </w:r>
          </w:p>
        </w:tc>
        <w:tc>
          <w:tcPr>
            <w:tcW w:w="0" w:type="auto"/>
          </w:tcPr>
          <w:p w14:paraId="4615D684" w14:textId="7FDA8B39" w:rsidR="006B1162" w:rsidRPr="0011088C" w:rsidRDefault="006B1162" w:rsidP="006B1162">
            <w:pPr>
              <w:pStyle w:val="Compact"/>
              <w:jc w:val="center"/>
              <w:rPr>
                <w:rFonts w:cs="Times New Roman"/>
                <w:b/>
                <w:bCs/>
              </w:rPr>
            </w:pPr>
            <w:r>
              <w:t>-0.00292</w:t>
            </w:r>
          </w:p>
        </w:tc>
        <w:tc>
          <w:tcPr>
            <w:tcW w:w="0" w:type="auto"/>
          </w:tcPr>
          <w:p w14:paraId="4ED3547A" w14:textId="15A0B6CA" w:rsidR="006B1162" w:rsidRPr="0011088C" w:rsidRDefault="006B1162" w:rsidP="006B1162">
            <w:pPr>
              <w:pStyle w:val="Compact"/>
              <w:jc w:val="center"/>
              <w:rPr>
                <w:rFonts w:cs="Times New Roman"/>
                <w:b/>
                <w:bCs/>
              </w:rPr>
            </w:pPr>
            <w:r>
              <w:t>0.000782</w:t>
            </w:r>
          </w:p>
        </w:tc>
      </w:tr>
      <w:tr w:rsidR="003D7C11" w:rsidRPr="00F16B93" w14:paraId="4393DBC4" w14:textId="77777777" w:rsidTr="00977456">
        <w:tc>
          <w:tcPr>
            <w:tcW w:w="0" w:type="auto"/>
          </w:tcPr>
          <w:p w14:paraId="2C74BE6D" w14:textId="61909CC2" w:rsidR="003D7C11" w:rsidRDefault="003D7C11" w:rsidP="003D7C11">
            <w:pPr>
              <w:pStyle w:val="Compact"/>
            </w:pPr>
            <w:r>
              <w:t>Sampling Session</w:t>
            </w:r>
          </w:p>
        </w:tc>
        <w:tc>
          <w:tcPr>
            <w:tcW w:w="0" w:type="auto"/>
          </w:tcPr>
          <w:p w14:paraId="15BA19B7" w14:textId="77777777" w:rsidR="003D7C11" w:rsidRPr="0011088C" w:rsidRDefault="003D7C11" w:rsidP="003D7C11">
            <w:pPr>
              <w:pStyle w:val="Compact"/>
              <w:jc w:val="center"/>
              <w:rPr>
                <w:rFonts w:cs="Times New Roman"/>
                <w:b/>
                <w:bCs/>
              </w:rPr>
            </w:pPr>
          </w:p>
        </w:tc>
        <w:tc>
          <w:tcPr>
            <w:tcW w:w="0" w:type="auto"/>
          </w:tcPr>
          <w:p w14:paraId="1F794B36" w14:textId="77777777" w:rsidR="003D7C11" w:rsidRPr="0011088C" w:rsidRDefault="003D7C11" w:rsidP="003D7C11">
            <w:pPr>
              <w:pStyle w:val="Compact"/>
              <w:jc w:val="center"/>
              <w:rPr>
                <w:rFonts w:cs="Times New Roman"/>
                <w:b/>
                <w:bCs/>
              </w:rPr>
            </w:pPr>
          </w:p>
        </w:tc>
        <w:tc>
          <w:tcPr>
            <w:tcW w:w="0" w:type="auto"/>
          </w:tcPr>
          <w:p w14:paraId="0B472645" w14:textId="77777777" w:rsidR="003D7C11" w:rsidRPr="0011088C" w:rsidRDefault="003D7C11" w:rsidP="003D7C11">
            <w:pPr>
              <w:pStyle w:val="Compact"/>
              <w:jc w:val="center"/>
              <w:rPr>
                <w:rFonts w:cs="Times New Roman"/>
                <w:b/>
                <w:bCs/>
              </w:rPr>
            </w:pPr>
          </w:p>
        </w:tc>
      </w:tr>
      <w:tr w:rsidR="006B1162" w:rsidRPr="00F16B93" w14:paraId="7D33B164" w14:textId="77777777" w:rsidTr="00977456">
        <w:tc>
          <w:tcPr>
            <w:tcW w:w="0" w:type="auto"/>
          </w:tcPr>
          <w:p w14:paraId="4D81465D" w14:textId="7911538B" w:rsidR="006B1162" w:rsidRPr="00F16B93" w:rsidRDefault="006B1162" w:rsidP="006B1162">
            <w:pPr>
              <w:pStyle w:val="Compact"/>
              <w:rPr>
                <w:rFonts w:cs="Times New Roman"/>
              </w:rPr>
            </w:pPr>
            <w:r>
              <w:t xml:space="preserve">                    Intercept</w:t>
            </w:r>
          </w:p>
        </w:tc>
        <w:tc>
          <w:tcPr>
            <w:tcW w:w="0" w:type="auto"/>
          </w:tcPr>
          <w:p w14:paraId="73753779" w14:textId="46741009" w:rsidR="006B1162" w:rsidRPr="00885987" w:rsidRDefault="006B1162" w:rsidP="006B1162">
            <w:pPr>
              <w:pStyle w:val="Compact"/>
              <w:jc w:val="center"/>
              <w:rPr>
                <w:rFonts w:cs="Times New Roman"/>
                <w:b/>
                <w:bCs/>
              </w:rPr>
            </w:pPr>
            <w:r w:rsidRPr="00885987">
              <w:rPr>
                <w:b/>
                <w:bCs/>
              </w:rPr>
              <w:t>0.01</w:t>
            </w:r>
          </w:p>
        </w:tc>
        <w:tc>
          <w:tcPr>
            <w:tcW w:w="0" w:type="auto"/>
          </w:tcPr>
          <w:p w14:paraId="72DE070D" w14:textId="7A4A0379" w:rsidR="006B1162" w:rsidRPr="00885987" w:rsidRDefault="006B1162" w:rsidP="006B1162">
            <w:pPr>
              <w:pStyle w:val="Compact"/>
              <w:jc w:val="center"/>
              <w:rPr>
                <w:rFonts w:cs="Times New Roman"/>
                <w:b/>
                <w:bCs/>
              </w:rPr>
            </w:pPr>
            <w:r w:rsidRPr="00885987">
              <w:rPr>
                <w:b/>
                <w:bCs/>
              </w:rPr>
              <w:t>0.003</w:t>
            </w:r>
          </w:p>
        </w:tc>
        <w:tc>
          <w:tcPr>
            <w:tcW w:w="0" w:type="auto"/>
          </w:tcPr>
          <w:p w14:paraId="4AC185B8" w14:textId="78743AA4" w:rsidR="006B1162" w:rsidRPr="00885987" w:rsidRDefault="006B1162" w:rsidP="006B1162">
            <w:pPr>
              <w:pStyle w:val="Compact"/>
              <w:jc w:val="center"/>
              <w:rPr>
                <w:rFonts w:cs="Times New Roman"/>
                <w:b/>
                <w:bCs/>
              </w:rPr>
            </w:pPr>
            <w:r w:rsidRPr="00885987">
              <w:rPr>
                <w:b/>
                <w:bCs/>
              </w:rPr>
              <w:t>0.028</w:t>
            </w:r>
          </w:p>
        </w:tc>
      </w:tr>
      <w:tr w:rsidR="006B1162" w:rsidRPr="00F16B93" w14:paraId="3381C62C" w14:textId="77777777" w:rsidTr="00977456">
        <w:tc>
          <w:tcPr>
            <w:tcW w:w="0" w:type="auto"/>
          </w:tcPr>
          <w:p w14:paraId="0B85FBC0" w14:textId="4E2D47C1" w:rsidR="006B1162" w:rsidRDefault="006B1162" w:rsidP="006B1162">
            <w:pPr>
              <w:pStyle w:val="Compact"/>
            </w:pPr>
            <w:r>
              <w:t>Measurement Error</w:t>
            </w:r>
          </w:p>
        </w:tc>
        <w:tc>
          <w:tcPr>
            <w:tcW w:w="0" w:type="auto"/>
          </w:tcPr>
          <w:p w14:paraId="2E17AEAC" w14:textId="68BDAA29" w:rsidR="006B1162" w:rsidRPr="00885987" w:rsidRDefault="006B1162" w:rsidP="006B1162">
            <w:pPr>
              <w:pStyle w:val="Compact"/>
              <w:jc w:val="center"/>
              <w:rPr>
                <w:rFonts w:cs="Times New Roman"/>
                <w:b/>
                <w:bCs/>
              </w:rPr>
            </w:pPr>
          </w:p>
        </w:tc>
        <w:tc>
          <w:tcPr>
            <w:tcW w:w="0" w:type="auto"/>
          </w:tcPr>
          <w:p w14:paraId="5D94BF9E" w14:textId="1D9142D5" w:rsidR="006B1162" w:rsidRPr="00885987" w:rsidRDefault="006B1162" w:rsidP="006B1162">
            <w:pPr>
              <w:pStyle w:val="Compact"/>
              <w:jc w:val="center"/>
              <w:rPr>
                <w:rFonts w:cs="Times New Roman"/>
                <w:b/>
                <w:bCs/>
              </w:rPr>
            </w:pPr>
          </w:p>
        </w:tc>
        <w:tc>
          <w:tcPr>
            <w:tcW w:w="0" w:type="auto"/>
          </w:tcPr>
          <w:p w14:paraId="2E880703" w14:textId="386BE086" w:rsidR="006B1162" w:rsidRPr="00885987" w:rsidRDefault="006B1162" w:rsidP="006B1162">
            <w:pPr>
              <w:pStyle w:val="Compact"/>
              <w:jc w:val="center"/>
              <w:rPr>
                <w:rFonts w:cs="Times New Roman"/>
                <w:b/>
                <w:bCs/>
              </w:rPr>
            </w:pPr>
          </w:p>
        </w:tc>
      </w:tr>
      <w:tr w:rsidR="006B1162" w:rsidRPr="00F16B93" w14:paraId="4696D7C4" w14:textId="77777777" w:rsidTr="00977456">
        <w:tc>
          <w:tcPr>
            <w:tcW w:w="0" w:type="auto"/>
          </w:tcPr>
          <w:p w14:paraId="43294975" w14:textId="747133DD" w:rsidR="006B1162" w:rsidRPr="00F16B93" w:rsidRDefault="006B1162" w:rsidP="006B1162">
            <w:pPr>
              <w:pStyle w:val="Compact"/>
              <w:rPr>
                <w:rFonts w:cs="Times New Roman"/>
              </w:rPr>
            </w:pPr>
            <w:r>
              <w:t xml:space="preserve">                    Intercept</w:t>
            </w:r>
          </w:p>
        </w:tc>
        <w:tc>
          <w:tcPr>
            <w:tcW w:w="0" w:type="auto"/>
          </w:tcPr>
          <w:p w14:paraId="21F3D85C" w14:textId="70094962" w:rsidR="006B1162" w:rsidRPr="00885987" w:rsidRDefault="006B1162" w:rsidP="006B1162">
            <w:pPr>
              <w:pStyle w:val="Compact"/>
              <w:jc w:val="center"/>
              <w:rPr>
                <w:rFonts w:cs="Times New Roman"/>
                <w:b/>
                <w:bCs/>
              </w:rPr>
            </w:pPr>
            <w:r w:rsidRPr="00885987">
              <w:rPr>
                <w:b/>
                <w:bCs/>
              </w:rPr>
              <w:t>0.046</w:t>
            </w:r>
          </w:p>
        </w:tc>
        <w:tc>
          <w:tcPr>
            <w:tcW w:w="0" w:type="auto"/>
          </w:tcPr>
          <w:p w14:paraId="22C00682" w14:textId="597D7358" w:rsidR="006B1162" w:rsidRPr="00885987" w:rsidRDefault="006B1162" w:rsidP="006B1162">
            <w:pPr>
              <w:pStyle w:val="Compact"/>
              <w:jc w:val="center"/>
              <w:rPr>
                <w:rFonts w:cs="Times New Roman"/>
                <w:b/>
                <w:bCs/>
              </w:rPr>
            </w:pPr>
            <w:r w:rsidRPr="00885987">
              <w:rPr>
                <w:b/>
                <w:bCs/>
              </w:rPr>
              <w:t>0.039</w:t>
            </w:r>
          </w:p>
        </w:tc>
        <w:tc>
          <w:tcPr>
            <w:tcW w:w="0" w:type="auto"/>
          </w:tcPr>
          <w:p w14:paraId="3BC66ED6" w14:textId="7F7D0572" w:rsidR="006B1162" w:rsidRPr="00885987" w:rsidRDefault="006B1162" w:rsidP="006B1162">
            <w:pPr>
              <w:pStyle w:val="Compact"/>
              <w:jc w:val="center"/>
              <w:rPr>
                <w:rFonts w:cs="Times New Roman"/>
                <w:b/>
                <w:bCs/>
              </w:rPr>
            </w:pPr>
            <w:r w:rsidRPr="00885987">
              <w:rPr>
                <w:b/>
                <w:bCs/>
              </w:rPr>
              <w:t>0.053</w:t>
            </w:r>
          </w:p>
        </w:tc>
      </w:tr>
      <w:tr w:rsidR="006B1162" w:rsidRPr="00F16B93" w14:paraId="67EF542B" w14:textId="77777777" w:rsidTr="00977456">
        <w:tc>
          <w:tcPr>
            <w:tcW w:w="0" w:type="auto"/>
          </w:tcPr>
          <w:p w14:paraId="08E93575" w14:textId="77777777" w:rsidR="006B1162" w:rsidRPr="00F16B93" w:rsidRDefault="006B1162" w:rsidP="006B1162">
            <w:pPr>
              <w:pStyle w:val="Compact"/>
              <w:rPr>
                <w:rFonts w:cs="Times New Roman"/>
              </w:rPr>
            </w:pPr>
            <w:r>
              <w:t>Residual MR</w:t>
            </w:r>
          </w:p>
        </w:tc>
        <w:tc>
          <w:tcPr>
            <w:tcW w:w="0" w:type="auto"/>
          </w:tcPr>
          <w:p w14:paraId="75B47CE7" w14:textId="1FF155D5" w:rsidR="006B1162" w:rsidRPr="00885987" w:rsidRDefault="006B1162" w:rsidP="006B1162">
            <w:pPr>
              <w:pStyle w:val="Compact"/>
              <w:jc w:val="center"/>
              <w:rPr>
                <w:rFonts w:cs="Times New Roman"/>
                <w:b/>
                <w:bCs/>
              </w:rPr>
            </w:pPr>
            <w:r w:rsidRPr="00885987">
              <w:rPr>
                <w:b/>
                <w:bCs/>
              </w:rPr>
              <w:t>0.045</w:t>
            </w:r>
          </w:p>
        </w:tc>
        <w:tc>
          <w:tcPr>
            <w:tcW w:w="0" w:type="auto"/>
          </w:tcPr>
          <w:p w14:paraId="28289AFD" w14:textId="49581516" w:rsidR="006B1162" w:rsidRPr="00885987" w:rsidRDefault="006B1162" w:rsidP="006B1162">
            <w:pPr>
              <w:pStyle w:val="Compact"/>
              <w:jc w:val="center"/>
              <w:rPr>
                <w:rFonts w:cs="Times New Roman"/>
                <w:b/>
                <w:bCs/>
              </w:rPr>
            </w:pPr>
            <w:r w:rsidRPr="00885987">
              <w:rPr>
                <w:b/>
                <w:bCs/>
              </w:rPr>
              <w:t>0.041</w:t>
            </w:r>
          </w:p>
        </w:tc>
        <w:tc>
          <w:tcPr>
            <w:tcW w:w="0" w:type="auto"/>
          </w:tcPr>
          <w:p w14:paraId="38CE9322" w14:textId="1F28DFEE" w:rsidR="006B1162" w:rsidRPr="00885987" w:rsidRDefault="006B1162" w:rsidP="006B1162">
            <w:pPr>
              <w:pStyle w:val="Compact"/>
              <w:jc w:val="center"/>
              <w:rPr>
                <w:rFonts w:cs="Times New Roman"/>
                <w:b/>
                <w:bCs/>
              </w:rPr>
            </w:pPr>
            <w:r w:rsidRPr="00885987">
              <w:rPr>
                <w:b/>
                <w:bCs/>
              </w:rPr>
              <w:t>0.049</w:t>
            </w:r>
          </w:p>
        </w:tc>
      </w:tr>
    </w:tbl>
    <w:p w14:paraId="76B143AE" w14:textId="77777777" w:rsidR="007E418D" w:rsidRDefault="007E418D" w:rsidP="007E418D"/>
    <w:p w14:paraId="097E5BBB" w14:textId="608D5196" w:rsidR="007E418D" w:rsidRPr="004D30A0" w:rsidRDefault="007E418D" w:rsidP="007E418D">
      <w:pPr>
        <w:rPr>
          <w:rFonts w:cs="Times New Roman"/>
        </w:rPr>
      </w:pPr>
      <w:r w:rsidRPr="00202BE1">
        <w:rPr>
          <w:rFonts w:ascii="Times New Roman" w:hAnsi="Times New Roman" w:cs="Times New Roman"/>
          <w:b/>
          <w:bCs/>
        </w:rPr>
        <w:t>Table S</w:t>
      </w:r>
      <w:r w:rsidR="006D2D6F">
        <w:rPr>
          <w:rFonts w:ascii="Times New Roman" w:hAnsi="Times New Roman" w:cs="Times New Roman"/>
          <w:b/>
          <w:bCs/>
        </w:rPr>
        <w:t>11</w:t>
      </w:r>
      <w:r w:rsidRPr="00F16B93">
        <w:rPr>
          <w:rFonts w:ascii="Times New Roman" w:hAnsi="Times New Roman" w:cs="Times New Roman"/>
        </w:rPr>
        <w:t xml:space="preserve"> Model coefficients of model whether body mass, </w:t>
      </w:r>
      <w:r w:rsidR="00060398" w:rsidRPr="00F16B93">
        <w:rPr>
          <w:rFonts w:ascii="Times New Roman" w:hAnsi="Times New Roman" w:cs="Times New Roman"/>
        </w:rPr>
        <w:t>temperature</w:t>
      </w:r>
      <w:r w:rsidRPr="00F16B93">
        <w:rPr>
          <w:rFonts w:ascii="Times New Roman" w:hAnsi="Times New Roman" w:cs="Times New Roman"/>
        </w:rPr>
        <w:t xml:space="preserve"> and age </w:t>
      </w:r>
      <w:r w:rsidR="00985B14" w:rsidRPr="00F16B93">
        <w:rPr>
          <w:rFonts w:ascii="Times New Roman" w:hAnsi="Times New Roman" w:cs="Times New Roman"/>
        </w:rPr>
        <w:t>predict</w:t>
      </w:r>
      <w:r w:rsidRPr="00F16B93">
        <w:rPr>
          <w:rFonts w:ascii="Times New Roman" w:hAnsi="Times New Roman" w:cs="Times New Roman"/>
        </w:rPr>
        <w:t xml:space="preserve"> variation in metabolic rate. This imputation model used </w:t>
      </w:r>
      <w:r w:rsidR="009D7DBD" w:rsidRPr="00F16B93">
        <w:rPr>
          <w:rFonts w:ascii="Times New Roman" w:hAnsi="Times New Roman" w:cs="Times New Roman"/>
        </w:rPr>
        <w:t>a</w:t>
      </w:r>
      <w:r w:rsidRPr="00F16B93">
        <w:rPr>
          <w:rFonts w:ascii="Times New Roman" w:hAnsi="Times New Roman" w:cs="Times New Roman"/>
        </w:rPr>
        <w:t xml:space="preserve"> subset dataset of lizards in the hot developmental temperature only n = 25, n</w:t>
      </w:r>
      <w:r w:rsidRPr="006A784D">
        <w:rPr>
          <w:rFonts w:ascii="Times New Roman" w:hAnsi="Times New Roman" w:cs="Times New Roman"/>
          <w:i/>
          <w:vertAlign w:val="subscript"/>
        </w:rPr>
        <w:t>o</w:t>
      </w:r>
      <w:r w:rsidRPr="006A784D">
        <w:rPr>
          <w:rFonts w:ascii="Times New Roman" w:hAnsi="Times New Roman" w:cs="Times New Roman"/>
          <w:vertAlign w:val="subscript"/>
        </w:rPr>
        <w:t>bs</w:t>
      </w:r>
      <w:r w:rsidRPr="00F16B93">
        <w:rPr>
          <w:rFonts w:ascii="Times New Roman" w:hAnsi="Times New Roman" w:cs="Times New Roman"/>
        </w:rPr>
        <w:t xml:space="preserve"> =</w:t>
      </w:r>
      <w:r w:rsidRPr="00060398">
        <w:rPr>
          <w:rFonts w:ascii="Times New Roman" w:hAnsi="Times New Roman" w:cs="Times New Roman"/>
          <w:iCs/>
        </w:rPr>
        <w:t xml:space="preserve"> 3000</w:t>
      </w:r>
      <w:r>
        <w:rPr>
          <w:rFonts w:ascii="Times New Roman" w:hAnsi="Times New Roman" w:cs="Times New Roman"/>
          <w:i/>
        </w:rPr>
        <w:t xml:space="preserve">. </w:t>
      </w:r>
      <w:r>
        <w:rPr>
          <w:rFonts w:ascii="Times New Roman" w:hAnsi="Times New Roman" w:cs="Times New Roman"/>
        </w:rPr>
        <w:t xml:space="preserve">Note that the imputation model also estimates an intercept and residual variance for mass as it was also missing data. </w:t>
      </w:r>
      <w:r w:rsidR="001C424F" w:rsidRPr="001C424F">
        <w:rPr>
          <w:rFonts w:ascii="Times New Roman" w:hAnsi="Times New Roman" w:cs="Times New Roman"/>
        </w:rPr>
        <w:t xml:space="preserve">MR were log transformed and mass, age and temperature </w:t>
      </w:r>
      <w:proofErr w:type="gramStart"/>
      <w:r w:rsidR="001C424F" w:rsidRPr="001C424F">
        <w:rPr>
          <w:rFonts w:ascii="Times New Roman" w:hAnsi="Times New Roman" w:cs="Times New Roman"/>
        </w:rPr>
        <w:t>was</w:t>
      </w:r>
      <w:proofErr w:type="gramEnd"/>
      <w:r w:rsidR="001C424F" w:rsidRPr="001C424F">
        <w:rPr>
          <w:rFonts w:ascii="Times New Roman" w:hAnsi="Times New Roman" w:cs="Times New Roman"/>
        </w:rPr>
        <w:t xml:space="preserve"> z-transformed.</w:t>
      </w:r>
      <w:r w:rsidR="001C424F" w:rsidRPr="002F68C6">
        <w:rPr>
          <w:rFonts w:ascii="Times New Roman" w:hAnsi="Times New Roman" w:cs="Times New Roman"/>
          <w:i/>
        </w:rPr>
        <w:t xml:space="preserve"> </w:t>
      </w:r>
      <w:r w:rsidRPr="00A8642C">
        <w:rPr>
          <w:rFonts w:ascii="Times New Roman" w:hAnsi="Times New Roman" w:cs="Times New Roman"/>
        </w:rPr>
        <w:t xml:space="preserve"> Bolded estimates are significantly different from zero. Values with * indicate very small values that are still greater than zero.</w:t>
      </w:r>
    </w:p>
    <w:tbl>
      <w:tblPr>
        <w:tblStyle w:val="Table"/>
        <w:tblW w:w="4999" w:type="pct"/>
        <w:tblLook w:val="07E0" w:firstRow="1" w:lastRow="1" w:firstColumn="1" w:lastColumn="1" w:noHBand="1" w:noVBand="1"/>
      </w:tblPr>
      <w:tblGrid>
        <w:gridCol w:w="4565"/>
        <w:gridCol w:w="1690"/>
        <w:gridCol w:w="1811"/>
        <w:gridCol w:w="1508"/>
      </w:tblGrid>
      <w:tr w:rsidR="007E418D" w:rsidRPr="00F16B93" w14:paraId="53EBEED8" w14:textId="77777777" w:rsidTr="00977456">
        <w:tc>
          <w:tcPr>
            <w:tcW w:w="0" w:type="auto"/>
            <w:tcBorders>
              <w:bottom w:val="single" w:sz="0" w:space="0" w:color="auto"/>
            </w:tcBorders>
            <w:vAlign w:val="bottom"/>
          </w:tcPr>
          <w:p w14:paraId="4F91CF9A" w14:textId="77777777" w:rsidR="007E418D" w:rsidRPr="00F16B93" w:rsidRDefault="007E418D" w:rsidP="00977456">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27D62967" w14:textId="77777777" w:rsidR="007E418D" w:rsidRPr="00F16B93" w:rsidRDefault="007E418D" w:rsidP="00977456">
            <w:pPr>
              <w:pStyle w:val="Compact"/>
              <w:jc w:val="center"/>
              <w:rPr>
                <w:rFonts w:cs="Times New Roman"/>
              </w:rPr>
            </w:pPr>
            <w:r>
              <w:t>Estimate</w:t>
            </w:r>
          </w:p>
        </w:tc>
        <w:tc>
          <w:tcPr>
            <w:tcW w:w="0" w:type="auto"/>
            <w:tcBorders>
              <w:bottom w:val="single" w:sz="0" w:space="0" w:color="auto"/>
            </w:tcBorders>
            <w:vAlign w:val="bottom"/>
          </w:tcPr>
          <w:p w14:paraId="5DFF21D1" w14:textId="77777777" w:rsidR="007E418D" w:rsidRPr="00F16B93" w:rsidRDefault="007E418D" w:rsidP="00977456">
            <w:pPr>
              <w:pStyle w:val="Compact"/>
              <w:jc w:val="center"/>
              <w:rPr>
                <w:rFonts w:cs="Times New Roman"/>
              </w:rPr>
            </w:pPr>
            <w:r>
              <w:t>Lower</w:t>
            </w:r>
          </w:p>
        </w:tc>
        <w:tc>
          <w:tcPr>
            <w:tcW w:w="0" w:type="auto"/>
            <w:tcBorders>
              <w:bottom w:val="single" w:sz="0" w:space="0" w:color="auto"/>
            </w:tcBorders>
            <w:vAlign w:val="bottom"/>
          </w:tcPr>
          <w:p w14:paraId="1FC1411E" w14:textId="77777777" w:rsidR="007E418D" w:rsidRPr="00F16B93" w:rsidRDefault="007E418D" w:rsidP="00977456">
            <w:pPr>
              <w:pStyle w:val="Compact"/>
              <w:jc w:val="center"/>
              <w:rPr>
                <w:rFonts w:cs="Times New Roman"/>
              </w:rPr>
            </w:pPr>
            <w:r>
              <w:t>Upper</w:t>
            </w:r>
          </w:p>
        </w:tc>
      </w:tr>
      <w:tr w:rsidR="00705F93" w:rsidRPr="00F16B93" w14:paraId="19909355" w14:textId="77777777" w:rsidTr="00977456">
        <w:tc>
          <w:tcPr>
            <w:tcW w:w="0" w:type="auto"/>
          </w:tcPr>
          <w:p w14:paraId="57A1990A" w14:textId="4E7601CF" w:rsidR="00705F93" w:rsidRDefault="002E0644" w:rsidP="00977456">
            <w:pPr>
              <w:pStyle w:val="Compact"/>
            </w:pPr>
            <w:r w:rsidRPr="00C06219">
              <w:rPr>
                <w:i/>
                <w:iCs/>
                <w:u w:val="single"/>
              </w:rPr>
              <w:t>Fixed effects</w:t>
            </w:r>
          </w:p>
        </w:tc>
        <w:tc>
          <w:tcPr>
            <w:tcW w:w="0" w:type="auto"/>
          </w:tcPr>
          <w:p w14:paraId="6D78EC99" w14:textId="77777777" w:rsidR="00705F93" w:rsidRPr="00A262F0" w:rsidRDefault="00705F93" w:rsidP="00977456">
            <w:pPr>
              <w:pStyle w:val="Compact"/>
              <w:jc w:val="center"/>
              <w:rPr>
                <w:rFonts w:cs="Times New Roman"/>
                <w:b/>
                <w:bCs/>
              </w:rPr>
            </w:pPr>
          </w:p>
        </w:tc>
        <w:tc>
          <w:tcPr>
            <w:tcW w:w="0" w:type="auto"/>
          </w:tcPr>
          <w:p w14:paraId="5319A3DD" w14:textId="77777777" w:rsidR="00705F93" w:rsidRPr="00A262F0" w:rsidRDefault="00705F93" w:rsidP="00977456">
            <w:pPr>
              <w:pStyle w:val="Compact"/>
              <w:jc w:val="center"/>
              <w:rPr>
                <w:rFonts w:cs="Times New Roman"/>
                <w:b/>
                <w:bCs/>
              </w:rPr>
            </w:pPr>
          </w:p>
        </w:tc>
        <w:tc>
          <w:tcPr>
            <w:tcW w:w="0" w:type="auto"/>
          </w:tcPr>
          <w:p w14:paraId="19B03FE9" w14:textId="77777777" w:rsidR="00705F93" w:rsidRPr="00A262F0" w:rsidRDefault="00705F93" w:rsidP="00977456">
            <w:pPr>
              <w:pStyle w:val="Compact"/>
              <w:jc w:val="center"/>
              <w:rPr>
                <w:rFonts w:cs="Times New Roman"/>
                <w:b/>
                <w:bCs/>
              </w:rPr>
            </w:pPr>
          </w:p>
        </w:tc>
      </w:tr>
      <w:tr w:rsidR="00D5784C" w:rsidRPr="00F16B93" w14:paraId="55FB3595" w14:textId="77777777" w:rsidTr="00977456">
        <w:tc>
          <w:tcPr>
            <w:tcW w:w="0" w:type="auto"/>
          </w:tcPr>
          <w:p w14:paraId="1D36B13C" w14:textId="77777777" w:rsidR="00D5784C" w:rsidRPr="00F16B93" w:rsidRDefault="00D5784C" w:rsidP="00D5784C">
            <w:pPr>
              <w:pStyle w:val="Compact"/>
              <w:rPr>
                <w:rFonts w:cs="Times New Roman"/>
              </w:rPr>
            </w:pPr>
            <w:r>
              <w:t>Intercept MR</w:t>
            </w:r>
          </w:p>
        </w:tc>
        <w:tc>
          <w:tcPr>
            <w:tcW w:w="0" w:type="auto"/>
          </w:tcPr>
          <w:p w14:paraId="5639F954" w14:textId="4E0840BF" w:rsidR="00D5784C" w:rsidRPr="00885987" w:rsidRDefault="00D5784C" w:rsidP="00D5784C">
            <w:pPr>
              <w:pStyle w:val="Compact"/>
              <w:jc w:val="center"/>
              <w:rPr>
                <w:rFonts w:cs="Times New Roman"/>
                <w:b/>
                <w:bCs/>
              </w:rPr>
            </w:pPr>
            <w:r w:rsidRPr="00885987">
              <w:rPr>
                <w:b/>
                <w:bCs/>
              </w:rPr>
              <w:t>-6.296</w:t>
            </w:r>
          </w:p>
        </w:tc>
        <w:tc>
          <w:tcPr>
            <w:tcW w:w="0" w:type="auto"/>
          </w:tcPr>
          <w:p w14:paraId="091EDDA4" w14:textId="3F99D7EE" w:rsidR="00D5784C" w:rsidRPr="00885987" w:rsidRDefault="00D5784C" w:rsidP="00D5784C">
            <w:pPr>
              <w:pStyle w:val="Compact"/>
              <w:jc w:val="center"/>
              <w:rPr>
                <w:rFonts w:cs="Times New Roman"/>
                <w:b/>
                <w:bCs/>
              </w:rPr>
            </w:pPr>
            <w:r w:rsidRPr="00885987">
              <w:rPr>
                <w:b/>
                <w:bCs/>
              </w:rPr>
              <w:t>-6.365</w:t>
            </w:r>
          </w:p>
        </w:tc>
        <w:tc>
          <w:tcPr>
            <w:tcW w:w="0" w:type="auto"/>
          </w:tcPr>
          <w:p w14:paraId="0029930E" w14:textId="19513B9E" w:rsidR="00D5784C" w:rsidRPr="00885987" w:rsidRDefault="00D5784C" w:rsidP="00D5784C">
            <w:pPr>
              <w:pStyle w:val="Compact"/>
              <w:jc w:val="center"/>
              <w:rPr>
                <w:rFonts w:cs="Times New Roman"/>
                <w:b/>
                <w:bCs/>
              </w:rPr>
            </w:pPr>
            <w:r w:rsidRPr="00885987">
              <w:rPr>
                <w:b/>
                <w:bCs/>
              </w:rPr>
              <w:t>-6.228</w:t>
            </w:r>
          </w:p>
        </w:tc>
      </w:tr>
      <w:tr w:rsidR="00D5784C" w:rsidRPr="00F16B93" w14:paraId="08399CFE" w14:textId="77777777" w:rsidTr="00977456">
        <w:tc>
          <w:tcPr>
            <w:tcW w:w="0" w:type="auto"/>
          </w:tcPr>
          <w:p w14:paraId="28E1DC54" w14:textId="77777777" w:rsidR="00D5784C" w:rsidRPr="00F16B93" w:rsidRDefault="00D5784C" w:rsidP="00D5784C">
            <w:pPr>
              <w:pStyle w:val="Compact"/>
              <w:rPr>
                <w:rFonts w:cs="Times New Roman"/>
              </w:rPr>
            </w:pPr>
            <w:r>
              <w:t>Temperature</w:t>
            </w:r>
          </w:p>
        </w:tc>
        <w:tc>
          <w:tcPr>
            <w:tcW w:w="0" w:type="auto"/>
          </w:tcPr>
          <w:p w14:paraId="7BCE432D" w14:textId="7A77F374" w:rsidR="00D5784C" w:rsidRPr="00885987" w:rsidRDefault="00D5784C" w:rsidP="00D5784C">
            <w:pPr>
              <w:pStyle w:val="Compact"/>
              <w:jc w:val="center"/>
              <w:rPr>
                <w:rFonts w:cs="Times New Roman"/>
                <w:b/>
                <w:bCs/>
              </w:rPr>
            </w:pPr>
            <w:r w:rsidRPr="00885987">
              <w:rPr>
                <w:b/>
                <w:bCs/>
              </w:rPr>
              <w:t>0.246</w:t>
            </w:r>
          </w:p>
        </w:tc>
        <w:tc>
          <w:tcPr>
            <w:tcW w:w="0" w:type="auto"/>
          </w:tcPr>
          <w:p w14:paraId="32F40C2F" w14:textId="778451E8" w:rsidR="00D5784C" w:rsidRPr="00885987" w:rsidRDefault="00D5784C" w:rsidP="00D5784C">
            <w:pPr>
              <w:pStyle w:val="Compact"/>
              <w:jc w:val="center"/>
              <w:rPr>
                <w:rFonts w:cs="Times New Roman"/>
                <w:b/>
                <w:bCs/>
              </w:rPr>
            </w:pPr>
            <w:r w:rsidRPr="00885987">
              <w:rPr>
                <w:b/>
                <w:bCs/>
              </w:rPr>
              <w:t>0.229</w:t>
            </w:r>
          </w:p>
        </w:tc>
        <w:tc>
          <w:tcPr>
            <w:tcW w:w="0" w:type="auto"/>
          </w:tcPr>
          <w:p w14:paraId="57844435" w14:textId="088A107D" w:rsidR="00D5784C" w:rsidRPr="00885987" w:rsidRDefault="00D5784C" w:rsidP="00D5784C">
            <w:pPr>
              <w:pStyle w:val="Compact"/>
              <w:jc w:val="center"/>
              <w:rPr>
                <w:rFonts w:cs="Times New Roman"/>
                <w:b/>
                <w:bCs/>
              </w:rPr>
            </w:pPr>
            <w:r w:rsidRPr="00885987">
              <w:rPr>
                <w:b/>
                <w:bCs/>
              </w:rPr>
              <w:t>0.264</w:t>
            </w:r>
          </w:p>
        </w:tc>
      </w:tr>
      <w:tr w:rsidR="00D5784C" w:rsidRPr="00F16B93" w14:paraId="059E860C" w14:textId="77777777" w:rsidTr="00977456">
        <w:tc>
          <w:tcPr>
            <w:tcW w:w="0" w:type="auto"/>
          </w:tcPr>
          <w:p w14:paraId="254879CB" w14:textId="77777777" w:rsidR="00D5784C" w:rsidRPr="00F16B93" w:rsidRDefault="00D5784C" w:rsidP="00D5784C">
            <w:pPr>
              <w:pStyle w:val="Compact"/>
              <w:rPr>
                <w:rFonts w:cs="Times New Roman"/>
              </w:rPr>
            </w:pPr>
            <w:r>
              <w:t>Age</w:t>
            </w:r>
          </w:p>
        </w:tc>
        <w:tc>
          <w:tcPr>
            <w:tcW w:w="0" w:type="auto"/>
          </w:tcPr>
          <w:p w14:paraId="68751917" w14:textId="33E1E818" w:rsidR="00D5784C" w:rsidRPr="00F16B93" w:rsidRDefault="00D5784C" w:rsidP="00D5784C">
            <w:pPr>
              <w:pStyle w:val="Compact"/>
              <w:jc w:val="center"/>
              <w:rPr>
                <w:rFonts w:cs="Times New Roman"/>
              </w:rPr>
            </w:pPr>
            <w:r>
              <w:t>-0.025</w:t>
            </w:r>
          </w:p>
        </w:tc>
        <w:tc>
          <w:tcPr>
            <w:tcW w:w="0" w:type="auto"/>
          </w:tcPr>
          <w:p w14:paraId="6F5077F8" w14:textId="79E05D76" w:rsidR="00D5784C" w:rsidRPr="00F16B93" w:rsidRDefault="00D5784C" w:rsidP="00D5784C">
            <w:pPr>
              <w:pStyle w:val="Compact"/>
              <w:jc w:val="center"/>
              <w:rPr>
                <w:rFonts w:cs="Times New Roman"/>
              </w:rPr>
            </w:pPr>
            <w:r>
              <w:t>-0.072</w:t>
            </w:r>
          </w:p>
        </w:tc>
        <w:tc>
          <w:tcPr>
            <w:tcW w:w="0" w:type="auto"/>
          </w:tcPr>
          <w:p w14:paraId="7D176584" w14:textId="3897439A" w:rsidR="00D5784C" w:rsidRPr="00F16B93" w:rsidRDefault="00D5784C" w:rsidP="00D5784C">
            <w:pPr>
              <w:pStyle w:val="Compact"/>
              <w:jc w:val="center"/>
              <w:rPr>
                <w:rFonts w:cs="Times New Roman"/>
              </w:rPr>
            </w:pPr>
            <w:r>
              <w:t>0.022</w:t>
            </w:r>
          </w:p>
        </w:tc>
      </w:tr>
      <w:tr w:rsidR="00D5784C" w:rsidRPr="00F16B93" w14:paraId="1E916151" w14:textId="77777777" w:rsidTr="00977456">
        <w:tc>
          <w:tcPr>
            <w:tcW w:w="0" w:type="auto"/>
          </w:tcPr>
          <w:p w14:paraId="2D892F09" w14:textId="77777777" w:rsidR="00D5784C" w:rsidRPr="00F16B93" w:rsidRDefault="00D5784C" w:rsidP="00D5784C">
            <w:pPr>
              <w:pStyle w:val="Compact"/>
              <w:rPr>
                <w:rFonts w:cs="Times New Roman"/>
              </w:rPr>
            </w:pPr>
            <w:r>
              <w:rPr>
                <w:rFonts w:cs="Times New Roman"/>
              </w:rPr>
              <w:t>Mass</w:t>
            </w:r>
          </w:p>
        </w:tc>
        <w:tc>
          <w:tcPr>
            <w:tcW w:w="0" w:type="auto"/>
          </w:tcPr>
          <w:p w14:paraId="02DE3A59" w14:textId="63A0D033" w:rsidR="00D5784C" w:rsidRPr="00885987" w:rsidRDefault="00D5784C" w:rsidP="00D5784C">
            <w:pPr>
              <w:pStyle w:val="Compact"/>
              <w:jc w:val="center"/>
              <w:rPr>
                <w:rFonts w:cs="Times New Roman"/>
                <w:b/>
                <w:bCs/>
              </w:rPr>
            </w:pPr>
            <w:r w:rsidRPr="00885987">
              <w:rPr>
                <w:b/>
                <w:bCs/>
              </w:rPr>
              <w:t>0.132</w:t>
            </w:r>
          </w:p>
        </w:tc>
        <w:tc>
          <w:tcPr>
            <w:tcW w:w="0" w:type="auto"/>
          </w:tcPr>
          <w:p w14:paraId="22712626" w14:textId="223BB97B" w:rsidR="00D5784C" w:rsidRPr="00885987" w:rsidRDefault="00D5784C" w:rsidP="00D5784C">
            <w:pPr>
              <w:pStyle w:val="Compact"/>
              <w:jc w:val="center"/>
              <w:rPr>
                <w:rFonts w:cs="Times New Roman"/>
                <w:b/>
                <w:bCs/>
              </w:rPr>
            </w:pPr>
            <w:r w:rsidRPr="00885987">
              <w:rPr>
                <w:b/>
                <w:bCs/>
              </w:rPr>
              <w:t>0.104</w:t>
            </w:r>
          </w:p>
        </w:tc>
        <w:tc>
          <w:tcPr>
            <w:tcW w:w="0" w:type="auto"/>
          </w:tcPr>
          <w:p w14:paraId="69D15406" w14:textId="1884FC6B" w:rsidR="00D5784C" w:rsidRPr="00885987" w:rsidRDefault="00D5784C" w:rsidP="00D5784C">
            <w:pPr>
              <w:pStyle w:val="Compact"/>
              <w:jc w:val="center"/>
              <w:rPr>
                <w:rFonts w:cs="Times New Roman"/>
                <w:b/>
                <w:bCs/>
              </w:rPr>
            </w:pPr>
            <w:r w:rsidRPr="00885987">
              <w:rPr>
                <w:b/>
                <w:bCs/>
              </w:rPr>
              <w:t>0.164</w:t>
            </w:r>
          </w:p>
        </w:tc>
      </w:tr>
      <w:tr w:rsidR="00916C52" w:rsidRPr="00F16B93" w14:paraId="66ACCE8A" w14:textId="77777777" w:rsidTr="00977456">
        <w:tc>
          <w:tcPr>
            <w:tcW w:w="0" w:type="auto"/>
          </w:tcPr>
          <w:p w14:paraId="44D17A19" w14:textId="62000D4D" w:rsidR="00916C52" w:rsidRDefault="00916C52" w:rsidP="00916C52">
            <w:pPr>
              <w:pStyle w:val="Compact"/>
            </w:pPr>
            <w:r w:rsidRPr="00C06219">
              <w:rPr>
                <w:i/>
                <w:iCs/>
                <w:u w:val="single"/>
              </w:rPr>
              <w:t>Random Effects</w:t>
            </w:r>
          </w:p>
        </w:tc>
        <w:tc>
          <w:tcPr>
            <w:tcW w:w="0" w:type="auto"/>
          </w:tcPr>
          <w:p w14:paraId="3345E3A7" w14:textId="77777777" w:rsidR="00916C52" w:rsidRPr="00A262F0" w:rsidRDefault="00916C52" w:rsidP="00916C52">
            <w:pPr>
              <w:pStyle w:val="Compact"/>
              <w:jc w:val="center"/>
              <w:rPr>
                <w:rFonts w:cs="Times New Roman"/>
                <w:b/>
                <w:bCs/>
              </w:rPr>
            </w:pPr>
          </w:p>
        </w:tc>
        <w:tc>
          <w:tcPr>
            <w:tcW w:w="0" w:type="auto"/>
          </w:tcPr>
          <w:p w14:paraId="1B3B5DF4" w14:textId="77777777" w:rsidR="00916C52" w:rsidRDefault="00916C52" w:rsidP="00916C52">
            <w:pPr>
              <w:pStyle w:val="Compact"/>
              <w:jc w:val="center"/>
              <w:rPr>
                <w:rFonts w:cs="Times New Roman"/>
                <w:b/>
                <w:bCs/>
              </w:rPr>
            </w:pPr>
          </w:p>
        </w:tc>
        <w:tc>
          <w:tcPr>
            <w:tcW w:w="0" w:type="auto"/>
          </w:tcPr>
          <w:p w14:paraId="4F901CC7" w14:textId="77777777" w:rsidR="00916C52" w:rsidRPr="00A262F0" w:rsidRDefault="00916C52" w:rsidP="00916C52">
            <w:pPr>
              <w:pStyle w:val="Compact"/>
              <w:jc w:val="center"/>
              <w:rPr>
                <w:rFonts w:cs="Times New Roman"/>
                <w:b/>
                <w:bCs/>
              </w:rPr>
            </w:pPr>
          </w:p>
        </w:tc>
      </w:tr>
      <w:tr w:rsidR="00916C52" w:rsidRPr="00F16B93" w14:paraId="4E0258A2" w14:textId="77777777" w:rsidTr="00977456">
        <w:tc>
          <w:tcPr>
            <w:tcW w:w="0" w:type="auto"/>
          </w:tcPr>
          <w:p w14:paraId="0219C4F9" w14:textId="370B39E2" w:rsidR="00916C52" w:rsidRDefault="00916C52" w:rsidP="00916C52">
            <w:pPr>
              <w:pStyle w:val="Compact"/>
            </w:pPr>
            <w:r w:rsidRPr="007431E8">
              <w:t>Lizard Identity</w:t>
            </w:r>
          </w:p>
        </w:tc>
        <w:tc>
          <w:tcPr>
            <w:tcW w:w="0" w:type="auto"/>
          </w:tcPr>
          <w:p w14:paraId="31A639CF" w14:textId="77777777" w:rsidR="00916C52" w:rsidRPr="00A262F0" w:rsidRDefault="00916C52" w:rsidP="00916C52">
            <w:pPr>
              <w:pStyle w:val="Compact"/>
              <w:jc w:val="center"/>
              <w:rPr>
                <w:rFonts w:cs="Times New Roman"/>
                <w:b/>
                <w:bCs/>
              </w:rPr>
            </w:pPr>
          </w:p>
        </w:tc>
        <w:tc>
          <w:tcPr>
            <w:tcW w:w="0" w:type="auto"/>
          </w:tcPr>
          <w:p w14:paraId="51047A44" w14:textId="77777777" w:rsidR="00916C52" w:rsidRDefault="00916C52" w:rsidP="00916C52">
            <w:pPr>
              <w:pStyle w:val="Compact"/>
              <w:jc w:val="center"/>
              <w:rPr>
                <w:rFonts w:cs="Times New Roman"/>
                <w:b/>
                <w:bCs/>
              </w:rPr>
            </w:pPr>
          </w:p>
        </w:tc>
        <w:tc>
          <w:tcPr>
            <w:tcW w:w="0" w:type="auto"/>
          </w:tcPr>
          <w:p w14:paraId="33D358CC" w14:textId="77777777" w:rsidR="00916C52" w:rsidRPr="00A262F0" w:rsidRDefault="00916C52" w:rsidP="00916C52">
            <w:pPr>
              <w:pStyle w:val="Compact"/>
              <w:jc w:val="center"/>
              <w:rPr>
                <w:rFonts w:cs="Times New Roman"/>
                <w:b/>
                <w:bCs/>
              </w:rPr>
            </w:pPr>
          </w:p>
        </w:tc>
      </w:tr>
      <w:tr w:rsidR="00D5784C" w:rsidRPr="00F16B93" w14:paraId="6C61CA0D" w14:textId="77777777" w:rsidTr="00977456">
        <w:tc>
          <w:tcPr>
            <w:tcW w:w="0" w:type="auto"/>
          </w:tcPr>
          <w:p w14:paraId="4A4F32EC" w14:textId="73BC39C3" w:rsidR="00D5784C" w:rsidRPr="00F16B93" w:rsidRDefault="00D5784C" w:rsidP="00D5784C">
            <w:pPr>
              <w:pStyle w:val="Compact"/>
              <w:rPr>
                <w:rFonts w:cs="Times New Roman"/>
              </w:rPr>
            </w:pPr>
            <w:r>
              <w:t xml:space="preserve">                    Intercept</w:t>
            </w:r>
          </w:p>
        </w:tc>
        <w:tc>
          <w:tcPr>
            <w:tcW w:w="0" w:type="auto"/>
          </w:tcPr>
          <w:p w14:paraId="5B61610C" w14:textId="600C8920" w:rsidR="00D5784C" w:rsidRPr="00885987" w:rsidRDefault="00D5784C" w:rsidP="00D5784C">
            <w:pPr>
              <w:pStyle w:val="Compact"/>
              <w:jc w:val="center"/>
              <w:rPr>
                <w:rFonts w:cs="Times New Roman"/>
                <w:b/>
                <w:bCs/>
              </w:rPr>
            </w:pPr>
            <w:r w:rsidRPr="00885987">
              <w:rPr>
                <w:b/>
                <w:bCs/>
              </w:rPr>
              <w:t>0.005</w:t>
            </w:r>
          </w:p>
        </w:tc>
        <w:tc>
          <w:tcPr>
            <w:tcW w:w="0" w:type="auto"/>
          </w:tcPr>
          <w:p w14:paraId="41D4F6FB" w14:textId="74BC7DF7" w:rsidR="00D5784C" w:rsidRPr="00885987" w:rsidRDefault="00D5784C" w:rsidP="00D5784C">
            <w:pPr>
              <w:pStyle w:val="Compact"/>
              <w:jc w:val="center"/>
              <w:rPr>
                <w:rFonts w:cs="Times New Roman"/>
                <w:b/>
                <w:bCs/>
              </w:rPr>
            </w:pPr>
            <w:r w:rsidRPr="00885987">
              <w:rPr>
                <w:b/>
                <w:bCs/>
              </w:rPr>
              <w:t>0.002</w:t>
            </w:r>
          </w:p>
        </w:tc>
        <w:tc>
          <w:tcPr>
            <w:tcW w:w="0" w:type="auto"/>
          </w:tcPr>
          <w:p w14:paraId="2213CB0F" w14:textId="78324B51" w:rsidR="00D5784C" w:rsidRPr="00885987" w:rsidRDefault="00D5784C" w:rsidP="00D5784C">
            <w:pPr>
              <w:pStyle w:val="Compact"/>
              <w:jc w:val="center"/>
              <w:rPr>
                <w:rFonts w:cs="Times New Roman"/>
                <w:b/>
                <w:bCs/>
              </w:rPr>
            </w:pPr>
            <w:r w:rsidRPr="00885987">
              <w:rPr>
                <w:b/>
                <w:bCs/>
              </w:rPr>
              <w:t>0.011</w:t>
            </w:r>
          </w:p>
        </w:tc>
      </w:tr>
      <w:tr w:rsidR="00D5784C" w:rsidRPr="00F16B93" w14:paraId="0D744B2F" w14:textId="77777777" w:rsidTr="00977456">
        <w:tc>
          <w:tcPr>
            <w:tcW w:w="0" w:type="auto"/>
          </w:tcPr>
          <w:p w14:paraId="7E913920" w14:textId="16C4EFAF" w:rsidR="00D5784C" w:rsidRPr="00F16B93" w:rsidRDefault="00D5784C" w:rsidP="00D5784C">
            <w:pPr>
              <w:pStyle w:val="Compact"/>
              <w:rPr>
                <w:rFonts w:cs="Times New Roman"/>
              </w:rPr>
            </w:pPr>
            <w:r>
              <w:t xml:space="preserve">                    Slope</w:t>
            </w:r>
          </w:p>
        </w:tc>
        <w:tc>
          <w:tcPr>
            <w:tcW w:w="0" w:type="auto"/>
          </w:tcPr>
          <w:p w14:paraId="244969C0" w14:textId="15CB58B3" w:rsidR="00D5784C" w:rsidRPr="00885987" w:rsidRDefault="00EF377A" w:rsidP="00D5784C">
            <w:pPr>
              <w:pStyle w:val="Compact"/>
              <w:jc w:val="center"/>
              <w:rPr>
                <w:rFonts w:cs="Times New Roman"/>
                <w:b/>
                <w:bCs/>
              </w:rPr>
            </w:pPr>
            <w:r w:rsidRPr="00885987">
              <w:rPr>
                <w:rFonts w:cs="Times New Roman"/>
                <w:b/>
                <w:bCs/>
              </w:rPr>
              <w:t>0.0002</w:t>
            </w:r>
          </w:p>
        </w:tc>
        <w:tc>
          <w:tcPr>
            <w:tcW w:w="0" w:type="auto"/>
          </w:tcPr>
          <w:p w14:paraId="2F6ABE99" w14:textId="3C70B633" w:rsidR="00D5784C" w:rsidRPr="00885987" w:rsidRDefault="00EF377A" w:rsidP="00D5784C">
            <w:pPr>
              <w:pStyle w:val="Compact"/>
              <w:jc w:val="center"/>
              <w:rPr>
                <w:rFonts w:cs="Times New Roman"/>
                <w:b/>
                <w:bCs/>
              </w:rPr>
            </w:pPr>
            <w:r w:rsidRPr="00885987">
              <w:rPr>
                <w:b/>
                <w:bCs/>
              </w:rPr>
              <w:t>6.01e</w:t>
            </w:r>
            <w:r w:rsidRPr="00885987">
              <w:rPr>
                <w:b/>
                <w:bCs/>
                <w:vertAlign w:val="superscript"/>
              </w:rPr>
              <w:t>-7</w:t>
            </w:r>
          </w:p>
        </w:tc>
        <w:tc>
          <w:tcPr>
            <w:tcW w:w="0" w:type="auto"/>
          </w:tcPr>
          <w:p w14:paraId="2D1EB0E0" w14:textId="02B0010D" w:rsidR="00D5784C" w:rsidRPr="00885987" w:rsidRDefault="00D5784C" w:rsidP="00D5784C">
            <w:pPr>
              <w:pStyle w:val="Compact"/>
              <w:jc w:val="center"/>
              <w:rPr>
                <w:rFonts w:cs="Times New Roman"/>
                <w:b/>
                <w:bCs/>
              </w:rPr>
            </w:pPr>
            <w:r w:rsidRPr="00885987">
              <w:rPr>
                <w:b/>
                <w:bCs/>
              </w:rPr>
              <w:t>0.001</w:t>
            </w:r>
          </w:p>
        </w:tc>
      </w:tr>
      <w:tr w:rsidR="00D5784C" w:rsidRPr="00F16B93" w14:paraId="41E6AA89" w14:textId="77777777" w:rsidTr="00977456">
        <w:tc>
          <w:tcPr>
            <w:tcW w:w="0" w:type="auto"/>
          </w:tcPr>
          <w:p w14:paraId="7342D7A8" w14:textId="56D5147D" w:rsidR="00D5784C" w:rsidRDefault="00D5784C" w:rsidP="00D5784C">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66582F0E" w14:textId="0E7B496B" w:rsidR="00D5784C" w:rsidRPr="00A262F0" w:rsidRDefault="00D5784C" w:rsidP="00D5784C">
            <w:pPr>
              <w:pStyle w:val="Compact"/>
              <w:jc w:val="center"/>
              <w:rPr>
                <w:rFonts w:cs="Times New Roman"/>
                <w:b/>
                <w:bCs/>
              </w:rPr>
            </w:pPr>
            <w:r>
              <w:t>0.000277</w:t>
            </w:r>
          </w:p>
        </w:tc>
        <w:tc>
          <w:tcPr>
            <w:tcW w:w="0" w:type="auto"/>
          </w:tcPr>
          <w:p w14:paraId="601222FF" w14:textId="12F2E735" w:rsidR="00D5784C" w:rsidRPr="00A262F0" w:rsidRDefault="00D5784C" w:rsidP="00D5784C">
            <w:pPr>
              <w:pStyle w:val="Compact"/>
              <w:jc w:val="center"/>
              <w:rPr>
                <w:rFonts w:cs="Times New Roman"/>
                <w:b/>
                <w:bCs/>
              </w:rPr>
            </w:pPr>
            <w:r>
              <w:t>-0.000651</w:t>
            </w:r>
          </w:p>
        </w:tc>
        <w:tc>
          <w:tcPr>
            <w:tcW w:w="0" w:type="auto"/>
          </w:tcPr>
          <w:p w14:paraId="32D57498" w14:textId="0F31B6E5" w:rsidR="00D5784C" w:rsidRPr="00A262F0" w:rsidRDefault="00D5784C" w:rsidP="00D5784C">
            <w:pPr>
              <w:pStyle w:val="Compact"/>
              <w:jc w:val="center"/>
              <w:rPr>
                <w:rFonts w:cs="Times New Roman"/>
                <w:b/>
                <w:bCs/>
              </w:rPr>
            </w:pPr>
            <w:r>
              <w:t>0.00152</w:t>
            </w:r>
          </w:p>
        </w:tc>
      </w:tr>
      <w:tr w:rsidR="00705F93" w:rsidRPr="00F16B93" w14:paraId="01DAB7BE" w14:textId="77777777" w:rsidTr="00977456">
        <w:tc>
          <w:tcPr>
            <w:tcW w:w="0" w:type="auto"/>
          </w:tcPr>
          <w:p w14:paraId="30139088" w14:textId="77777777" w:rsidR="00705F93" w:rsidRDefault="00705F93" w:rsidP="00705F93">
            <w:pPr>
              <w:pStyle w:val="Compact"/>
            </w:pPr>
          </w:p>
        </w:tc>
        <w:tc>
          <w:tcPr>
            <w:tcW w:w="0" w:type="auto"/>
          </w:tcPr>
          <w:p w14:paraId="799C8FBD" w14:textId="77777777" w:rsidR="00705F93" w:rsidRPr="00A262F0" w:rsidRDefault="00705F93" w:rsidP="00705F93">
            <w:pPr>
              <w:pStyle w:val="Compact"/>
              <w:jc w:val="center"/>
              <w:rPr>
                <w:rFonts w:cs="Times New Roman"/>
                <w:b/>
                <w:bCs/>
              </w:rPr>
            </w:pPr>
          </w:p>
        </w:tc>
        <w:tc>
          <w:tcPr>
            <w:tcW w:w="0" w:type="auto"/>
          </w:tcPr>
          <w:p w14:paraId="064339CE" w14:textId="77777777" w:rsidR="00705F93" w:rsidRPr="00A262F0" w:rsidRDefault="00705F93" w:rsidP="00705F93">
            <w:pPr>
              <w:pStyle w:val="Compact"/>
              <w:jc w:val="center"/>
              <w:rPr>
                <w:rFonts w:cs="Times New Roman"/>
                <w:b/>
                <w:bCs/>
              </w:rPr>
            </w:pPr>
          </w:p>
        </w:tc>
        <w:tc>
          <w:tcPr>
            <w:tcW w:w="0" w:type="auto"/>
          </w:tcPr>
          <w:p w14:paraId="5C0D35ED" w14:textId="77777777" w:rsidR="00705F93" w:rsidRPr="00A262F0" w:rsidRDefault="00705F93" w:rsidP="00705F93">
            <w:pPr>
              <w:pStyle w:val="Compact"/>
              <w:jc w:val="center"/>
              <w:rPr>
                <w:rFonts w:cs="Times New Roman"/>
                <w:b/>
                <w:bCs/>
              </w:rPr>
            </w:pPr>
          </w:p>
        </w:tc>
      </w:tr>
      <w:tr w:rsidR="003D7C11" w:rsidRPr="00F16B93" w14:paraId="7F2186D9" w14:textId="77777777" w:rsidTr="00977456">
        <w:tc>
          <w:tcPr>
            <w:tcW w:w="0" w:type="auto"/>
          </w:tcPr>
          <w:p w14:paraId="3774EEA9" w14:textId="4FAD5D4B" w:rsidR="003D7C11" w:rsidRDefault="003D7C11" w:rsidP="003D7C11">
            <w:pPr>
              <w:pStyle w:val="Compact"/>
            </w:pPr>
            <w:r>
              <w:t>Sampling Session</w:t>
            </w:r>
          </w:p>
        </w:tc>
        <w:tc>
          <w:tcPr>
            <w:tcW w:w="0" w:type="auto"/>
          </w:tcPr>
          <w:p w14:paraId="1BF48FAE" w14:textId="77777777" w:rsidR="003D7C11" w:rsidRPr="00A262F0" w:rsidRDefault="003D7C11" w:rsidP="003D7C11">
            <w:pPr>
              <w:pStyle w:val="Compact"/>
              <w:jc w:val="center"/>
              <w:rPr>
                <w:rFonts w:cs="Times New Roman"/>
                <w:b/>
                <w:bCs/>
              </w:rPr>
            </w:pPr>
          </w:p>
        </w:tc>
        <w:tc>
          <w:tcPr>
            <w:tcW w:w="0" w:type="auto"/>
          </w:tcPr>
          <w:p w14:paraId="1038C83A" w14:textId="77777777" w:rsidR="003D7C11" w:rsidRPr="00A262F0" w:rsidRDefault="003D7C11" w:rsidP="003D7C11">
            <w:pPr>
              <w:pStyle w:val="Compact"/>
              <w:jc w:val="center"/>
              <w:rPr>
                <w:rFonts w:cs="Times New Roman"/>
                <w:b/>
                <w:bCs/>
              </w:rPr>
            </w:pPr>
          </w:p>
        </w:tc>
        <w:tc>
          <w:tcPr>
            <w:tcW w:w="0" w:type="auto"/>
          </w:tcPr>
          <w:p w14:paraId="6D660D85" w14:textId="77777777" w:rsidR="003D7C11" w:rsidRPr="00A262F0" w:rsidRDefault="003D7C11" w:rsidP="003D7C11">
            <w:pPr>
              <w:pStyle w:val="Compact"/>
              <w:jc w:val="center"/>
              <w:rPr>
                <w:rFonts w:cs="Times New Roman"/>
                <w:b/>
                <w:bCs/>
              </w:rPr>
            </w:pPr>
          </w:p>
        </w:tc>
      </w:tr>
      <w:tr w:rsidR="00D5784C" w:rsidRPr="00F16B93" w14:paraId="35F6DCF2" w14:textId="77777777" w:rsidTr="00977456">
        <w:tc>
          <w:tcPr>
            <w:tcW w:w="0" w:type="auto"/>
          </w:tcPr>
          <w:p w14:paraId="4174FA54" w14:textId="7879E136" w:rsidR="00D5784C" w:rsidRPr="00F16B93" w:rsidRDefault="00D5784C" w:rsidP="00D5784C">
            <w:pPr>
              <w:pStyle w:val="Compact"/>
              <w:rPr>
                <w:rFonts w:cs="Times New Roman"/>
              </w:rPr>
            </w:pPr>
            <w:r>
              <w:t xml:space="preserve">                    Intercept</w:t>
            </w:r>
          </w:p>
        </w:tc>
        <w:tc>
          <w:tcPr>
            <w:tcW w:w="0" w:type="auto"/>
          </w:tcPr>
          <w:p w14:paraId="3FB44175" w14:textId="462FFE50" w:rsidR="00D5784C" w:rsidRPr="00885987" w:rsidRDefault="00D5784C" w:rsidP="00D5784C">
            <w:pPr>
              <w:pStyle w:val="Compact"/>
              <w:jc w:val="center"/>
              <w:rPr>
                <w:rFonts w:cs="Times New Roman"/>
                <w:b/>
                <w:bCs/>
              </w:rPr>
            </w:pPr>
            <w:r w:rsidRPr="00885987">
              <w:rPr>
                <w:b/>
                <w:bCs/>
              </w:rPr>
              <w:t>0.009</w:t>
            </w:r>
          </w:p>
        </w:tc>
        <w:tc>
          <w:tcPr>
            <w:tcW w:w="0" w:type="auto"/>
          </w:tcPr>
          <w:p w14:paraId="013FF049" w14:textId="2EC6203F" w:rsidR="00D5784C" w:rsidRPr="00885987" w:rsidRDefault="00D5784C" w:rsidP="00D5784C">
            <w:pPr>
              <w:pStyle w:val="Compact"/>
              <w:jc w:val="center"/>
              <w:rPr>
                <w:rFonts w:cs="Times New Roman"/>
                <w:b/>
                <w:bCs/>
              </w:rPr>
            </w:pPr>
            <w:r w:rsidRPr="00885987">
              <w:rPr>
                <w:b/>
                <w:bCs/>
              </w:rPr>
              <w:t>0.003</w:t>
            </w:r>
          </w:p>
        </w:tc>
        <w:tc>
          <w:tcPr>
            <w:tcW w:w="0" w:type="auto"/>
          </w:tcPr>
          <w:p w14:paraId="0CF1DEA3" w14:textId="1F97FCD1" w:rsidR="00D5784C" w:rsidRPr="00885987" w:rsidRDefault="00D5784C" w:rsidP="00D5784C">
            <w:pPr>
              <w:pStyle w:val="Compact"/>
              <w:jc w:val="center"/>
              <w:rPr>
                <w:rFonts w:cs="Times New Roman"/>
                <w:b/>
                <w:bCs/>
              </w:rPr>
            </w:pPr>
            <w:r w:rsidRPr="00885987">
              <w:rPr>
                <w:b/>
                <w:bCs/>
              </w:rPr>
              <w:t>0.025</w:t>
            </w:r>
          </w:p>
        </w:tc>
      </w:tr>
      <w:tr w:rsidR="00D5784C" w:rsidRPr="00F16B93" w14:paraId="6B628C12" w14:textId="77777777" w:rsidTr="00977456">
        <w:tc>
          <w:tcPr>
            <w:tcW w:w="0" w:type="auto"/>
          </w:tcPr>
          <w:p w14:paraId="7A80E315" w14:textId="22E8BEAB" w:rsidR="00D5784C" w:rsidRDefault="00D5784C" w:rsidP="00D5784C">
            <w:pPr>
              <w:pStyle w:val="Compact"/>
            </w:pPr>
            <w:r>
              <w:lastRenderedPageBreak/>
              <w:t>Measurement Error</w:t>
            </w:r>
          </w:p>
        </w:tc>
        <w:tc>
          <w:tcPr>
            <w:tcW w:w="0" w:type="auto"/>
          </w:tcPr>
          <w:p w14:paraId="3D949FE7" w14:textId="472588FE" w:rsidR="00D5784C" w:rsidRPr="00A262F0" w:rsidRDefault="00D5784C" w:rsidP="00D5784C">
            <w:pPr>
              <w:pStyle w:val="Compact"/>
              <w:jc w:val="center"/>
              <w:rPr>
                <w:rFonts w:cs="Times New Roman"/>
                <w:b/>
                <w:bCs/>
              </w:rPr>
            </w:pPr>
          </w:p>
        </w:tc>
        <w:tc>
          <w:tcPr>
            <w:tcW w:w="0" w:type="auto"/>
          </w:tcPr>
          <w:p w14:paraId="09C743C1" w14:textId="2B5DC399" w:rsidR="00D5784C" w:rsidRPr="00A262F0" w:rsidRDefault="00D5784C" w:rsidP="00D5784C">
            <w:pPr>
              <w:pStyle w:val="Compact"/>
              <w:jc w:val="center"/>
              <w:rPr>
                <w:rFonts w:cs="Times New Roman"/>
                <w:b/>
                <w:bCs/>
              </w:rPr>
            </w:pPr>
          </w:p>
        </w:tc>
        <w:tc>
          <w:tcPr>
            <w:tcW w:w="0" w:type="auto"/>
          </w:tcPr>
          <w:p w14:paraId="3C7EE6A1" w14:textId="00BE9B70" w:rsidR="00D5784C" w:rsidRPr="00A262F0" w:rsidRDefault="00D5784C" w:rsidP="00D5784C">
            <w:pPr>
              <w:pStyle w:val="Compact"/>
              <w:jc w:val="center"/>
              <w:rPr>
                <w:rFonts w:cs="Times New Roman"/>
                <w:b/>
                <w:bCs/>
              </w:rPr>
            </w:pPr>
          </w:p>
        </w:tc>
      </w:tr>
      <w:tr w:rsidR="001B6125" w:rsidRPr="00F16B93" w14:paraId="43C4CD53" w14:textId="77777777" w:rsidTr="00977456">
        <w:tc>
          <w:tcPr>
            <w:tcW w:w="0" w:type="auto"/>
          </w:tcPr>
          <w:p w14:paraId="5A870B10" w14:textId="2905E181" w:rsidR="001B6125" w:rsidRPr="00F16B93" w:rsidRDefault="001B6125" w:rsidP="001B6125">
            <w:pPr>
              <w:pStyle w:val="Compact"/>
              <w:rPr>
                <w:rFonts w:cs="Times New Roman"/>
              </w:rPr>
            </w:pPr>
            <w:r>
              <w:t xml:space="preserve">                    Intercept</w:t>
            </w:r>
          </w:p>
        </w:tc>
        <w:tc>
          <w:tcPr>
            <w:tcW w:w="0" w:type="auto"/>
          </w:tcPr>
          <w:p w14:paraId="09C05090" w14:textId="77777777" w:rsidR="001B6125" w:rsidRPr="00A262F0" w:rsidRDefault="001B6125" w:rsidP="001B6125">
            <w:pPr>
              <w:pStyle w:val="Compact"/>
              <w:jc w:val="center"/>
              <w:rPr>
                <w:rFonts w:cs="Times New Roman"/>
                <w:b/>
                <w:bCs/>
              </w:rPr>
            </w:pPr>
            <w:r w:rsidRPr="00A262F0">
              <w:rPr>
                <w:rFonts w:cs="Times New Roman"/>
                <w:b/>
                <w:bCs/>
              </w:rPr>
              <w:t>0.043</w:t>
            </w:r>
          </w:p>
        </w:tc>
        <w:tc>
          <w:tcPr>
            <w:tcW w:w="0" w:type="auto"/>
          </w:tcPr>
          <w:p w14:paraId="31DF5F6F" w14:textId="77777777" w:rsidR="001B6125" w:rsidRPr="00A262F0" w:rsidRDefault="001B6125" w:rsidP="001B6125">
            <w:pPr>
              <w:pStyle w:val="Compact"/>
              <w:jc w:val="center"/>
              <w:rPr>
                <w:rFonts w:cs="Times New Roman"/>
                <w:b/>
                <w:bCs/>
              </w:rPr>
            </w:pPr>
            <w:r w:rsidRPr="00A262F0">
              <w:rPr>
                <w:rFonts w:cs="Times New Roman"/>
                <w:b/>
                <w:bCs/>
              </w:rPr>
              <w:t>0.037</w:t>
            </w:r>
          </w:p>
        </w:tc>
        <w:tc>
          <w:tcPr>
            <w:tcW w:w="0" w:type="auto"/>
          </w:tcPr>
          <w:p w14:paraId="615CE4DD" w14:textId="77777777" w:rsidR="001B6125" w:rsidRPr="00A262F0" w:rsidRDefault="001B6125" w:rsidP="001B6125">
            <w:pPr>
              <w:pStyle w:val="Compact"/>
              <w:jc w:val="center"/>
              <w:rPr>
                <w:rFonts w:cs="Times New Roman"/>
                <w:b/>
                <w:bCs/>
              </w:rPr>
            </w:pPr>
            <w:r w:rsidRPr="00A262F0">
              <w:rPr>
                <w:rFonts w:cs="Times New Roman"/>
                <w:b/>
                <w:bCs/>
              </w:rPr>
              <w:t>0.049</w:t>
            </w:r>
          </w:p>
        </w:tc>
      </w:tr>
      <w:tr w:rsidR="00705F93" w:rsidRPr="00F16B93" w14:paraId="3C41AB48" w14:textId="77777777" w:rsidTr="00977456">
        <w:tc>
          <w:tcPr>
            <w:tcW w:w="0" w:type="auto"/>
          </w:tcPr>
          <w:p w14:paraId="711D4A0B" w14:textId="7405C098" w:rsidR="00705F93" w:rsidRPr="00F16B93" w:rsidRDefault="00705F93" w:rsidP="00705F93">
            <w:pPr>
              <w:pStyle w:val="Compact"/>
              <w:rPr>
                <w:rFonts w:cs="Times New Roman"/>
              </w:rPr>
            </w:pPr>
            <w:r>
              <w:t>Residuals</w:t>
            </w:r>
          </w:p>
        </w:tc>
        <w:tc>
          <w:tcPr>
            <w:tcW w:w="0" w:type="auto"/>
          </w:tcPr>
          <w:p w14:paraId="0BAE7253" w14:textId="77777777" w:rsidR="00705F93" w:rsidRPr="00A262F0" w:rsidRDefault="00705F93" w:rsidP="00705F93">
            <w:pPr>
              <w:pStyle w:val="Compact"/>
              <w:jc w:val="center"/>
              <w:rPr>
                <w:rFonts w:cs="Times New Roman"/>
                <w:b/>
                <w:bCs/>
              </w:rPr>
            </w:pPr>
            <w:r w:rsidRPr="00A262F0">
              <w:rPr>
                <w:rFonts w:cs="Times New Roman"/>
                <w:b/>
                <w:bCs/>
              </w:rPr>
              <w:t>0.037</w:t>
            </w:r>
          </w:p>
        </w:tc>
        <w:tc>
          <w:tcPr>
            <w:tcW w:w="0" w:type="auto"/>
          </w:tcPr>
          <w:p w14:paraId="3E64840A" w14:textId="77777777" w:rsidR="00705F93" w:rsidRPr="00A262F0" w:rsidRDefault="00705F93" w:rsidP="00705F93">
            <w:pPr>
              <w:pStyle w:val="Compact"/>
              <w:jc w:val="center"/>
              <w:rPr>
                <w:rFonts w:cs="Times New Roman"/>
                <w:b/>
                <w:bCs/>
              </w:rPr>
            </w:pPr>
            <w:r w:rsidRPr="00A262F0">
              <w:rPr>
                <w:rFonts w:cs="Times New Roman"/>
                <w:b/>
                <w:bCs/>
              </w:rPr>
              <w:t>0.034</w:t>
            </w:r>
          </w:p>
        </w:tc>
        <w:tc>
          <w:tcPr>
            <w:tcW w:w="0" w:type="auto"/>
          </w:tcPr>
          <w:p w14:paraId="312A3BB7" w14:textId="77777777" w:rsidR="00705F93" w:rsidRPr="00A262F0" w:rsidRDefault="00705F93" w:rsidP="00705F93">
            <w:pPr>
              <w:pStyle w:val="Compact"/>
              <w:jc w:val="center"/>
              <w:rPr>
                <w:rFonts w:cs="Times New Roman"/>
                <w:b/>
                <w:bCs/>
              </w:rPr>
            </w:pPr>
            <w:r w:rsidRPr="00A262F0">
              <w:rPr>
                <w:rFonts w:cs="Times New Roman"/>
                <w:b/>
                <w:bCs/>
              </w:rPr>
              <w:t>0.041</w:t>
            </w:r>
          </w:p>
        </w:tc>
      </w:tr>
    </w:tbl>
    <w:p w14:paraId="104DC88F" w14:textId="77777777" w:rsidR="007E418D" w:rsidRDefault="007E418D" w:rsidP="007E418D"/>
    <w:p w14:paraId="1313D771" w14:textId="243D2737" w:rsidR="007E418D" w:rsidRPr="00F16B93" w:rsidRDefault="007E418D" w:rsidP="007E418D">
      <w:pPr>
        <w:pStyle w:val="TableCaption"/>
        <w:rPr>
          <w:rFonts w:ascii="Times New Roman" w:hAnsi="Times New Roman" w:cs="Times New Roman"/>
          <w:i w:val="0"/>
        </w:rPr>
      </w:pPr>
      <w:r w:rsidRPr="009572D0">
        <w:rPr>
          <w:rFonts w:ascii="Times New Roman" w:hAnsi="Times New Roman" w:cs="Times New Roman"/>
          <w:b/>
          <w:bCs/>
          <w:i w:val="0"/>
        </w:rPr>
        <w:t>Table S</w:t>
      </w:r>
      <w:r w:rsidR="006D2D6F">
        <w:rPr>
          <w:rFonts w:ascii="Times New Roman" w:hAnsi="Times New Roman" w:cs="Times New Roman"/>
          <w:b/>
          <w:bCs/>
          <w:i w:val="0"/>
        </w:rPr>
        <w:t>12</w:t>
      </w:r>
      <w:r w:rsidRPr="00F16B93">
        <w:rPr>
          <w:rFonts w:ascii="Times New Roman" w:hAnsi="Times New Roman" w:cs="Times New Roman"/>
          <w:i w:val="0"/>
        </w:rPr>
        <w:t xml:space="preserve"> Model coefficients of model </w:t>
      </w:r>
      <w:r w:rsidR="00EF4BA8">
        <w:rPr>
          <w:rFonts w:ascii="Times New Roman" w:hAnsi="Times New Roman" w:cs="Times New Roman"/>
          <w:i w:val="0"/>
        </w:rPr>
        <w:t xml:space="preserve">testing </w:t>
      </w:r>
      <w:r w:rsidRPr="00F16B93">
        <w:rPr>
          <w:rFonts w:ascii="Times New Roman" w:hAnsi="Times New Roman" w:cs="Times New Roman"/>
          <w:i w:val="0"/>
        </w:rPr>
        <w:t xml:space="preserve">whether body mass, </w:t>
      </w:r>
      <w:r w:rsidR="00060398" w:rsidRPr="00F16B93">
        <w:rPr>
          <w:rFonts w:ascii="Times New Roman" w:hAnsi="Times New Roman" w:cs="Times New Roman"/>
          <w:i w:val="0"/>
        </w:rPr>
        <w:t>temperature</w:t>
      </w:r>
      <w:r w:rsidRPr="00F16B93">
        <w:rPr>
          <w:rFonts w:ascii="Times New Roman" w:hAnsi="Times New Roman" w:cs="Times New Roman"/>
          <w:i w:val="0"/>
        </w:rPr>
        <w:t xml:space="preserve"> and age </w:t>
      </w:r>
      <w:r w:rsidR="00985B14" w:rsidRPr="00F16B93">
        <w:rPr>
          <w:rFonts w:ascii="Times New Roman" w:hAnsi="Times New Roman" w:cs="Times New Roman"/>
          <w:i w:val="0"/>
        </w:rPr>
        <w:t>predict</w:t>
      </w:r>
      <w:r w:rsidRPr="00F16B93">
        <w:rPr>
          <w:rFonts w:ascii="Times New Roman" w:hAnsi="Times New Roman" w:cs="Times New Roman"/>
          <w:i w:val="0"/>
        </w:rPr>
        <w:t xml:space="preserve"> variation in metabolic rate. This model used a complete case dataset of lizards in the cold developmental temperature only n = 26, n</w:t>
      </w:r>
      <w:r w:rsidRPr="009572D0">
        <w:rPr>
          <w:rFonts w:ascii="Times New Roman" w:hAnsi="Times New Roman" w:cs="Times New Roman"/>
          <w:i w:val="0"/>
          <w:vertAlign w:val="subscript"/>
        </w:rPr>
        <w:t>obs</w:t>
      </w:r>
      <w:r w:rsidRPr="00F16B93">
        <w:rPr>
          <w:rFonts w:ascii="Times New Roman" w:hAnsi="Times New Roman" w:cs="Times New Roman"/>
          <w:i w:val="0"/>
        </w:rPr>
        <w:t xml:space="preserve"> = 1897</w:t>
      </w:r>
      <w:r>
        <w:rPr>
          <w:rFonts w:ascii="Times New Roman" w:hAnsi="Times New Roman" w:cs="Times New Roman"/>
          <w:i w:val="0"/>
        </w:rPr>
        <w:t xml:space="preserve">. </w:t>
      </w:r>
      <w:r w:rsidRPr="00EE71A4">
        <w:rPr>
          <w:rFonts w:ascii="Times New Roman" w:hAnsi="Times New Roman" w:cs="Times New Roman"/>
          <w:i w:val="0"/>
        </w:rPr>
        <w:t xml:space="preserve">The intercept is the cold developmental temperature. </w:t>
      </w:r>
      <w:r w:rsidR="001C424F" w:rsidRPr="001C424F">
        <w:rPr>
          <w:rFonts w:ascii="Times New Roman" w:hAnsi="Times New Roman" w:cs="Times New Roman"/>
          <w:i w:val="0"/>
        </w:rPr>
        <w:t xml:space="preserve">MR were log transformed and mass, age and temperature </w:t>
      </w:r>
      <w:r w:rsidR="00885987" w:rsidRPr="001C424F">
        <w:rPr>
          <w:rFonts w:ascii="Times New Roman" w:hAnsi="Times New Roman" w:cs="Times New Roman"/>
          <w:i w:val="0"/>
        </w:rPr>
        <w:t>were</w:t>
      </w:r>
      <w:r w:rsidR="001C424F" w:rsidRPr="001C424F">
        <w:rPr>
          <w:rFonts w:ascii="Times New Roman" w:hAnsi="Times New Roman" w:cs="Times New Roman"/>
          <w:i w:val="0"/>
        </w:rPr>
        <w:t xml:space="preserve"> z-transformed.</w:t>
      </w:r>
      <w:r w:rsidR="001C424F" w:rsidRPr="002F68C6">
        <w:rPr>
          <w:rFonts w:ascii="Times New Roman" w:hAnsi="Times New Roman" w:cs="Times New Roman"/>
          <w:i w:val="0"/>
        </w:rPr>
        <w:t xml:space="preserve"> </w:t>
      </w:r>
      <w:r w:rsidRPr="002F68C6">
        <w:rPr>
          <w:rFonts w:ascii="Times New Roman" w:hAnsi="Times New Roman" w:cs="Times New Roman"/>
          <w:i w:val="0"/>
        </w:rPr>
        <w:t>Bolded estimates are significantly different from zero. Values with * indicate very small values</w:t>
      </w:r>
      <w:r>
        <w:rPr>
          <w:rFonts w:ascii="Times New Roman" w:hAnsi="Times New Roman" w:cs="Times New Roman"/>
          <w:i w:val="0"/>
        </w:rPr>
        <w:t xml:space="preserve"> that are still greater than zero</w:t>
      </w:r>
    </w:p>
    <w:tbl>
      <w:tblPr>
        <w:tblStyle w:val="Table"/>
        <w:tblW w:w="4375" w:type="pct"/>
        <w:tblLook w:val="07E0" w:firstRow="1" w:lastRow="1" w:firstColumn="1" w:lastColumn="1" w:noHBand="1" w:noVBand="1"/>
      </w:tblPr>
      <w:tblGrid>
        <w:gridCol w:w="3946"/>
        <w:gridCol w:w="1565"/>
        <w:gridCol w:w="1408"/>
        <w:gridCol w:w="1460"/>
      </w:tblGrid>
      <w:tr w:rsidR="007E418D" w:rsidRPr="00F16B93" w14:paraId="06625A6C" w14:textId="77777777" w:rsidTr="00977456">
        <w:tc>
          <w:tcPr>
            <w:tcW w:w="0" w:type="auto"/>
            <w:tcBorders>
              <w:bottom w:val="single" w:sz="0" w:space="0" w:color="auto"/>
            </w:tcBorders>
            <w:vAlign w:val="bottom"/>
          </w:tcPr>
          <w:p w14:paraId="7B3CB415" w14:textId="77777777" w:rsidR="007E418D" w:rsidRPr="00F16B93" w:rsidRDefault="007E418D" w:rsidP="00977456">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62D58602" w14:textId="77777777" w:rsidR="007E418D" w:rsidRPr="00F16B93" w:rsidRDefault="007E418D" w:rsidP="00977456">
            <w:pPr>
              <w:pStyle w:val="Compact"/>
              <w:jc w:val="center"/>
              <w:rPr>
                <w:rFonts w:cs="Times New Roman"/>
              </w:rPr>
            </w:pPr>
            <w:r>
              <w:t>Estimate</w:t>
            </w:r>
          </w:p>
        </w:tc>
        <w:tc>
          <w:tcPr>
            <w:tcW w:w="0" w:type="auto"/>
            <w:tcBorders>
              <w:bottom w:val="single" w:sz="0" w:space="0" w:color="auto"/>
            </w:tcBorders>
            <w:vAlign w:val="bottom"/>
          </w:tcPr>
          <w:p w14:paraId="3482E8A6" w14:textId="77777777" w:rsidR="007E418D" w:rsidRPr="00F16B93" w:rsidRDefault="007E418D" w:rsidP="00977456">
            <w:pPr>
              <w:pStyle w:val="Compact"/>
              <w:jc w:val="center"/>
              <w:rPr>
                <w:rFonts w:cs="Times New Roman"/>
              </w:rPr>
            </w:pPr>
            <w:r>
              <w:t>Lower</w:t>
            </w:r>
          </w:p>
        </w:tc>
        <w:tc>
          <w:tcPr>
            <w:tcW w:w="0" w:type="auto"/>
            <w:tcBorders>
              <w:bottom w:val="single" w:sz="0" w:space="0" w:color="auto"/>
            </w:tcBorders>
            <w:vAlign w:val="bottom"/>
          </w:tcPr>
          <w:p w14:paraId="1D23EDB1" w14:textId="77777777" w:rsidR="007E418D" w:rsidRPr="00F16B93" w:rsidRDefault="007E418D" w:rsidP="00977456">
            <w:pPr>
              <w:pStyle w:val="Compact"/>
              <w:jc w:val="center"/>
              <w:rPr>
                <w:rFonts w:cs="Times New Roman"/>
              </w:rPr>
            </w:pPr>
            <w:r>
              <w:t>Upper</w:t>
            </w:r>
          </w:p>
        </w:tc>
      </w:tr>
      <w:tr w:rsidR="00D032B9" w:rsidRPr="00F16B93" w14:paraId="3610FEF0" w14:textId="77777777" w:rsidTr="00977456">
        <w:tc>
          <w:tcPr>
            <w:tcW w:w="0" w:type="auto"/>
          </w:tcPr>
          <w:p w14:paraId="378B2C7D" w14:textId="20303DFD" w:rsidR="00D032B9" w:rsidRDefault="002E0644" w:rsidP="00977456">
            <w:pPr>
              <w:pStyle w:val="Compact"/>
              <w:rPr>
                <w:rFonts w:cs="Times New Roman"/>
              </w:rPr>
            </w:pPr>
            <w:r w:rsidRPr="00C06219">
              <w:rPr>
                <w:i/>
                <w:iCs/>
                <w:u w:val="single"/>
              </w:rPr>
              <w:t>Fixed effects</w:t>
            </w:r>
          </w:p>
        </w:tc>
        <w:tc>
          <w:tcPr>
            <w:tcW w:w="0" w:type="auto"/>
          </w:tcPr>
          <w:p w14:paraId="71368A5A" w14:textId="77777777" w:rsidR="00D032B9" w:rsidRPr="0081712B" w:rsidRDefault="00D032B9" w:rsidP="00977456">
            <w:pPr>
              <w:pStyle w:val="Compact"/>
              <w:jc w:val="center"/>
              <w:rPr>
                <w:rFonts w:cs="Times New Roman"/>
                <w:b/>
                <w:bCs/>
              </w:rPr>
            </w:pPr>
          </w:p>
        </w:tc>
        <w:tc>
          <w:tcPr>
            <w:tcW w:w="0" w:type="auto"/>
          </w:tcPr>
          <w:p w14:paraId="5466A1D2" w14:textId="77777777" w:rsidR="00D032B9" w:rsidRPr="0081712B" w:rsidRDefault="00D032B9" w:rsidP="00977456">
            <w:pPr>
              <w:pStyle w:val="Compact"/>
              <w:jc w:val="center"/>
              <w:rPr>
                <w:rFonts w:cs="Times New Roman"/>
                <w:b/>
                <w:bCs/>
              </w:rPr>
            </w:pPr>
          </w:p>
        </w:tc>
        <w:tc>
          <w:tcPr>
            <w:tcW w:w="0" w:type="auto"/>
          </w:tcPr>
          <w:p w14:paraId="005ACA56" w14:textId="77777777" w:rsidR="00D032B9" w:rsidRPr="0081712B" w:rsidRDefault="00D032B9" w:rsidP="00977456">
            <w:pPr>
              <w:pStyle w:val="Compact"/>
              <w:jc w:val="center"/>
              <w:rPr>
                <w:rFonts w:cs="Times New Roman"/>
                <w:b/>
                <w:bCs/>
              </w:rPr>
            </w:pPr>
          </w:p>
        </w:tc>
      </w:tr>
      <w:tr w:rsidR="00D54DB4" w:rsidRPr="00F16B93" w14:paraId="1E2D63B2" w14:textId="77777777" w:rsidTr="00977456">
        <w:tc>
          <w:tcPr>
            <w:tcW w:w="0" w:type="auto"/>
          </w:tcPr>
          <w:p w14:paraId="0633A0C7" w14:textId="77777777" w:rsidR="00D54DB4" w:rsidRPr="00F16B93" w:rsidRDefault="00D54DB4" w:rsidP="00D54DB4">
            <w:pPr>
              <w:pStyle w:val="Compact"/>
              <w:rPr>
                <w:rFonts w:cs="Times New Roman"/>
              </w:rPr>
            </w:pPr>
            <w:r>
              <w:rPr>
                <w:rFonts w:cs="Times New Roman"/>
              </w:rPr>
              <w:t>Intercept</w:t>
            </w:r>
          </w:p>
        </w:tc>
        <w:tc>
          <w:tcPr>
            <w:tcW w:w="0" w:type="auto"/>
          </w:tcPr>
          <w:p w14:paraId="05ABA6F9" w14:textId="36B9D020" w:rsidR="00D54DB4" w:rsidRPr="00885987" w:rsidRDefault="00D54DB4" w:rsidP="00D54DB4">
            <w:pPr>
              <w:pStyle w:val="Compact"/>
              <w:jc w:val="center"/>
              <w:rPr>
                <w:rFonts w:cs="Times New Roman"/>
                <w:b/>
                <w:bCs/>
              </w:rPr>
            </w:pPr>
            <w:r w:rsidRPr="00885987">
              <w:rPr>
                <w:b/>
                <w:bCs/>
              </w:rPr>
              <w:t>-6.293</w:t>
            </w:r>
          </w:p>
        </w:tc>
        <w:tc>
          <w:tcPr>
            <w:tcW w:w="0" w:type="auto"/>
          </w:tcPr>
          <w:p w14:paraId="2531462C" w14:textId="659C6659" w:rsidR="00D54DB4" w:rsidRPr="00885987" w:rsidRDefault="00D54DB4" w:rsidP="00D54DB4">
            <w:pPr>
              <w:pStyle w:val="Compact"/>
              <w:jc w:val="center"/>
              <w:rPr>
                <w:rFonts w:cs="Times New Roman"/>
                <w:b/>
                <w:bCs/>
              </w:rPr>
            </w:pPr>
            <w:r w:rsidRPr="00885987">
              <w:rPr>
                <w:b/>
                <w:bCs/>
              </w:rPr>
              <w:t>-6.376</w:t>
            </w:r>
          </w:p>
        </w:tc>
        <w:tc>
          <w:tcPr>
            <w:tcW w:w="0" w:type="auto"/>
          </w:tcPr>
          <w:p w14:paraId="6E5DC3CC" w14:textId="33D6015C" w:rsidR="00D54DB4" w:rsidRPr="00885987" w:rsidRDefault="00D54DB4" w:rsidP="00D54DB4">
            <w:pPr>
              <w:pStyle w:val="Compact"/>
              <w:jc w:val="center"/>
              <w:rPr>
                <w:rFonts w:cs="Times New Roman"/>
                <w:b/>
                <w:bCs/>
              </w:rPr>
            </w:pPr>
            <w:r w:rsidRPr="00885987">
              <w:rPr>
                <w:b/>
                <w:bCs/>
              </w:rPr>
              <w:t>-6.214</w:t>
            </w:r>
          </w:p>
        </w:tc>
      </w:tr>
      <w:tr w:rsidR="00D54DB4" w:rsidRPr="00F16B93" w14:paraId="55279A15" w14:textId="77777777" w:rsidTr="00977456">
        <w:tc>
          <w:tcPr>
            <w:tcW w:w="0" w:type="auto"/>
          </w:tcPr>
          <w:p w14:paraId="4E565D6F" w14:textId="77777777" w:rsidR="00D54DB4" w:rsidRPr="00F16B93" w:rsidRDefault="00D54DB4" w:rsidP="00D54DB4">
            <w:pPr>
              <w:pStyle w:val="Compact"/>
              <w:rPr>
                <w:rFonts w:cs="Times New Roman"/>
              </w:rPr>
            </w:pPr>
            <w:r>
              <w:rPr>
                <w:rFonts w:cs="Times New Roman"/>
              </w:rPr>
              <w:t>Temperature</w:t>
            </w:r>
          </w:p>
        </w:tc>
        <w:tc>
          <w:tcPr>
            <w:tcW w:w="0" w:type="auto"/>
          </w:tcPr>
          <w:p w14:paraId="624B46E3" w14:textId="5607FB0D" w:rsidR="00D54DB4" w:rsidRPr="00885987" w:rsidRDefault="00D54DB4" w:rsidP="00D54DB4">
            <w:pPr>
              <w:pStyle w:val="Compact"/>
              <w:jc w:val="center"/>
              <w:rPr>
                <w:rFonts w:cs="Times New Roman"/>
                <w:b/>
                <w:bCs/>
              </w:rPr>
            </w:pPr>
            <w:r w:rsidRPr="00885987">
              <w:rPr>
                <w:b/>
                <w:bCs/>
              </w:rPr>
              <w:t>0.262</w:t>
            </w:r>
          </w:p>
        </w:tc>
        <w:tc>
          <w:tcPr>
            <w:tcW w:w="0" w:type="auto"/>
          </w:tcPr>
          <w:p w14:paraId="7CEB4AF4" w14:textId="560A643E" w:rsidR="00D54DB4" w:rsidRPr="00885987" w:rsidRDefault="00D54DB4" w:rsidP="00D54DB4">
            <w:pPr>
              <w:pStyle w:val="Compact"/>
              <w:jc w:val="center"/>
              <w:rPr>
                <w:rFonts w:cs="Times New Roman"/>
                <w:b/>
                <w:bCs/>
              </w:rPr>
            </w:pPr>
            <w:r w:rsidRPr="00885987">
              <w:rPr>
                <w:b/>
                <w:bCs/>
              </w:rPr>
              <w:t>0.244</w:t>
            </w:r>
          </w:p>
        </w:tc>
        <w:tc>
          <w:tcPr>
            <w:tcW w:w="0" w:type="auto"/>
          </w:tcPr>
          <w:p w14:paraId="69A76055" w14:textId="154BAD7D" w:rsidR="00D54DB4" w:rsidRPr="00885987" w:rsidRDefault="00D54DB4" w:rsidP="00D54DB4">
            <w:pPr>
              <w:pStyle w:val="Compact"/>
              <w:jc w:val="center"/>
              <w:rPr>
                <w:rFonts w:cs="Times New Roman"/>
                <w:b/>
                <w:bCs/>
              </w:rPr>
            </w:pPr>
            <w:r w:rsidRPr="00885987">
              <w:rPr>
                <w:b/>
                <w:bCs/>
              </w:rPr>
              <w:t>0.28</w:t>
            </w:r>
          </w:p>
        </w:tc>
      </w:tr>
      <w:tr w:rsidR="00D54DB4" w:rsidRPr="00F16B93" w14:paraId="01F5C315" w14:textId="77777777" w:rsidTr="00977456">
        <w:tc>
          <w:tcPr>
            <w:tcW w:w="0" w:type="auto"/>
          </w:tcPr>
          <w:p w14:paraId="6B4F0579" w14:textId="77777777" w:rsidR="00D54DB4" w:rsidRPr="00F16B93" w:rsidRDefault="00D54DB4" w:rsidP="00D54DB4">
            <w:pPr>
              <w:pStyle w:val="Compact"/>
              <w:rPr>
                <w:rFonts w:cs="Times New Roman"/>
              </w:rPr>
            </w:pPr>
            <w:r>
              <w:rPr>
                <w:rFonts w:cs="Times New Roman"/>
              </w:rPr>
              <w:t>Mass</w:t>
            </w:r>
          </w:p>
        </w:tc>
        <w:tc>
          <w:tcPr>
            <w:tcW w:w="0" w:type="auto"/>
          </w:tcPr>
          <w:p w14:paraId="5191D7BC" w14:textId="4CBDC25B" w:rsidR="00D54DB4" w:rsidRPr="00885987" w:rsidRDefault="00D54DB4" w:rsidP="00D54DB4">
            <w:pPr>
              <w:pStyle w:val="Compact"/>
              <w:jc w:val="center"/>
              <w:rPr>
                <w:rFonts w:cs="Times New Roman"/>
                <w:b/>
                <w:bCs/>
              </w:rPr>
            </w:pPr>
            <w:r w:rsidRPr="00885987">
              <w:rPr>
                <w:b/>
                <w:bCs/>
              </w:rPr>
              <w:t>0.118</w:t>
            </w:r>
          </w:p>
        </w:tc>
        <w:tc>
          <w:tcPr>
            <w:tcW w:w="0" w:type="auto"/>
          </w:tcPr>
          <w:p w14:paraId="630E2CF9" w14:textId="7BDA8B4A" w:rsidR="00D54DB4" w:rsidRPr="00885987" w:rsidRDefault="00D54DB4" w:rsidP="00D54DB4">
            <w:pPr>
              <w:pStyle w:val="Compact"/>
              <w:jc w:val="center"/>
              <w:rPr>
                <w:rFonts w:cs="Times New Roman"/>
                <w:b/>
                <w:bCs/>
              </w:rPr>
            </w:pPr>
            <w:r w:rsidRPr="00885987">
              <w:rPr>
                <w:b/>
                <w:bCs/>
              </w:rPr>
              <w:t>0.081</w:t>
            </w:r>
          </w:p>
        </w:tc>
        <w:tc>
          <w:tcPr>
            <w:tcW w:w="0" w:type="auto"/>
          </w:tcPr>
          <w:p w14:paraId="31E038F4" w14:textId="513469F7" w:rsidR="00D54DB4" w:rsidRPr="00885987" w:rsidRDefault="00D54DB4" w:rsidP="00D54DB4">
            <w:pPr>
              <w:pStyle w:val="Compact"/>
              <w:jc w:val="center"/>
              <w:rPr>
                <w:rFonts w:cs="Times New Roman"/>
                <w:b/>
                <w:bCs/>
              </w:rPr>
            </w:pPr>
            <w:r w:rsidRPr="00885987">
              <w:rPr>
                <w:b/>
                <w:bCs/>
              </w:rPr>
              <w:t>0.155</w:t>
            </w:r>
          </w:p>
        </w:tc>
      </w:tr>
      <w:tr w:rsidR="00D54DB4" w:rsidRPr="00F16B93" w14:paraId="14F06890" w14:textId="77777777" w:rsidTr="00977456">
        <w:tc>
          <w:tcPr>
            <w:tcW w:w="0" w:type="auto"/>
          </w:tcPr>
          <w:p w14:paraId="4C49B952" w14:textId="77777777" w:rsidR="00D54DB4" w:rsidRPr="00F16B93" w:rsidRDefault="00D54DB4" w:rsidP="00D54DB4">
            <w:pPr>
              <w:pStyle w:val="Compact"/>
              <w:rPr>
                <w:rFonts w:cs="Times New Roman"/>
              </w:rPr>
            </w:pPr>
            <w:r>
              <w:rPr>
                <w:rFonts w:cs="Times New Roman"/>
              </w:rPr>
              <w:t>Age</w:t>
            </w:r>
          </w:p>
        </w:tc>
        <w:tc>
          <w:tcPr>
            <w:tcW w:w="0" w:type="auto"/>
          </w:tcPr>
          <w:p w14:paraId="43575D93" w14:textId="2DA54D9E" w:rsidR="00D54DB4" w:rsidRPr="00F16B93" w:rsidRDefault="00D54DB4" w:rsidP="00D54DB4">
            <w:pPr>
              <w:pStyle w:val="Compact"/>
              <w:jc w:val="center"/>
              <w:rPr>
                <w:rFonts w:cs="Times New Roman"/>
              </w:rPr>
            </w:pPr>
            <w:r>
              <w:t>-0.027</w:t>
            </w:r>
          </w:p>
        </w:tc>
        <w:tc>
          <w:tcPr>
            <w:tcW w:w="0" w:type="auto"/>
          </w:tcPr>
          <w:p w14:paraId="09ADB8A2" w14:textId="35892709" w:rsidR="00D54DB4" w:rsidRPr="00F16B93" w:rsidRDefault="00D54DB4" w:rsidP="00D54DB4">
            <w:pPr>
              <w:pStyle w:val="Compact"/>
              <w:jc w:val="center"/>
              <w:rPr>
                <w:rFonts w:cs="Times New Roman"/>
              </w:rPr>
            </w:pPr>
            <w:r>
              <w:t>-0.094</w:t>
            </w:r>
          </w:p>
        </w:tc>
        <w:tc>
          <w:tcPr>
            <w:tcW w:w="0" w:type="auto"/>
          </w:tcPr>
          <w:p w14:paraId="6890C55D" w14:textId="6A1BB9D2" w:rsidR="00D54DB4" w:rsidRPr="00F16B93" w:rsidRDefault="00D54DB4" w:rsidP="00D54DB4">
            <w:pPr>
              <w:pStyle w:val="Compact"/>
              <w:jc w:val="center"/>
              <w:rPr>
                <w:rFonts w:cs="Times New Roman"/>
              </w:rPr>
            </w:pPr>
            <w:r>
              <w:t>0.037</w:t>
            </w:r>
          </w:p>
        </w:tc>
      </w:tr>
      <w:tr w:rsidR="00916C52" w:rsidRPr="00F16B93" w14:paraId="7F2581A5" w14:textId="77777777" w:rsidTr="00977456">
        <w:tc>
          <w:tcPr>
            <w:tcW w:w="0" w:type="auto"/>
          </w:tcPr>
          <w:p w14:paraId="24554785" w14:textId="185AEF7A" w:rsidR="00916C52" w:rsidRDefault="00916C52" w:rsidP="00916C52">
            <w:pPr>
              <w:pStyle w:val="Compact"/>
            </w:pPr>
            <w:r w:rsidRPr="00C06219">
              <w:rPr>
                <w:i/>
                <w:iCs/>
                <w:u w:val="single"/>
              </w:rPr>
              <w:t>Random Effects</w:t>
            </w:r>
          </w:p>
        </w:tc>
        <w:tc>
          <w:tcPr>
            <w:tcW w:w="0" w:type="auto"/>
          </w:tcPr>
          <w:p w14:paraId="76A577F4" w14:textId="77777777" w:rsidR="00916C52" w:rsidRPr="0081712B" w:rsidRDefault="00916C52" w:rsidP="00916C52">
            <w:pPr>
              <w:pStyle w:val="Compact"/>
              <w:jc w:val="center"/>
              <w:rPr>
                <w:rFonts w:cs="Times New Roman"/>
                <w:b/>
                <w:bCs/>
              </w:rPr>
            </w:pPr>
          </w:p>
        </w:tc>
        <w:tc>
          <w:tcPr>
            <w:tcW w:w="0" w:type="auto"/>
          </w:tcPr>
          <w:p w14:paraId="44F7C626" w14:textId="77777777" w:rsidR="00916C52" w:rsidRPr="0081712B" w:rsidRDefault="00916C52" w:rsidP="00916C52">
            <w:pPr>
              <w:pStyle w:val="Compact"/>
              <w:jc w:val="center"/>
              <w:rPr>
                <w:rFonts w:cs="Times New Roman"/>
                <w:b/>
                <w:bCs/>
              </w:rPr>
            </w:pPr>
          </w:p>
        </w:tc>
        <w:tc>
          <w:tcPr>
            <w:tcW w:w="0" w:type="auto"/>
          </w:tcPr>
          <w:p w14:paraId="7079790B" w14:textId="77777777" w:rsidR="00916C52" w:rsidRPr="0081712B" w:rsidRDefault="00916C52" w:rsidP="00916C52">
            <w:pPr>
              <w:pStyle w:val="Compact"/>
              <w:jc w:val="center"/>
              <w:rPr>
                <w:rFonts w:cs="Times New Roman"/>
                <w:b/>
                <w:bCs/>
              </w:rPr>
            </w:pPr>
          </w:p>
        </w:tc>
      </w:tr>
      <w:tr w:rsidR="00916C52" w:rsidRPr="00F16B93" w14:paraId="4604E329" w14:textId="77777777" w:rsidTr="00977456">
        <w:tc>
          <w:tcPr>
            <w:tcW w:w="0" w:type="auto"/>
          </w:tcPr>
          <w:p w14:paraId="192D2F84" w14:textId="73A1ECC4" w:rsidR="00916C52" w:rsidRDefault="00916C52" w:rsidP="00916C52">
            <w:pPr>
              <w:pStyle w:val="Compact"/>
            </w:pPr>
            <w:r w:rsidRPr="007431E8">
              <w:t>Lizard Identity</w:t>
            </w:r>
          </w:p>
        </w:tc>
        <w:tc>
          <w:tcPr>
            <w:tcW w:w="0" w:type="auto"/>
          </w:tcPr>
          <w:p w14:paraId="7584A5E1" w14:textId="77777777" w:rsidR="00916C52" w:rsidRPr="0081712B" w:rsidRDefault="00916C52" w:rsidP="00916C52">
            <w:pPr>
              <w:pStyle w:val="Compact"/>
              <w:jc w:val="center"/>
              <w:rPr>
                <w:rFonts w:cs="Times New Roman"/>
                <w:b/>
                <w:bCs/>
              </w:rPr>
            </w:pPr>
          </w:p>
        </w:tc>
        <w:tc>
          <w:tcPr>
            <w:tcW w:w="0" w:type="auto"/>
          </w:tcPr>
          <w:p w14:paraId="7CDC9B27" w14:textId="77777777" w:rsidR="00916C52" w:rsidRPr="0081712B" w:rsidRDefault="00916C52" w:rsidP="00916C52">
            <w:pPr>
              <w:pStyle w:val="Compact"/>
              <w:jc w:val="center"/>
              <w:rPr>
                <w:rFonts w:cs="Times New Roman"/>
                <w:b/>
                <w:bCs/>
              </w:rPr>
            </w:pPr>
          </w:p>
        </w:tc>
        <w:tc>
          <w:tcPr>
            <w:tcW w:w="0" w:type="auto"/>
          </w:tcPr>
          <w:p w14:paraId="36390F18" w14:textId="77777777" w:rsidR="00916C52" w:rsidRPr="0081712B" w:rsidRDefault="00916C52" w:rsidP="00916C52">
            <w:pPr>
              <w:pStyle w:val="Compact"/>
              <w:jc w:val="center"/>
              <w:rPr>
                <w:rFonts w:cs="Times New Roman"/>
                <w:b/>
                <w:bCs/>
              </w:rPr>
            </w:pPr>
          </w:p>
        </w:tc>
      </w:tr>
      <w:tr w:rsidR="00D54DB4" w:rsidRPr="00F16B93" w14:paraId="1579F7BB" w14:textId="77777777" w:rsidTr="00977456">
        <w:tc>
          <w:tcPr>
            <w:tcW w:w="0" w:type="auto"/>
          </w:tcPr>
          <w:p w14:paraId="65E825BE" w14:textId="29C5FB76" w:rsidR="00D54DB4" w:rsidRPr="00F16B93" w:rsidRDefault="00D54DB4" w:rsidP="00D54DB4">
            <w:pPr>
              <w:pStyle w:val="Compact"/>
              <w:rPr>
                <w:rFonts w:cs="Times New Roman"/>
              </w:rPr>
            </w:pPr>
            <w:r>
              <w:t xml:space="preserve">                    Intercept</w:t>
            </w:r>
          </w:p>
        </w:tc>
        <w:tc>
          <w:tcPr>
            <w:tcW w:w="0" w:type="auto"/>
          </w:tcPr>
          <w:p w14:paraId="15FCC42A" w14:textId="33F5B1B2" w:rsidR="00D54DB4" w:rsidRPr="00885987" w:rsidRDefault="00D54DB4" w:rsidP="00D54DB4">
            <w:pPr>
              <w:pStyle w:val="Compact"/>
              <w:jc w:val="center"/>
              <w:rPr>
                <w:rFonts w:cs="Times New Roman"/>
                <w:b/>
                <w:bCs/>
              </w:rPr>
            </w:pPr>
            <w:r w:rsidRPr="00885987">
              <w:rPr>
                <w:b/>
                <w:bCs/>
              </w:rPr>
              <w:t>0.016</w:t>
            </w:r>
          </w:p>
        </w:tc>
        <w:tc>
          <w:tcPr>
            <w:tcW w:w="0" w:type="auto"/>
          </w:tcPr>
          <w:p w14:paraId="1CFE4671" w14:textId="12D865DA" w:rsidR="00D54DB4" w:rsidRPr="00885987" w:rsidRDefault="00D54DB4" w:rsidP="00D54DB4">
            <w:pPr>
              <w:pStyle w:val="Compact"/>
              <w:jc w:val="center"/>
              <w:rPr>
                <w:rFonts w:cs="Times New Roman"/>
                <w:b/>
                <w:bCs/>
              </w:rPr>
            </w:pPr>
            <w:r w:rsidRPr="00885987">
              <w:rPr>
                <w:b/>
                <w:bCs/>
              </w:rPr>
              <w:t>0.008</w:t>
            </w:r>
          </w:p>
        </w:tc>
        <w:tc>
          <w:tcPr>
            <w:tcW w:w="0" w:type="auto"/>
          </w:tcPr>
          <w:p w14:paraId="61E125F4" w14:textId="2121FEBE" w:rsidR="00D54DB4" w:rsidRPr="00885987" w:rsidRDefault="00D54DB4" w:rsidP="00D54DB4">
            <w:pPr>
              <w:pStyle w:val="Compact"/>
              <w:jc w:val="center"/>
              <w:rPr>
                <w:rFonts w:cs="Times New Roman"/>
                <w:b/>
                <w:bCs/>
              </w:rPr>
            </w:pPr>
            <w:r w:rsidRPr="00885987">
              <w:rPr>
                <w:b/>
                <w:bCs/>
              </w:rPr>
              <w:t>0.03</w:t>
            </w:r>
          </w:p>
        </w:tc>
      </w:tr>
      <w:tr w:rsidR="00D54DB4" w:rsidRPr="00F16B93" w14:paraId="46FF79FA" w14:textId="77777777" w:rsidTr="00977456">
        <w:tc>
          <w:tcPr>
            <w:tcW w:w="0" w:type="auto"/>
          </w:tcPr>
          <w:p w14:paraId="03217E9B" w14:textId="38FF8EA0" w:rsidR="00D54DB4" w:rsidRPr="00F16B93" w:rsidRDefault="00D54DB4" w:rsidP="00D54DB4">
            <w:pPr>
              <w:pStyle w:val="Compact"/>
              <w:rPr>
                <w:rFonts w:cs="Times New Roman"/>
              </w:rPr>
            </w:pPr>
            <w:r>
              <w:t xml:space="preserve">                    Slope</w:t>
            </w:r>
          </w:p>
        </w:tc>
        <w:tc>
          <w:tcPr>
            <w:tcW w:w="0" w:type="auto"/>
          </w:tcPr>
          <w:p w14:paraId="3702A03B" w14:textId="7722355D" w:rsidR="00D54DB4" w:rsidRPr="00885987" w:rsidRDefault="00EF377A" w:rsidP="00D54DB4">
            <w:pPr>
              <w:pStyle w:val="Compact"/>
              <w:jc w:val="center"/>
              <w:rPr>
                <w:rFonts w:cs="Times New Roman"/>
                <w:b/>
                <w:bCs/>
              </w:rPr>
            </w:pPr>
            <w:r w:rsidRPr="00885987">
              <w:rPr>
                <w:rFonts w:cs="Times New Roman"/>
                <w:b/>
                <w:bCs/>
              </w:rPr>
              <w:t>0.0002</w:t>
            </w:r>
          </w:p>
        </w:tc>
        <w:tc>
          <w:tcPr>
            <w:tcW w:w="0" w:type="auto"/>
          </w:tcPr>
          <w:p w14:paraId="7AC9B972" w14:textId="62219AAC" w:rsidR="00D54DB4" w:rsidRPr="00885987" w:rsidRDefault="00EF377A" w:rsidP="00D54DB4">
            <w:pPr>
              <w:pStyle w:val="Compact"/>
              <w:jc w:val="center"/>
              <w:rPr>
                <w:rFonts w:cs="Times New Roman"/>
                <w:b/>
                <w:bCs/>
              </w:rPr>
            </w:pPr>
            <w:r w:rsidRPr="00885987">
              <w:rPr>
                <w:b/>
                <w:bCs/>
              </w:rPr>
              <w:t>3.68e</w:t>
            </w:r>
            <w:r w:rsidRPr="00885987">
              <w:rPr>
                <w:b/>
                <w:bCs/>
                <w:vertAlign w:val="superscript"/>
              </w:rPr>
              <w:t>-7</w:t>
            </w:r>
          </w:p>
        </w:tc>
        <w:tc>
          <w:tcPr>
            <w:tcW w:w="0" w:type="auto"/>
          </w:tcPr>
          <w:p w14:paraId="27DC3C3B" w14:textId="29106323" w:rsidR="00D54DB4" w:rsidRPr="00885987" w:rsidRDefault="00D54DB4" w:rsidP="00D54DB4">
            <w:pPr>
              <w:pStyle w:val="Compact"/>
              <w:jc w:val="center"/>
              <w:rPr>
                <w:rFonts w:cs="Times New Roman"/>
                <w:b/>
                <w:bCs/>
              </w:rPr>
            </w:pPr>
            <w:r w:rsidRPr="00885987">
              <w:rPr>
                <w:b/>
                <w:bCs/>
              </w:rPr>
              <w:t>0.001</w:t>
            </w:r>
          </w:p>
        </w:tc>
      </w:tr>
      <w:tr w:rsidR="00D54DB4" w:rsidRPr="00F16B93" w14:paraId="76BDD2D0" w14:textId="77777777" w:rsidTr="003552FC">
        <w:tc>
          <w:tcPr>
            <w:tcW w:w="0" w:type="auto"/>
          </w:tcPr>
          <w:p w14:paraId="5D907ADE" w14:textId="4C4FE6B0" w:rsidR="00D54DB4" w:rsidRPr="00F16B93" w:rsidRDefault="00D54DB4" w:rsidP="00D54DB4">
            <w:pPr>
              <w:pStyle w:val="Compact"/>
              <w:rPr>
                <w:rFonts w:cs="Times New Roman"/>
              </w:rPr>
            </w:pPr>
            <w:r>
              <w:t xml:space="preserve">                    </w:t>
            </w:r>
            <w:proofErr w:type="spellStart"/>
            <w:r>
              <w:t>COV</w:t>
            </w:r>
            <w:r>
              <w:rPr>
                <w:vertAlign w:val="subscript"/>
              </w:rPr>
              <w:t>Intercept</w:t>
            </w:r>
            <w:proofErr w:type="spellEnd"/>
            <w:r>
              <w:rPr>
                <w:vertAlign w:val="subscript"/>
              </w:rPr>
              <w:t xml:space="preserve"> – Slope</w:t>
            </w:r>
          </w:p>
        </w:tc>
        <w:tc>
          <w:tcPr>
            <w:tcW w:w="0" w:type="auto"/>
          </w:tcPr>
          <w:p w14:paraId="0AC67536" w14:textId="116F86F5" w:rsidR="00D54DB4" w:rsidRPr="00F16B93" w:rsidRDefault="00D54DB4" w:rsidP="00D54DB4">
            <w:pPr>
              <w:pStyle w:val="Compact"/>
              <w:jc w:val="center"/>
              <w:rPr>
                <w:rFonts w:cs="Times New Roman"/>
              </w:rPr>
            </w:pPr>
            <w:r>
              <w:t>-0.000663</w:t>
            </w:r>
          </w:p>
        </w:tc>
        <w:tc>
          <w:tcPr>
            <w:tcW w:w="0" w:type="auto"/>
          </w:tcPr>
          <w:p w14:paraId="7A8B54EE" w14:textId="553856BB" w:rsidR="00D54DB4" w:rsidRPr="00F16B93" w:rsidRDefault="00D54DB4" w:rsidP="00D54DB4">
            <w:pPr>
              <w:pStyle w:val="Compact"/>
              <w:jc w:val="center"/>
              <w:rPr>
                <w:rFonts w:cs="Times New Roman"/>
              </w:rPr>
            </w:pPr>
            <w:r>
              <w:t>-0.00306</w:t>
            </w:r>
          </w:p>
        </w:tc>
        <w:tc>
          <w:tcPr>
            <w:tcW w:w="0" w:type="auto"/>
          </w:tcPr>
          <w:p w14:paraId="4E463721" w14:textId="35330277" w:rsidR="00D54DB4" w:rsidRPr="00F16B93" w:rsidRDefault="00D54DB4" w:rsidP="00D54DB4">
            <w:pPr>
              <w:pStyle w:val="Compact"/>
              <w:jc w:val="center"/>
              <w:rPr>
                <w:rFonts w:cs="Times New Roman"/>
              </w:rPr>
            </w:pPr>
            <w:r>
              <w:t>0.000776</w:t>
            </w:r>
          </w:p>
        </w:tc>
      </w:tr>
      <w:tr w:rsidR="003D7C11" w:rsidRPr="00F16B93" w14:paraId="1A4FF6E9" w14:textId="77777777" w:rsidTr="00977456">
        <w:tc>
          <w:tcPr>
            <w:tcW w:w="0" w:type="auto"/>
          </w:tcPr>
          <w:p w14:paraId="5FA5A134" w14:textId="2AB0B1EF" w:rsidR="003D7C11" w:rsidRDefault="003D7C11" w:rsidP="003D7C11">
            <w:pPr>
              <w:pStyle w:val="Compact"/>
            </w:pPr>
            <w:r>
              <w:t>Sampling Session</w:t>
            </w:r>
          </w:p>
        </w:tc>
        <w:tc>
          <w:tcPr>
            <w:tcW w:w="0" w:type="auto"/>
          </w:tcPr>
          <w:p w14:paraId="70263189" w14:textId="77777777" w:rsidR="003D7C11" w:rsidRPr="0081712B" w:rsidRDefault="003D7C11" w:rsidP="003D7C11">
            <w:pPr>
              <w:pStyle w:val="Compact"/>
              <w:jc w:val="center"/>
              <w:rPr>
                <w:rFonts w:cs="Times New Roman"/>
                <w:b/>
                <w:bCs/>
              </w:rPr>
            </w:pPr>
          </w:p>
        </w:tc>
        <w:tc>
          <w:tcPr>
            <w:tcW w:w="0" w:type="auto"/>
          </w:tcPr>
          <w:p w14:paraId="04475952" w14:textId="77777777" w:rsidR="003D7C11" w:rsidRPr="0081712B" w:rsidRDefault="003D7C11" w:rsidP="003D7C11">
            <w:pPr>
              <w:pStyle w:val="Compact"/>
              <w:jc w:val="center"/>
              <w:rPr>
                <w:rFonts w:cs="Times New Roman"/>
                <w:b/>
                <w:bCs/>
              </w:rPr>
            </w:pPr>
          </w:p>
        </w:tc>
        <w:tc>
          <w:tcPr>
            <w:tcW w:w="0" w:type="auto"/>
          </w:tcPr>
          <w:p w14:paraId="403A5EB4" w14:textId="77777777" w:rsidR="003D7C11" w:rsidRPr="0081712B" w:rsidRDefault="003D7C11" w:rsidP="003D7C11">
            <w:pPr>
              <w:pStyle w:val="Compact"/>
              <w:jc w:val="center"/>
              <w:rPr>
                <w:rFonts w:cs="Times New Roman"/>
                <w:b/>
                <w:bCs/>
              </w:rPr>
            </w:pPr>
          </w:p>
        </w:tc>
      </w:tr>
      <w:tr w:rsidR="00D54DB4" w:rsidRPr="00F16B93" w14:paraId="31E2D6ED" w14:textId="77777777" w:rsidTr="00977456">
        <w:tc>
          <w:tcPr>
            <w:tcW w:w="0" w:type="auto"/>
          </w:tcPr>
          <w:p w14:paraId="51F73DCB" w14:textId="39222155" w:rsidR="00D54DB4" w:rsidRPr="00F16B93" w:rsidRDefault="00D54DB4" w:rsidP="00D54DB4">
            <w:pPr>
              <w:pStyle w:val="Compact"/>
              <w:rPr>
                <w:rFonts w:cs="Times New Roman"/>
              </w:rPr>
            </w:pPr>
            <w:r>
              <w:t xml:space="preserve">                    Intercept</w:t>
            </w:r>
          </w:p>
        </w:tc>
        <w:tc>
          <w:tcPr>
            <w:tcW w:w="0" w:type="auto"/>
          </w:tcPr>
          <w:p w14:paraId="150A63A6" w14:textId="562AAD62" w:rsidR="00D54DB4" w:rsidRPr="00885987" w:rsidRDefault="00D54DB4" w:rsidP="00D54DB4">
            <w:pPr>
              <w:pStyle w:val="Compact"/>
              <w:jc w:val="center"/>
              <w:rPr>
                <w:rFonts w:cs="Times New Roman"/>
                <w:b/>
                <w:bCs/>
              </w:rPr>
            </w:pPr>
            <w:r w:rsidRPr="00885987">
              <w:rPr>
                <w:b/>
                <w:bCs/>
              </w:rPr>
              <w:t>0.011</w:t>
            </w:r>
          </w:p>
        </w:tc>
        <w:tc>
          <w:tcPr>
            <w:tcW w:w="0" w:type="auto"/>
          </w:tcPr>
          <w:p w14:paraId="4A9D950C" w14:textId="455F09DB" w:rsidR="00D54DB4" w:rsidRPr="00885987" w:rsidRDefault="00D54DB4" w:rsidP="00D54DB4">
            <w:pPr>
              <w:pStyle w:val="Compact"/>
              <w:jc w:val="center"/>
              <w:rPr>
                <w:rFonts w:cs="Times New Roman"/>
                <w:b/>
                <w:bCs/>
              </w:rPr>
            </w:pPr>
            <w:r w:rsidRPr="00885987">
              <w:rPr>
                <w:b/>
                <w:bCs/>
              </w:rPr>
              <w:t>0.003</w:t>
            </w:r>
          </w:p>
        </w:tc>
        <w:tc>
          <w:tcPr>
            <w:tcW w:w="0" w:type="auto"/>
          </w:tcPr>
          <w:p w14:paraId="1A6BBA9D" w14:textId="17CBC816" w:rsidR="00D54DB4" w:rsidRPr="00885987" w:rsidRDefault="00D54DB4" w:rsidP="00D54DB4">
            <w:pPr>
              <w:pStyle w:val="Compact"/>
              <w:jc w:val="center"/>
              <w:rPr>
                <w:rFonts w:cs="Times New Roman"/>
                <w:b/>
                <w:bCs/>
              </w:rPr>
            </w:pPr>
            <w:r w:rsidRPr="00885987">
              <w:rPr>
                <w:b/>
                <w:bCs/>
              </w:rPr>
              <w:t>0.034</w:t>
            </w:r>
          </w:p>
        </w:tc>
      </w:tr>
      <w:tr w:rsidR="00D54DB4" w:rsidRPr="00F16B93" w14:paraId="3B9B8ACC" w14:textId="77777777" w:rsidTr="00977456">
        <w:tc>
          <w:tcPr>
            <w:tcW w:w="0" w:type="auto"/>
          </w:tcPr>
          <w:p w14:paraId="33811D34" w14:textId="23B2EB80" w:rsidR="00D54DB4" w:rsidRDefault="00D54DB4" w:rsidP="00D54DB4">
            <w:pPr>
              <w:pStyle w:val="Compact"/>
            </w:pPr>
            <w:r>
              <w:t>Measurement Error</w:t>
            </w:r>
          </w:p>
        </w:tc>
        <w:tc>
          <w:tcPr>
            <w:tcW w:w="0" w:type="auto"/>
          </w:tcPr>
          <w:p w14:paraId="7B4A111B" w14:textId="20D073EF" w:rsidR="00D54DB4" w:rsidRPr="0081712B" w:rsidRDefault="00D54DB4" w:rsidP="00D54DB4">
            <w:pPr>
              <w:pStyle w:val="Compact"/>
              <w:jc w:val="center"/>
              <w:rPr>
                <w:rFonts w:cs="Times New Roman"/>
                <w:b/>
                <w:bCs/>
              </w:rPr>
            </w:pPr>
          </w:p>
        </w:tc>
        <w:tc>
          <w:tcPr>
            <w:tcW w:w="0" w:type="auto"/>
          </w:tcPr>
          <w:p w14:paraId="637F2202" w14:textId="34E06D5E" w:rsidR="00D54DB4" w:rsidRPr="0081712B" w:rsidRDefault="00D54DB4" w:rsidP="00D54DB4">
            <w:pPr>
              <w:pStyle w:val="Compact"/>
              <w:jc w:val="center"/>
              <w:rPr>
                <w:rFonts w:cs="Times New Roman"/>
                <w:b/>
                <w:bCs/>
              </w:rPr>
            </w:pPr>
          </w:p>
        </w:tc>
        <w:tc>
          <w:tcPr>
            <w:tcW w:w="0" w:type="auto"/>
          </w:tcPr>
          <w:p w14:paraId="1F488178" w14:textId="2C50DAA3" w:rsidR="00D54DB4" w:rsidRPr="0081712B" w:rsidRDefault="00D54DB4" w:rsidP="00D54DB4">
            <w:pPr>
              <w:pStyle w:val="Compact"/>
              <w:jc w:val="center"/>
              <w:rPr>
                <w:rFonts w:cs="Times New Roman"/>
                <w:b/>
                <w:bCs/>
              </w:rPr>
            </w:pPr>
          </w:p>
        </w:tc>
      </w:tr>
      <w:tr w:rsidR="001B6125" w:rsidRPr="00F16B93" w14:paraId="2E16B239" w14:textId="77777777" w:rsidTr="00977456">
        <w:tc>
          <w:tcPr>
            <w:tcW w:w="0" w:type="auto"/>
          </w:tcPr>
          <w:p w14:paraId="665C1D49" w14:textId="26AD76E8" w:rsidR="001B6125" w:rsidRPr="00F16B93" w:rsidRDefault="001B6125" w:rsidP="001B6125">
            <w:pPr>
              <w:pStyle w:val="Compact"/>
              <w:rPr>
                <w:rFonts w:cs="Times New Roman"/>
              </w:rPr>
            </w:pPr>
            <w:r>
              <w:t xml:space="preserve">                    Intercept</w:t>
            </w:r>
          </w:p>
        </w:tc>
        <w:tc>
          <w:tcPr>
            <w:tcW w:w="0" w:type="auto"/>
          </w:tcPr>
          <w:p w14:paraId="76DC5587" w14:textId="77777777" w:rsidR="001B6125" w:rsidRPr="0081712B" w:rsidRDefault="001B6125" w:rsidP="001B6125">
            <w:pPr>
              <w:pStyle w:val="Compact"/>
              <w:jc w:val="center"/>
              <w:rPr>
                <w:rFonts w:cs="Times New Roman"/>
                <w:b/>
                <w:bCs/>
              </w:rPr>
            </w:pPr>
            <w:r w:rsidRPr="0081712B">
              <w:rPr>
                <w:rFonts w:cs="Times New Roman"/>
                <w:b/>
                <w:bCs/>
              </w:rPr>
              <w:t>0.046</w:t>
            </w:r>
          </w:p>
        </w:tc>
        <w:tc>
          <w:tcPr>
            <w:tcW w:w="0" w:type="auto"/>
          </w:tcPr>
          <w:p w14:paraId="7DCA1E57" w14:textId="77777777" w:rsidR="001B6125" w:rsidRPr="0081712B" w:rsidRDefault="001B6125" w:rsidP="001B6125">
            <w:pPr>
              <w:pStyle w:val="Compact"/>
              <w:jc w:val="center"/>
              <w:rPr>
                <w:rFonts w:cs="Times New Roman"/>
                <w:b/>
                <w:bCs/>
              </w:rPr>
            </w:pPr>
            <w:r w:rsidRPr="0081712B">
              <w:rPr>
                <w:rFonts w:cs="Times New Roman"/>
                <w:b/>
                <w:bCs/>
              </w:rPr>
              <w:t>0.039</w:t>
            </w:r>
          </w:p>
        </w:tc>
        <w:tc>
          <w:tcPr>
            <w:tcW w:w="0" w:type="auto"/>
          </w:tcPr>
          <w:p w14:paraId="4DFAEB03" w14:textId="77777777" w:rsidR="001B6125" w:rsidRPr="0081712B" w:rsidRDefault="001B6125" w:rsidP="001B6125">
            <w:pPr>
              <w:pStyle w:val="Compact"/>
              <w:jc w:val="center"/>
              <w:rPr>
                <w:rFonts w:cs="Times New Roman"/>
                <w:b/>
                <w:bCs/>
              </w:rPr>
            </w:pPr>
            <w:r w:rsidRPr="0081712B">
              <w:rPr>
                <w:rFonts w:cs="Times New Roman"/>
                <w:b/>
                <w:bCs/>
              </w:rPr>
              <w:t>0.053</w:t>
            </w:r>
          </w:p>
        </w:tc>
      </w:tr>
      <w:tr w:rsidR="007E418D" w:rsidRPr="00F16B93" w14:paraId="5D4BEDF8" w14:textId="77777777" w:rsidTr="00977456">
        <w:tc>
          <w:tcPr>
            <w:tcW w:w="0" w:type="auto"/>
          </w:tcPr>
          <w:p w14:paraId="75303F76" w14:textId="77777777" w:rsidR="007E418D" w:rsidRPr="00F16B93" w:rsidRDefault="007E418D" w:rsidP="00977456">
            <w:pPr>
              <w:pStyle w:val="Compact"/>
              <w:rPr>
                <w:rFonts w:cs="Times New Roman"/>
              </w:rPr>
            </w:pPr>
            <w:r>
              <w:t>Residual</w:t>
            </w:r>
          </w:p>
        </w:tc>
        <w:tc>
          <w:tcPr>
            <w:tcW w:w="0" w:type="auto"/>
          </w:tcPr>
          <w:p w14:paraId="56FF7778" w14:textId="77777777" w:rsidR="007E418D" w:rsidRPr="0081712B" w:rsidRDefault="007E418D" w:rsidP="00977456">
            <w:pPr>
              <w:pStyle w:val="Compact"/>
              <w:jc w:val="center"/>
              <w:rPr>
                <w:rFonts w:cs="Times New Roman"/>
                <w:b/>
                <w:bCs/>
              </w:rPr>
            </w:pPr>
            <w:r w:rsidRPr="0081712B">
              <w:rPr>
                <w:rFonts w:cs="Times New Roman"/>
                <w:b/>
                <w:bCs/>
              </w:rPr>
              <w:t>0.045</w:t>
            </w:r>
          </w:p>
        </w:tc>
        <w:tc>
          <w:tcPr>
            <w:tcW w:w="0" w:type="auto"/>
          </w:tcPr>
          <w:p w14:paraId="21971C20" w14:textId="77777777" w:rsidR="007E418D" w:rsidRPr="0081712B" w:rsidRDefault="007E418D" w:rsidP="00977456">
            <w:pPr>
              <w:pStyle w:val="Compact"/>
              <w:jc w:val="center"/>
              <w:rPr>
                <w:rFonts w:cs="Times New Roman"/>
                <w:b/>
                <w:bCs/>
              </w:rPr>
            </w:pPr>
            <w:r w:rsidRPr="0081712B">
              <w:rPr>
                <w:rFonts w:cs="Times New Roman"/>
                <w:b/>
                <w:bCs/>
              </w:rPr>
              <w:t>0.041</w:t>
            </w:r>
          </w:p>
        </w:tc>
        <w:tc>
          <w:tcPr>
            <w:tcW w:w="0" w:type="auto"/>
          </w:tcPr>
          <w:p w14:paraId="3D1EAFD2" w14:textId="77777777" w:rsidR="007E418D" w:rsidRPr="0081712B" w:rsidRDefault="007E418D" w:rsidP="00977456">
            <w:pPr>
              <w:pStyle w:val="Compact"/>
              <w:jc w:val="center"/>
              <w:rPr>
                <w:rFonts w:cs="Times New Roman"/>
                <w:b/>
                <w:bCs/>
              </w:rPr>
            </w:pPr>
            <w:r w:rsidRPr="0081712B">
              <w:rPr>
                <w:rFonts w:cs="Times New Roman"/>
                <w:b/>
                <w:bCs/>
              </w:rPr>
              <w:t>0.049</w:t>
            </w:r>
          </w:p>
        </w:tc>
      </w:tr>
    </w:tbl>
    <w:p w14:paraId="44F52566" w14:textId="77777777" w:rsidR="007E418D" w:rsidRDefault="007E418D" w:rsidP="007E418D"/>
    <w:p w14:paraId="0BA89FE3" w14:textId="1B664F09" w:rsidR="007E418D" w:rsidRPr="00F16B93" w:rsidRDefault="007E418D" w:rsidP="007E418D">
      <w:pPr>
        <w:pStyle w:val="TableCaption"/>
        <w:rPr>
          <w:rFonts w:ascii="Times New Roman" w:hAnsi="Times New Roman" w:cs="Times New Roman"/>
          <w:i w:val="0"/>
        </w:rPr>
      </w:pPr>
      <w:r w:rsidRPr="00202BE1">
        <w:rPr>
          <w:rFonts w:ascii="Times New Roman" w:hAnsi="Times New Roman" w:cs="Times New Roman"/>
          <w:b/>
          <w:bCs/>
          <w:i w:val="0"/>
        </w:rPr>
        <w:t>Table S</w:t>
      </w:r>
      <w:r w:rsidR="006D2D6F">
        <w:rPr>
          <w:rFonts w:ascii="Times New Roman" w:hAnsi="Times New Roman" w:cs="Times New Roman"/>
          <w:b/>
          <w:bCs/>
          <w:i w:val="0"/>
        </w:rPr>
        <w:t>13</w:t>
      </w:r>
      <w:r w:rsidRPr="00202BE1">
        <w:rPr>
          <w:rFonts w:ascii="Times New Roman" w:hAnsi="Times New Roman" w:cs="Times New Roman"/>
          <w:b/>
          <w:bCs/>
          <w:i w:val="0"/>
        </w:rPr>
        <w:t xml:space="preserve"> </w:t>
      </w:r>
      <w:r w:rsidRPr="00F16B93">
        <w:rPr>
          <w:rFonts w:ascii="Times New Roman" w:hAnsi="Times New Roman" w:cs="Times New Roman"/>
          <w:i w:val="0"/>
        </w:rPr>
        <w:t xml:space="preserve">Model coefficients of model </w:t>
      </w:r>
      <w:r w:rsidR="00EF4BA8">
        <w:rPr>
          <w:rFonts w:ascii="Times New Roman" w:hAnsi="Times New Roman" w:cs="Times New Roman"/>
          <w:i w:val="0"/>
        </w:rPr>
        <w:t xml:space="preserve">testing </w:t>
      </w:r>
      <w:r w:rsidRPr="00F16B93">
        <w:rPr>
          <w:rFonts w:ascii="Times New Roman" w:hAnsi="Times New Roman" w:cs="Times New Roman"/>
          <w:i w:val="0"/>
        </w:rPr>
        <w:t xml:space="preserve">whether body mass, </w:t>
      </w:r>
      <w:r w:rsidR="00060398" w:rsidRPr="00F16B93">
        <w:rPr>
          <w:rFonts w:ascii="Times New Roman" w:hAnsi="Times New Roman" w:cs="Times New Roman"/>
          <w:i w:val="0"/>
        </w:rPr>
        <w:t>temperature</w:t>
      </w:r>
      <w:r w:rsidRPr="00F16B93">
        <w:rPr>
          <w:rFonts w:ascii="Times New Roman" w:hAnsi="Times New Roman" w:cs="Times New Roman"/>
          <w:i w:val="0"/>
        </w:rPr>
        <w:t xml:space="preserve"> and age </w:t>
      </w:r>
      <w:r w:rsidR="00985B14" w:rsidRPr="00F16B93">
        <w:rPr>
          <w:rFonts w:ascii="Times New Roman" w:hAnsi="Times New Roman" w:cs="Times New Roman"/>
          <w:i w:val="0"/>
        </w:rPr>
        <w:t>predict</w:t>
      </w:r>
      <w:r w:rsidRPr="00F16B93">
        <w:rPr>
          <w:rFonts w:ascii="Times New Roman" w:hAnsi="Times New Roman" w:cs="Times New Roman"/>
          <w:i w:val="0"/>
        </w:rPr>
        <w:t xml:space="preserve"> variation in metabolic rate. This imputation model used a complete case dataset of lizards in the hot developmental temperature only n = 25, n</w:t>
      </w:r>
      <w:r w:rsidRPr="009572D0">
        <w:rPr>
          <w:rFonts w:ascii="Times New Roman" w:hAnsi="Times New Roman" w:cs="Times New Roman"/>
          <w:i w:val="0"/>
          <w:vertAlign w:val="subscript"/>
        </w:rPr>
        <w:t>obs</w:t>
      </w:r>
      <w:r w:rsidRPr="00F16B93">
        <w:rPr>
          <w:rFonts w:ascii="Times New Roman" w:hAnsi="Times New Roman" w:cs="Times New Roman"/>
          <w:i w:val="0"/>
        </w:rPr>
        <w:t xml:space="preserve"> = 1921</w:t>
      </w:r>
      <w:r>
        <w:rPr>
          <w:rFonts w:ascii="Times New Roman" w:hAnsi="Times New Roman" w:cs="Times New Roman"/>
          <w:i w:val="0"/>
        </w:rPr>
        <w:t xml:space="preserve">. </w:t>
      </w:r>
      <w:r w:rsidRPr="00EE71A4">
        <w:rPr>
          <w:rFonts w:ascii="Times New Roman" w:hAnsi="Times New Roman" w:cs="Times New Roman"/>
          <w:i w:val="0"/>
        </w:rPr>
        <w:t xml:space="preserve">The intercept is the cold developmental temperature. </w:t>
      </w:r>
      <w:r w:rsidR="001C424F" w:rsidRPr="001C424F">
        <w:rPr>
          <w:rFonts w:ascii="Times New Roman" w:hAnsi="Times New Roman" w:cs="Times New Roman"/>
          <w:i w:val="0"/>
        </w:rPr>
        <w:t xml:space="preserve">MR were log transformed and mass, age and temperature </w:t>
      </w:r>
      <w:r w:rsidR="00885987" w:rsidRPr="001C424F">
        <w:rPr>
          <w:rFonts w:ascii="Times New Roman" w:hAnsi="Times New Roman" w:cs="Times New Roman"/>
          <w:i w:val="0"/>
        </w:rPr>
        <w:t>were</w:t>
      </w:r>
      <w:r w:rsidR="001C424F" w:rsidRPr="001C424F">
        <w:rPr>
          <w:rFonts w:ascii="Times New Roman" w:hAnsi="Times New Roman" w:cs="Times New Roman"/>
          <w:i w:val="0"/>
        </w:rPr>
        <w:t xml:space="preserve"> z-transformed.</w:t>
      </w:r>
      <w:r w:rsidR="001C424F" w:rsidRPr="002F68C6">
        <w:rPr>
          <w:rFonts w:ascii="Times New Roman" w:hAnsi="Times New Roman" w:cs="Times New Roman"/>
          <w:i w:val="0"/>
        </w:rPr>
        <w:t xml:space="preserve"> </w:t>
      </w:r>
      <w:r w:rsidRPr="002F68C6">
        <w:rPr>
          <w:rFonts w:ascii="Times New Roman" w:hAnsi="Times New Roman" w:cs="Times New Roman"/>
          <w:i w:val="0"/>
        </w:rPr>
        <w:t>Bolded estimates are significantly different from zero. Values with * indicate very small values</w:t>
      </w:r>
      <w:r>
        <w:rPr>
          <w:rFonts w:ascii="Times New Roman" w:hAnsi="Times New Roman" w:cs="Times New Roman"/>
          <w:i w:val="0"/>
        </w:rPr>
        <w:t xml:space="preserve"> that are still greater than zero</w:t>
      </w:r>
    </w:p>
    <w:tbl>
      <w:tblPr>
        <w:tblStyle w:val="Table"/>
        <w:tblW w:w="4583" w:type="pct"/>
        <w:tblLook w:val="07E0" w:firstRow="1" w:lastRow="1" w:firstColumn="1" w:lastColumn="1" w:noHBand="1" w:noVBand="1"/>
      </w:tblPr>
      <w:tblGrid>
        <w:gridCol w:w="4186"/>
        <w:gridCol w:w="1549"/>
        <w:gridCol w:w="1660"/>
        <w:gridCol w:w="1382"/>
      </w:tblGrid>
      <w:tr w:rsidR="007E418D" w:rsidRPr="00F16B93" w14:paraId="5F98DD1D" w14:textId="77777777" w:rsidTr="00977456">
        <w:tc>
          <w:tcPr>
            <w:tcW w:w="0" w:type="auto"/>
            <w:tcBorders>
              <w:bottom w:val="single" w:sz="0" w:space="0" w:color="auto"/>
            </w:tcBorders>
            <w:vAlign w:val="bottom"/>
          </w:tcPr>
          <w:p w14:paraId="5F0A752B" w14:textId="77777777" w:rsidR="007E418D" w:rsidRPr="00F16B93" w:rsidRDefault="007E418D" w:rsidP="00977456">
            <w:pPr>
              <w:pStyle w:val="Compact"/>
              <w:rPr>
                <w:rFonts w:cs="Times New Roman"/>
              </w:rPr>
            </w:pPr>
            <w:r w:rsidRPr="00F16B93">
              <w:rPr>
                <w:rFonts w:cs="Times New Roman"/>
              </w:rPr>
              <w:t>Parameter</w:t>
            </w:r>
          </w:p>
        </w:tc>
        <w:tc>
          <w:tcPr>
            <w:tcW w:w="0" w:type="auto"/>
            <w:tcBorders>
              <w:bottom w:val="single" w:sz="0" w:space="0" w:color="auto"/>
            </w:tcBorders>
            <w:vAlign w:val="bottom"/>
          </w:tcPr>
          <w:p w14:paraId="2F3DEB2F" w14:textId="77777777" w:rsidR="007E418D" w:rsidRPr="00F16B93" w:rsidRDefault="007E418D" w:rsidP="00977456">
            <w:pPr>
              <w:pStyle w:val="Compact"/>
              <w:jc w:val="center"/>
              <w:rPr>
                <w:rFonts w:cs="Times New Roman"/>
              </w:rPr>
            </w:pPr>
            <w:r>
              <w:t>Estimate</w:t>
            </w:r>
          </w:p>
        </w:tc>
        <w:tc>
          <w:tcPr>
            <w:tcW w:w="0" w:type="auto"/>
            <w:tcBorders>
              <w:bottom w:val="single" w:sz="0" w:space="0" w:color="auto"/>
            </w:tcBorders>
            <w:vAlign w:val="bottom"/>
          </w:tcPr>
          <w:p w14:paraId="75742783" w14:textId="77777777" w:rsidR="007E418D" w:rsidRPr="00F16B93" w:rsidRDefault="007E418D" w:rsidP="00977456">
            <w:pPr>
              <w:pStyle w:val="Compact"/>
              <w:jc w:val="center"/>
              <w:rPr>
                <w:rFonts w:cs="Times New Roman"/>
              </w:rPr>
            </w:pPr>
            <w:r>
              <w:t>Lower</w:t>
            </w:r>
          </w:p>
        </w:tc>
        <w:tc>
          <w:tcPr>
            <w:tcW w:w="0" w:type="auto"/>
            <w:tcBorders>
              <w:bottom w:val="single" w:sz="0" w:space="0" w:color="auto"/>
            </w:tcBorders>
            <w:vAlign w:val="bottom"/>
          </w:tcPr>
          <w:p w14:paraId="041CCAB3" w14:textId="77777777" w:rsidR="007E418D" w:rsidRPr="00F16B93" w:rsidRDefault="007E418D" w:rsidP="00977456">
            <w:pPr>
              <w:pStyle w:val="Compact"/>
              <w:jc w:val="center"/>
              <w:rPr>
                <w:rFonts w:cs="Times New Roman"/>
              </w:rPr>
            </w:pPr>
            <w:r>
              <w:t>Upper</w:t>
            </w:r>
          </w:p>
        </w:tc>
      </w:tr>
      <w:tr w:rsidR="00D032B9" w:rsidRPr="00F16B93" w14:paraId="2F863042" w14:textId="77777777" w:rsidTr="00977456">
        <w:tc>
          <w:tcPr>
            <w:tcW w:w="0" w:type="auto"/>
          </w:tcPr>
          <w:p w14:paraId="55F19299" w14:textId="75C6D9F0" w:rsidR="00D032B9" w:rsidRDefault="002E0644" w:rsidP="00977456">
            <w:pPr>
              <w:pStyle w:val="Compact"/>
              <w:rPr>
                <w:rFonts w:cs="Times New Roman"/>
              </w:rPr>
            </w:pPr>
            <w:r w:rsidRPr="00C06219">
              <w:rPr>
                <w:i/>
                <w:iCs/>
                <w:u w:val="single"/>
              </w:rPr>
              <w:t>Fixed effects</w:t>
            </w:r>
          </w:p>
        </w:tc>
        <w:tc>
          <w:tcPr>
            <w:tcW w:w="0" w:type="auto"/>
          </w:tcPr>
          <w:p w14:paraId="2F91CA9B" w14:textId="77777777" w:rsidR="00D032B9" w:rsidRPr="0081712B" w:rsidRDefault="00D032B9" w:rsidP="00977456">
            <w:pPr>
              <w:pStyle w:val="Compact"/>
              <w:jc w:val="center"/>
              <w:rPr>
                <w:rFonts w:cs="Times New Roman"/>
                <w:b/>
                <w:bCs/>
              </w:rPr>
            </w:pPr>
          </w:p>
        </w:tc>
        <w:tc>
          <w:tcPr>
            <w:tcW w:w="0" w:type="auto"/>
          </w:tcPr>
          <w:p w14:paraId="071659AE" w14:textId="77777777" w:rsidR="00D032B9" w:rsidRPr="0081712B" w:rsidRDefault="00D032B9" w:rsidP="00977456">
            <w:pPr>
              <w:pStyle w:val="Compact"/>
              <w:jc w:val="center"/>
              <w:rPr>
                <w:rFonts w:cs="Times New Roman"/>
                <w:b/>
                <w:bCs/>
              </w:rPr>
            </w:pPr>
          </w:p>
        </w:tc>
        <w:tc>
          <w:tcPr>
            <w:tcW w:w="0" w:type="auto"/>
          </w:tcPr>
          <w:p w14:paraId="7F7B129E" w14:textId="77777777" w:rsidR="00D032B9" w:rsidRPr="0081712B" w:rsidRDefault="00D032B9" w:rsidP="00977456">
            <w:pPr>
              <w:pStyle w:val="Compact"/>
              <w:jc w:val="center"/>
              <w:rPr>
                <w:rFonts w:cs="Times New Roman"/>
                <w:b/>
                <w:bCs/>
              </w:rPr>
            </w:pPr>
          </w:p>
        </w:tc>
      </w:tr>
      <w:tr w:rsidR="00D54DB4" w:rsidRPr="00F16B93" w14:paraId="74A036A6" w14:textId="77777777" w:rsidTr="00977456">
        <w:tc>
          <w:tcPr>
            <w:tcW w:w="0" w:type="auto"/>
          </w:tcPr>
          <w:p w14:paraId="06678232" w14:textId="77777777" w:rsidR="00D54DB4" w:rsidRPr="00F16B93" w:rsidRDefault="00D54DB4" w:rsidP="00D54DB4">
            <w:pPr>
              <w:pStyle w:val="Compact"/>
              <w:rPr>
                <w:rFonts w:cs="Times New Roman"/>
              </w:rPr>
            </w:pPr>
            <w:r>
              <w:rPr>
                <w:rFonts w:cs="Times New Roman"/>
              </w:rPr>
              <w:t>Intercept</w:t>
            </w:r>
          </w:p>
        </w:tc>
        <w:tc>
          <w:tcPr>
            <w:tcW w:w="0" w:type="auto"/>
          </w:tcPr>
          <w:p w14:paraId="4BFA77C7" w14:textId="63486FDE" w:rsidR="00D54DB4" w:rsidRPr="00885987" w:rsidRDefault="00D54DB4" w:rsidP="00D54DB4">
            <w:pPr>
              <w:pStyle w:val="Compact"/>
              <w:jc w:val="center"/>
              <w:rPr>
                <w:rFonts w:cs="Times New Roman"/>
                <w:b/>
                <w:bCs/>
              </w:rPr>
            </w:pPr>
            <w:r w:rsidRPr="00885987">
              <w:rPr>
                <w:b/>
                <w:bCs/>
              </w:rPr>
              <w:t>-6.293</w:t>
            </w:r>
          </w:p>
        </w:tc>
        <w:tc>
          <w:tcPr>
            <w:tcW w:w="0" w:type="auto"/>
          </w:tcPr>
          <w:p w14:paraId="62D1EF4C" w14:textId="1434A26B" w:rsidR="00D54DB4" w:rsidRPr="00885987" w:rsidRDefault="00D54DB4" w:rsidP="00D54DB4">
            <w:pPr>
              <w:pStyle w:val="Compact"/>
              <w:jc w:val="center"/>
              <w:rPr>
                <w:rFonts w:cs="Times New Roman"/>
                <w:b/>
                <w:bCs/>
              </w:rPr>
            </w:pPr>
            <w:r w:rsidRPr="00885987">
              <w:rPr>
                <w:b/>
                <w:bCs/>
              </w:rPr>
              <w:t>-6.361</w:t>
            </w:r>
          </w:p>
        </w:tc>
        <w:tc>
          <w:tcPr>
            <w:tcW w:w="0" w:type="auto"/>
          </w:tcPr>
          <w:p w14:paraId="2AD626EE" w14:textId="51485005" w:rsidR="00D54DB4" w:rsidRPr="00885987" w:rsidRDefault="00D54DB4" w:rsidP="00D54DB4">
            <w:pPr>
              <w:pStyle w:val="Compact"/>
              <w:jc w:val="center"/>
              <w:rPr>
                <w:rFonts w:cs="Times New Roman"/>
                <w:b/>
                <w:bCs/>
              </w:rPr>
            </w:pPr>
            <w:r w:rsidRPr="00885987">
              <w:rPr>
                <w:b/>
                <w:bCs/>
              </w:rPr>
              <w:t>-6.222</w:t>
            </w:r>
          </w:p>
        </w:tc>
      </w:tr>
      <w:tr w:rsidR="00D54DB4" w:rsidRPr="00F16B93" w14:paraId="37749204" w14:textId="77777777" w:rsidTr="00977456">
        <w:tc>
          <w:tcPr>
            <w:tcW w:w="0" w:type="auto"/>
          </w:tcPr>
          <w:p w14:paraId="415D755E" w14:textId="77777777" w:rsidR="00D54DB4" w:rsidRPr="00F16B93" w:rsidRDefault="00D54DB4" w:rsidP="00D54DB4">
            <w:pPr>
              <w:pStyle w:val="Compact"/>
              <w:rPr>
                <w:rFonts w:cs="Times New Roman"/>
              </w:rPr>
            </w:pPr>
            <w:r>
              <w:rPr>
                <w:rFonts w:cs="Times New Roman"/>
              </w:rPr>
              <w:t>Temperature</w:t>
            </w:r>
          </w:p>
        </w:tc>
        <w:tc>
          <w:tcPr>
            <w:tcW w:w="0" w:type="auto"/>
          </w:tcPr>
          <w:p w14:paraId="396C62C0" w14:textId="5710F5CF" w:rsidR="00D54DB4" w:rsidRPr="00885987" w:rsidRDefault="00D54DB4" w:rsidP="00D54DB4">
            <w:pPr>
              <w:pStyle w:val="Compact"/>
              <w:jc w:val="center"/>
              <w:rPr>
                <w:rFonts w:cs="Times New Roman"/>
                <w:b/>
                <w:bCs/>
              </w:rPr>
            </w:pPr>
            <w:r w:rsidRPr="00885987">
              <w:rPr>
                <w:b/>
                <w:bCs/>
              </w:rPr>
              <w:t>0.246</w:t>
            </w:r>
          </w:p>
        </w:tc>
        <w:tc>
          <w:tcPr>
            <w:tcW w:w="0" w:type="auto"/>
          </w:tcPr>
          <w:p w14:paraId="0E154428" w14:textId="2971EF7F" w:rsidR="00D54DB4" w:rsidRPr="00885987" w:rsidRDefault="00D54DB4" w:rsidP="00D54DB4">
            <w:pPr>
              <w:pStyle w:val="Compact"/>
              <w:jc w:val="center"/>
              <w:rPr>
                <w:rFonts w:cs="Times New Roman"/>
                <w:b/>
                <w:bCs/>
              </w:rPr>
            </w:pPr>
            <w:r w:rsidRPr="00885987">
              <w:rPr>
                <w:b/>
                <w:bCs/>
              </w:rPr>
              <w:t>0.229</w:t>
            </w:r>
          </w:p>
        </w:tc>
        <w:tc>
          <w:tcPr>
            <w:tcW w:w="0" w:type="auto"/>
          </w:tcPr>
          <w:p w14:paraId="60E4754A" w14:textId="271DCEA3" w:rsidR="00D54DB4" w:rsidRPr="00885987" w:rsidRDefault="00D54DB4" w:rsidP="00D54DB4">
            <w:pPr>
              <w:pStyle w:val="Compact"/>
              <w:jc w:val="center"/>
              <w:rPr>
                <w:rFonts w:cs="Times New Roman"/>
                <w:b/>
                <w:bCs/>
              </w:rPr>
            </w:pPr>
            <w:r w:rsidRPr="00885987">
              <w:rPr>
                <w:b/>
                <w:bCs/>
              </w:rPr>
              <w:t>0.263</w:t>
            </w:r>
          </w:p>
        </w:tc>
      </w:tr>
      <w:tr w:rsidR="00D54DB4" w:rsidRPr="00F16B93" w14:paraId="60989DD2" w14:textId="77777777" w:rsidTr="00977456">
        <w:tc>
          <w:tcPr>
            <w:tcW w:w="0" w:type="auto"/>
          </w:tcPr>
          <w:p w14:paraId="0E128025" w14:textId="77777777" w:rsidR="00D54DB4" w:rsidRPr="00F16B93" w:rsidRDefault="00D54DB4" w:rsidP="00D54DB4">
            <w:pPr>
              <w:pStyle w:val="Compact"/>
              <w:rPr>
                <w:rFonts w:cs="Times New Roman"/>
              </w:rPr>
            </w:pPr>
            <w:r>
              <w:rPr>
                <w:rFonts w:cs="Times New Roman"/>
              </w:rPr>
              <w:t>Mass</w:t>
            </w:r>
          </w:p>
        </w:tc>
        <w:tc>
          <w:tcPr>
            <w:tcW w:w="0" w:type="auto"/>
          </w:tcPr>
          <w:p w14:paraId="76CAB300" w14:textId="65E05EF3" w:rsidR="00D54DB4" w:rsidRPr="00885987" w:rsidRDefault="00D54DB4" w:rsidP="00D54DB4">
            <w:pPr>
              <w:pStyle w:val="Compact"/>
              <w:jc w:val="center"/>
              <w:rPr>
                <w:rFonts w:cs="Times New Roman"/>
                <w:b/>
                <w:bCs/>
              </w:rPr>
            </w:pPr>
            <w:r w:rsidRPr="00885987">
              <w:rPr>
                <w:b/>
                <w:bCs/>
              </w:rPr>
              <w:t>0.133</w:t>
            </w:r>
          </w:p>
        </w:tc>
        <w:tc>
          <w:tcPr>
            <w:tcW w:w="0" w:type="auto"/>
          </w:tcPr>
          <w:p w14:paraId="5942039B" w14:textId="159B1927" w:rsidR="00D54DB4" w:rsidRPr="00885987" w:rsidRDefault="00D54DB4" w:rsidP="00D54DB4">
            <w:pPr>
              <w:pStyle w:val="Compact"/>
              <w:jc w:val="center"/>
              <w:rPr>
                <w:rFonts w:cs="Times New Roman"/>
                <w:b/>
                <w:bCs/>
              </w:rPr>
            </w:pPr>
            <w:r w:rsidRPr="00885987">
              <w:rPr>
                <w:b/>
                <w:bCs/>
              </w:rPr>
              <w:t>0.102</w:t>
            </w:r>
          </w:p>
        </w:tc>
        <w:tc>
          <w:tcPr>
            <w:tcW w:w="0" w:type="auto"/>
          </w:tcPr>
          <w:p w14:paraId="54912DD8" w14:textId="527497F4" w:rsidR="00D54DB4" w:rsidRPr="00885987" w:rsidRDefault="00D54DB4" w:rsidP="00D54DB4">
            <w:pPr>
              <w:pStyle w:val="Compact"/>
              <w:jc w:val="center"/>
              <w:rPr>
                <w:rFonts w:cs="Times New Roman"/>
                <w:b/>
                <w:bCs/>
              </w:rPr>
            </w:pPr>
            <w:r w:rsidRPr="00885987">
              <w:rPr>
                <w:b/>
                <w:bCs/>
              </w:rPr>
              <w:t>0.164</w:t>
            </w:r>
          </w:p>
        </w:tc>
      </w:tr>
      <w:tr w:rsidR="00D54DB4" w:rsidRPr="00F16B93" w14:paraId="62B82484" w14:textId="77777777" w:rsidTr="00977456">
        <w:tc>
          <w:tcPr>
            <w:tcW w:w="0" w:type="auto"/>
          </w:tcPr>
          <w:p w14:paraId="59EB5FC6" w14:textId="77777777" w:rsidR="00D54DB4" w:rsidRPr="00F16B93" w:rsidRDefault="00D54DB4" w:rsidP="00D54DB4">
            <w:pPr>
              <w:pStyle w:val="Compact"/>
              <w:rPr>
                <w:rFonts w:cs="Times New Roman"/>
              </w:rPr>
            </w:pPr>
            <w:r>
              <w:rPr>
                <w:rFonts w:cs="Times New Roman"/>
              </w:rPr>
              <w:lastRenderedPageBreak/>
              <w:t>Age</w:t>
            </w:r>
          </w:p>
        </w:tc>
        <w:tc>
          <w:tcPr>
            <w:tcW w:w="0" w:type="auto"/>
          </w:tcPr>
          <w:p w14:paraId="35C60AA5" w14:textId="4FA5A562" w:rsidR="00D54DB4" w:rsidRPr="00F16B93" w:rsidRDefault="00D54DB4" w:rsidP="00D54DB4">
            <w:pPr>
              <w:pStyle w:val="Compact"/>
              <w:jc w:val="center"/>
              <w:rPr>
                <w:rFonts w:cs="Times New Roman"/>
              </w:rPr>
            </w:pPr>
            <w:r>
              <w:t>-0.025</w:t>
            </w:r>
          </w:p>
        </w:tc>
        <w:tc>
          <w:tcPr>
            <w:tcW w:w="0" w:type="auto"/>
          </w:tcPr>
          <w:p w14:paraId="09931C02" w14:textId="7C0033F1" w:rsidR="00D54DB4" w:rsidRPr="00F16B93" w:rsidRDefault="00D54DB4" w:rsidP="00D54DB4">
            <w:pPr>
              <w:pStyle w:val="Compact"/>
              <w:jc w:val="center"/>
              <w:rPr>
                <w:rFonts w:cs="Times New Roman"/>
              </w:rPr>
            </w:pPr>
            <w:r>
              <w:t>-0.07</w:t>
            </w:r>
          </w:p>
        </w:tc>
        <w:tc>
          <w:tcPr>
            <w:tcW w:w="0" w:type="auto"/>
          </w:tcPr>
          <w:p w14:paraId="6BA637D0" w14:textId="51CB7824" w:rsidR="00D54DB4" w:rsidRPr="00F16B93" w:rsidRDefault="00D54DB4" w:rsidP="00D54DB4">
            <w:pPr>
              <w:pStyle w:val="Compact"/>
              <w:jc w:val="center"/>
              <w:rPr>
                <w:rFonts w:cs="Times New Roman"/>
              </w:rPr>
            </w:pPr>
            <w:r>
              <w:t>0.018</w:t>
            </w:r>
          </w:p>
        </w:tc>
      </w:tr>
      <w:tr w:rsidR="00916C52" w:rsidRPr="00F16B93" w14:paraId="3F2B768A" w14:textId="77777777" w:rsidTr="00977456">
        <w:tc>
          <w:tcPr>
            <w:tcW w:w="0" w:type="auto"/>
          </w:tcPr>
          <w:p w14:paraId="66B4F62F" w14:textId="0F0CC2B2" w:rsidR="00916C52" w:rsidRDefault="00916C52" w:rsidP="00916C52">
            <w:pPr>
              <w:pStyle w:val="Compact"/>
            </w:pPr>
            <w:r w:rsidRPr="00C06219">
              <w:rPr>
                <w:i/>
                <w:iCs/>
                <w:u w:val="single"/>
              </w:rPr>
              <w:t>Random Effects</w:t>
            </w:r>
          </w:p>
        </w:tc>
        <w:tc>
          <w:tcPr>
            <w:tcW w:w="0" w:type="auto"/>
          </w:tcPr>
          <w:p w14:paraId="4755477C" w14:textId="77777777" w:rsidR="00916C52" w:rsidRPr="0081712B" w:rsidRDefault="00916C52" w:rsidP="00916C52">
            <w:pPr>
              <w:pStyle w:val="Compact"/>
              <w:jc w:val="center"/>
              <w:rPr>
                <w:rFonts w:cs="Times New Roman"/>
                <w:b/>
                <w:bCs/>
              </w:rPr>
            </w:pPr>
          </w:p>
        </w:tc>
        <w:tc>
          <w:tcPr>
            <w:tcW w:w="0" w:type="auto"/>
          </w:tcPr>
          <w:p w14:paraId="2DA434CB" w14:textId="77777777" w:rsidR="00916C52" w:rsidRDefault="00916C52" w:rsidP="00916C52">
            <w:pPr>
              <w:pStyle w:val="Compact"/>
              <w:jc w:val="center"/>
              <w:rPr>
                <w:rFonts w:cs="Times New Roman"/>
                <w:b/>
                <w:bCs/>
              </w:rPr>
            </w:pPr>
          </w:p>
        </w:tc>
        <w:tc>
          <w:tcPr>
            <w:tcW w:w="0" w:type="auto"/>
          </w:tcPr>
          <w:p w14:paraId="0F8A13EF" w14:textId="77777777" w:rsidR="00916C52" w:rsidRPr="0081712B" w:rsidRDefault="00916C52" w:rsidP="00916C52">
            <w:pPr>
              <w:pStyle w:val="Compact"/>
              <w:jc w:val="center"/>
              <w:rPr>
                <w:rFonts w:cs="Times New Roman"/>
                <w:b/>
                <w:bCs/>
              </w:rPr>
            </w:pPr>
          </w:p>
        </w:tc>
      </w:tr>
      <w:tr w:rsidR="00916C52" w:rsidRPr="00F16B93" w14:paraId="53018A14" w14:textId="77777777" w:rsidTr="00977456">
        <w:tc>
          <w:tcPr>
            <w:tcW w:w="0" w:type="auto"/>
          </w:tcPr>
          <w:p w14:paraId="2199C11D" w14:textId="7795EC1F" w:rsidR="00916C52" w:rsidRDefault="00916C52" w:rsidP="00916C52">
            <w:pPr>
              <w:pStyle w:val="Compact"/>
            </w:pPr>
            <w:r w:rsidRPr="007431E8">
              <w:t>Lizard Identity</w:t>
            </w:r>
          </w:p>
        </w:tc>
        <w:tc>
          <w:tcPr>
            <w:tcW w:w="0" w:type="auto"/>
          </w:tcPr>
          <w:p w14:paraId="22924A0E" w14:textId="77777777" w:rsidR="00916C52" w:rsidRPr="0081712B" w:rsidRDefault="00916C52" w:rsidP="00916C52">
            <w:pPr>
              <w:pStyle w:val="Compact"/>
              <w:jc w:val="center"/>
              <w:rPr>
                <w:rFonts w:cs="Times New Roman"/>
                <w:b/>
                <w:bCs/>
              </w:rPr>
            </w:pPr>
          </w:p>
        </w:tc>
        <w:tc>
          <w:tcPr>
            <w:tcW w:w="0" w:type="auto"/>
          </w:tcPr>
          <w:p w14:paraId="612FD0BA" w14:textId="77777777" w:rsidR="00916C52" w:rsidRDefault="00916C52" w:rsidP="00916C52">
            <w:pPr>
              <w:pStyle w:val="Compact"/>
              <w:jc w:val="center"/>
              <w:rPr>
                <w:rFonts w:cs="Times New Roman"/>
                <w:b/>
                <w:bCs/>
              </w:rPr>
            </w:pPr>
          </w:p>
        </w:tc>
        <w:tc>
          <w:tcPr>
            <w:tcW w:w="0" w:type="auto"/>
          </w:tcPr>
          <w:p w14:paraId="02676104" w14:textId="77777777" w:rsidR="00916C52" w:rsidRPr="0081712B" w:rsidRDefault="00916C52" w:rsidP="00916C52">
            <w:pPr>
              <w:pStyle w:val="Compact"/>
              <w:jc w:val="center"/>
              <w:rPr>
                <w:rFonts w:cs="Times New Roman"/>
                <w:b/>
                <w:bCs/>
              </w:rPr>
            </w:pPr>
          </w:p>
        </w:tc>
      </w:tr>
      <w:tr w:rsidR="00D54DB4" w:rsidRPr="00F16B93" w14:paraId="262CC8A3" w14:textId="77777777" w:rsidTr="00977456">
        <w:tc>
          <w:tcPr>
            <w:tcW w:w="0" w:type="auto"/>
          </w:tcPr>
          <w:p w14:paraId="4D5DC2D4" w14:textId="3368AD0D" w:rsidR="00D54DB4" w:rsidRPr="00F16B93" w:rsidRDefault="00D54DB4" w:rsidP="00D54DB4">
            <w:pPr>
              <w:pStyle w:val="Compact"/>
              <w:rPr>
                <w:rFonts w:cs="Times New Roman"/>
              </w:rPr>
            </w:pPr>
            <w:r>
              <w:t xml:space="preserve">                    Intercept</w:t>
            </w:r>
          </w:p>
        </w:tc>
        <w:tc>
          <w:tcPr>
            <w:tcW w:w="0" w:type="auto"/>
          </w:tcPr>
          <w:p w14:paraId="210827EB" w14:textId="2A4902A1" w:rsidR="00D54DB4" w:rsidRPr="00885987" w:rsidRDefault="00D54DB4" w:rsidP="00D54DB4">
            <w:pPr>
              <w:pStyle w:val="Compact"/>
              <w:jc w:val="center"/>
              <w:rPr>
                <w:rFonts w:cs="Times New Roman"/>
                <w:b/>
                <w:bCs/>
              </w:rPr>
            </w:pPr>
            <w:r w:rsidRPr="00885987">
              <w:rPr>
                <w:b/>
                <w:bCs/>
              </w:rPr>
              <w:t>0.005</w:t>
            </w:r>
          </w:p>
        </w:tc>
        <w:tc>
          <w:tcPr>
            <w:tcW w:w="0" w:type="auto"/>
          </w:tcPr>
          <w:p w14:paraId="50F0213C" w14:textId="098E0D6E" w:rsidR="00D54DB4" w:rsidRPr="00885987" w:rsidRDefault="00D54DB4" w:rsidP="00D54DB4">
            <w:pPr>
              <w:pStyle w:val="Compact"/>
              <w:jc w:val="center"/>
              <w:rPr>
                <w:rFonts w:cs="Times New Roman"/>
                <w:b/>
                <w:bCs/>
              </w:rPr>
            </w:pPr>
            <w:r w:rsidRPr="00885987">
              <w:rPr>
                <w:b/>
                <w:bCs/>
              </w:rPr>
              <w:t>0.002</w:t>
            </w:r>
          </w:p>
        </w:tc>
        <w:tc>
          <w:tcPr>
            <w:tcW w:w="0" w:type="auto"/>
          </w:tcPr>
          <w:p w14:paraId="2737E3D9" w14:textId="5A7FDD21" w:rsidR="00D54DB4" w:rsidRPr="00885987" w:rsidRDefault="00D54DB4" w:rsidP="00D54DB4">
            <w:pPr>
              <w:pStyle w:val="Compact"/>
              <w:jc w:val="center"/>
              <w:rPr>
                <w:rFonts w:cs="Times New Roman"/>
                <w:b/>
                <w:bCs/>
              </w:rPr>
            </w:pPr>
            <w:r w:rsidRPr="00885987">
              <w:rPr>
                <w:b/>
                <w:bCs/>
              </w:rPr>
              <w:t>0.01</w:t>
            </w:r>
          </w:p>
        </w:tc>
      </w:tr>
      <w:tr w:rsidR="00D54DB4" w:rsidRPr="00F16B93" w14:paraId="532E9B84" w14:textId="77777777" w:rsidTr="00977456">
        <w:tc>
          <w:tcPr>
            <w:tcW w:w="0" w:type="auto"/>
          </w:tcPr>
          <w:p w14:paraId="1F19CFA9" w14:textId="56469E6D" w:rsidR="00D54DB4" w:rsidRPr="00F16B93" w:rsidRDefault="00D54DB4" w:rsidP="00D54DB4">
            <w:pPr>
              <w:pStyle w:val="Compact"/>
              <w:rPr>
                <w:rFonts w:cs="Times New Roman"/>
              </w:rPr>
            </w:pPr>
            <w:r>
              <w:t xml:space="preserve">                    Slope</w:t>
            </w:r>
          </w:p>
        </w:tc>
        <w:tc>
          <w:tcPr>
            <w:tcW w:w="0" w:type="auto"/>
          </w:tcPr>
          <w:p w14:paraId="3C4053F2" w14:textId="13FCBDAD" w:rsidR="00D54DB4" w:rsidRPr="00885987" w:rsidRDefault="00EF377A" w:rsidP="00D54DB4">
            <w:pPr>
              <w:pStyle w:val="Compact"/>
              <w:jc w:val="center"/>
              <w:rPr>
                <w:rFonts w:cs="Times New Roman"/>
                <w:b/>
                <w:bCs/>
              </w:rPr>
            </w:pPr>
            <w:r w:rsidRPr="00885987">
              <w:rPr>
                <w:rFonts w:cs="Times New Roman"/>
                <w:b/>
                <w:bCs/>
              </w:rPr>
              <w:t>0.00027</w:t>
            </w:r>
          </w:p>
        </w:tc>
        <w:tc>
          <w:tcPr>
            <w:tcW w:w="0" w:type="auto"/>
          </w:tcPr>
          <w:p w14:paraId="0AE144AF" w14:textId="70DB8C55" w:rsidR="00D54DB4" w:rsidRPr="00885987" w:rsidRDefault="00EF377A" w:rsidP="00D54DB4">
            <w:pPr>
              <w:pStyle w:val="Compact"/>
              <w:jc w:val="center"/>
              <w:rPr>
                <w:rFonts w:cs="Times New Roman"/>
                <w:b/>
                <w:bCs/>
              </w:rPr>
            </w:pPr>
            <w:r w:rsidRPr="00885987">
              <w:rPr>
                <w:b/>
                <w:bCs/>
              </w:rPr>
              <w:t>2.62e</w:t>
            </w:r>
            <w:r w:rsidRPr="00885987">
              <w:rPr>
                <w:b/>
                <w:bCs/>
                <w:vertAlign w:val="superscript"/>
              </w:rPr>
              <w:t>-7</w:t>
            </w:r>
          </w:p>
        </w:tc>
        <w:tc>
          <w:tcPr>
            <w:tcW w:w="0" w:type="auto"/>
          </w:tcPr>
          <w:p w14:paraId="7F1491E9" w14:textId="5F2CB59A" w:rsidR="00D54DB4" w:rsidRPr="00885987" w:rsidRDefault="00D54DB4" w:rsidP="00D54DB4">
            <w:pPr>
              <w:pStyle w:val="Compact"/>
              <w:jc w:val="center"/>
              <w:rPr>
                <w:rFonts w:cs="Times New Roman"/>
                <w:b/>
                <w:bCs/>
              </w:rPr>
            </w:pPr>
            <w:r w:rsidRPr="00885987">
              <w:rPr>
                <w:b/>
                <w:bCs/>
              </w:rPr>
              <w:t>0.001</w:t>
            </w:r>
          </w:p>
        </w:tc>
      </w:tr>
      <w:tr w:rsidR="00D54DB4" w:rsidRPr="00F16B93" w14:paraId="4F787DFB" w14:textId="77777777" w:rsidTr="00977456">
        <w:tc>
          <w:tcPr>
            <w:tcW w:w="0" w:type="auto"/>
          </w:tcPr>
          <w:p w14:paraId="30B9F516" w14:textId="101C6992" w:rsidR="00D54DB4" w:rsidRDefault="00D54DB4" w:rsidP="00D54DB4">
            <w:pPr>
              <w:pStyle w:val="Compact"/>
            </w:pPr>
            <w:r>
              <w:t xml:space="preserve">                    </w:t>
            </w:r>
            <w:proofErr w:type="spellStart"/>
            <w:r>
              <w:t>COV</w:t>
            </w:r>
            <w:r>
              <w:rPr>
                <w:vertAlign w:val="subscript"/>
              </w:rPr>
              <w:t>Intercept</w:t>
            </w:r>
            <w:proofErr w:type="spellEnd"/>
            <w:r>
              <w:rPr>
                <w:vertAlign w:val="subscript"/>
              </w:rPr>
              <w:t xml:space="preserve"> – Slope</w:t>
            </w:r>
          </w:p>
        </w:tc>
        <w:tc>
          <w:tcPr>
            <w:tcW w:w="0" w:type="auto"/>
          </w:tcPr>
          <w:p w14:paraId="68FC0C4E" w14:textId="72D2B889" w:rsidR="00D54DB4" w:rsidRPr="0081712B" w:rsidRDefault="00D54DB4" w:rsidP="00D54DB4">
            <w:pPr>
              <w:pStyle w:val="Compact"/>
              <w:jc w:val="center"/>
              <w:rPr>
                <w:rFonts w:cs="Times New Roman"/>
                <w:b/>
                <w:bCs/>
              </w:rPr>
            </w:pPr>
            <w:r>
              <w:t>0.000255</w:t>
            </w:r>
          </w:p>
        </w:tc>
        <w:tc>
          <w:tcPr>
            <w:tcW w:w="0" w:type="auto"/>
          </w:tcPr>
          <w:p w14:paraId="2870F8D5" w14:textId="703C1611" w:rsidR="00D54DB4" w:rsidRPr="0081712B" w:rsidRDefault="00D54DB4" w:rsidP="00D54DB4">
            <w:pPr>
              <w:pStyle w:val="Compact"/>
              <w:jc w:val="center"/>
              <w:rPr>
                <w:rFonts w:cs="Times New Roman"/>
                <w:b/>
                <w:bCs/>
              </w:rPr>
            </w:pPr>
            <w:r>
              <w:t>-0.000688</w:t>
            </w:r>
          </w:p>
        </w:tc>
        <w:tc>
          <w:tcPr>
            <w:tcW w:w="0" w:type="auto"/>
          </w:tcPr>
          <w:p w14:paraId="1106DDD2" w14:textId="244D990E" w:rsidR="00D54DB4" w:rsidRPr="0081712B" w:rsidRDefault="00D54DB4" w:rsidP="00D54DB4">
            <w:pPr>
              <w:pStyle w:val="Compact"/>
              <w:jc w:val="center"/>
              <w:rPr>
                <w:rFonts w:cs="Times New Roman"/>
                <w:b/>
                <w:bCs/>
              </w:rPr>
            </w:pPr>
            <w:r>
              <w:t>0.00171</w:t>
            </w:r>
          </w:p>
        </w:tc>
      </w:tr>
      <w:tr w:rsidR="003D7C11" w:rsidRPr="00F16B93" w14:paraId="16B46374" w14:textId="77777777" w:rsidTr="00977456">
        <w:tc>
          <w:tcPr>
            <w:tcW w:w="0" w:type="auto"/>
          </w:tcPr>
          <w:p w14:paraId="5A1678DA" w14:textId="06D137B9" w:rsidR="003D7C11" w:rsidRDefault="003D7C11" w:rsidP="003D7C11">
            <w:pPr>
              <w:pStyle w:val="Compact"/>
            </w:pPr>
            <w:r>
              <w:t>Sampling Session</w:t>
            </w:r>
          </w:p>
        </w:tc>
        <w:tc>
          <w:tcPr>
            <w:tcW w:w="0" w:type="auto"/>
          </w:tcPr>
          <w:p w14:paraId="2B273A1C" w14:textId="77777777" w:rsidR="003D7C11" w:rsidRPr="0081712B" w:rsidRDefault="003D7C11" w:rsidP="003D7C11">
            <w:pPr>
              <w:pStyle w:val="Compact"/>
              <w:jc w:val="center"/>
              <w:rPr>
                <w:rFonts w:cs="Times New Roman"/>
                <w:b/>
                <w:bCs/>
              </w:rPr>
            </w:pPr>
          </w:p>
        </w:tc>
        <w:tc>
          <w:tcPr>
            <w:tcW w:w="0" w:type="auto"/>
          </w:tcPr>
          <w:p w14:paraId="1AED01C4" w14:textId="77777777" w:rsidR="003D7C11" w:rsidRPr="0081712B" w:rsidRDefault="003D7C11" w:rsidP="003D7C11">
            <w:pPr>
              <w:pStyle w:val="Compact"/>
              <w:jc w:val="center"/>
              <w:rPr>
                <w:rFonts w:cs="Times New Roman"/>
                <w:b/>
                <w:bCs/>
              </w:rPr>
            </w:pPr>
          </w:p>
        </w:tc>
        <w:tc>
          <w:tcPr>
            <w:tcW w:w="0" w:type="auto"/>
          </w:tcPr>
          <w:p w14:paraId="11697B85" w14:textId="77777777" w:rsidR="003D7C11" w:rsidRPr="0081712B" w:rsidRDefault="003D7C11" w:rsidP="003D7C11">
            <w:pPr>
              <w:pStyle w:val="Compact"/>
              <w:jc w:val="center"/>
              <w:rPr>
                <w:rFonts w:cs="Times New Roman"/>
                <w:b/>
                <w:bCs/>
              </w:rPr>
            </w:pPr>
          </w:p>
        </w:tc>
      </w:tr>
      <w:tr w:rsidR="00D54DB4" w:rsidRPr="00F16B93" w14:paraId="4112B351" w14:textId="77777777" w:rsidTr="00977456">
        <w:tc>
          <w:tcPr>
            <w:tcW w:w="0" w:type="auto"/>
          </w:tcPr>
          <w:p w14:paraId="3E110B2B" w14:textId="53A34064" w:rsidR="00D54DB4" w:rsidRPr="00F16B93" w:rsidRDefault="00D54DB4" w:rsidP="00D54DB4">
            <w:pPr>
              <w:pStyle w:val="Compact"/>
              <w:rPr>
                <w:rFonts w:cs="Times New Roman"/>
              </w:rPr>
            </w:pPr>
            <w:r>
              <w:t xml:space="preserve">                    Intercept</w:t>
            </w:r>
          </w:p>
        </w:tc>
        <w:tc>
          <w:tcPr>
            <w:tcW w:w="0" w:type="auto"/>
          </w:tcPr>
          <w:p w14:paraId="2EE63FE6" w14:textId="6BA53E06" w:rsidR="00D54DB4" w:rsidRPr="00885987" w:rsidRDefault="00D54DB4" w:rsidP="00D54DB4">
            <w:pPr>
              <w:pStyle w:val="Compact"/>
              <w:jc w:val="center"/>
              <w:rPr>
                <w:rFonts w:cs="Times New Roman"/>
                <w:b/>
                <w:bCs/>
              </w:rPr>
            </w:pPr>
            <w:r w:rsidRPr="00885987">
              <w:rPr>
                <w:b/>
                <w:bCs/>
              </w:rPr>
              <w:t>0.009</w:t>
            </w:r>
          </w:p>
        </w:tc>
        <w:tc>
          <w:tcPr>
            <w:tcW w:w="0" w:type="auto"/>
          </w:tcPr>
          <w:p w14:paraId="522E14C6" w14:textId="401873AA" w:rsidR="00D54DB4" w:rsidRPr="00885987" w:rsidRDefault="00D54DB4" w:rsidP="00D54DB4">
            <w:pPr>
              <w:pStyle w:val="Compact"/>
              <w:jc w:val="center"/>
              <w:rPr>
                <w:rFonts w:cs="Times New Roman"/>
                <w:b/>
                <w:bCs/>
              </w:rPr>
            </w:pPr>
            <w:r w:rsidRPr="00885987">
              <w:rPr>
                <w:b/>
                <w:bCs/>
              </w:rPr>
              <w:t>0.003</w:t>
            </w:r>
          </w:p>
        </w:tc>
        <w:tc>
          <w:tcPr>
            <w:tcW w:w="0" w:type="auto"/>
          </w:tcPr>
          <w:p w14:paraId="4CDFCEF0" w14:textId="5721BE3E" w:rsidR="00D54DB4" w:rsidRPr="00885987" w:rsidRDefault="00D54DB4" w:rsidP="00D54DB4">
            <w:pPr>
              <w:pStyle w:val="Compact"/>
              <w:jc w:val="center"/>
              <w:rPr>
                <w:rFonts w:cs="Times New Roman"/>
                <w:b/>
                <w:bCs/>
              </w:rPr>
            </w:pPr>
            <w:r w:rsidRPr="00885987">
              <w:rPr>
                <w:b/>
                <w:bCs/>
              </w:rPr>
              <w:t>0.026</w:t>
            </w:r>
          </w:p>
        </w:tc>
      </w:tr>
      <w:tr w:rsidR="00D54DB4" w:rsidRPr="00F16B93" w14:paraId="78E5322C" w14:textId="77777777" w:rsidTr="00977456">
        <w:tc>
          <w:tcPr>
            <w:tcW w:w="0" w:type="auto"/>
          </w:tcPr>
          <w:p w14:paraId="2E10E8A5" w14:textId="1124EA87" w:rsidR="00D54DB4" w:rsidRDefault="00D54DB4" w:rsidP="00D54DB4">
            <w:pPr>
              <w:pStyle w:val="Compact"/>
            </w:pPr>
            <w:r>
              <w:t>Measurement Error</w:t>
            </w:r>
          </w:p>
        </w:tc>
        <w:tc>
          <w:tcPr>
            <w:tcW w:w="0" w:type="auto"/>
          </w:tcPr>
          <w:p w14:paraId="59B9C287" w14:textId="63DFDCC3" w:rsidR="00D54DB4" w:rsidRPr="0081712B" w:rsidRDefault="00D54DB4" w:rsidP="00D54DB4">
            <w:pPr>
              <w:pStyle w:val="Compact"/>
              <w:jc w:val="center"/>
              <w:rPr>
                <w:rFonts w:cs="Times New Roman"/>
                <w:b/>
                <w:bCs/>
              </w:rPr>
            </w:pPr>
          </w:p>
        </w:tc>
        <w:tc>
          <w:tcPr>
            <w:tcW w:w="0" w:type="auto"/>
          </w:tcPr>
          <w:p w14:paraId="4668A4E9" w14:textId="5E2C4855" w:rsidR="00D54DB4" w:rsidRPr="0081712B" w:rsidRDefault="00D54DB4" w:rsidP="00D54DB4">
            <w:pPr>
              <w:pStyle w:val="Compact"/>
              <w:jc w:val="center"/>
              <w:rPr>
                <w:rFonts w:cs="Times New Roman"/>
                <w:b/>
                <w:bCs/>
              </w:rPr>
            </w:pPr>
          </w:p>
        </w:tc>
        <w:tc>
          <w:tcPr>
            <w:tcW w:w="0" w:type="auto"/>
          </w:tcPr>
          <w:p w14:paraId="378B5FC1" w14:textId="63C380AD" w:rsidR="00D54DB4" w:rsidRPr="0081712B" w:rsidRDefault="00D54DB4" w:rsidP="00D54DB4">
            <w:pPr>
              <w:pStyle w:val="Compact"/>
              <w:jc w:val="center"/>
              <w:rPr>
                <w:rFonts w:cs="Times New Roman"/>
                <w:b/>
                <w:bCs/>
              </w:rPr>
            </w:pPr>
          </w:p>
        </w:tc>
      </w:tr>
      <w:tr w:rsidR="001B6125" w:rsidRPr="00F16B93" w14:paraId="7D8E9723" w14:textId="77777777" w:rsidTr="00977456">
        <w:tc>
          <w:tcPr>
            <w:tcW w:w="0" w:type="auto"/>
          </w:tcPr>
          <w:p w14:paraId="0575F402" w14:textId="2A02E3A2" w:rsidR="001B6125" w:rsidRPr="00F16B93" w:rsidRDefault="001B6125" w:rsidP="001B6125">
            <w:pPr>
              <w:pStyle w:val="Compact"/>
              <w:rPr>
                <w:rFonts w:cs="Times New Roman"/>
              </w:rPr>
            </w:pPr>
            <w:r>
              <w:t xml:space="preserve">                    Intercept</w:t>
            </w:r>
          </w:p>
        </w:tc>
        <w:tc>
          <w:tcPr>
            <w:tcW w:w="0" w:type="auto"/>
          </w:tcPr>
          <w:p w14:paraId="191EB271" w14:textId="77777777" w:rsidR="001B6125" w:rsidRPr="0081712B" w:rsidRDefault="001B6125" w:rsidP="001B6125">
            <w:pPr>
              <w:pStyle w:val="Compact"/>
              <w:jc w:val="center"/>
              <w:rPr>
                <w:rFonts w:cs="Times New Roman"/>
                <w:b/>
                <w:bCs/>
              </w:rPr>
            </w:pPr>
            <w:r w:rsidRPr="0081712B">
              <w:rPr>
                <w:rFonts w:cs="Times New Roman"/>
                <w:b/>
                <w:bCs/>
              </w:rPr>
              <w:t>0.043</w:t>
            </w:r>
          </w:p>
        </w:tc>
        <w:tc>
          <w:tcPr>
            <w:tcW w:w="0" w:type="auto"/>
          </w:tcPr>
          <w:p w14:paraId="49B057FE" w14:textId="77777777" w:rsidR="001B6125" w:rsidRPr="0081712B" w:rsidRDefault="001B6125" w:rsidP="001B6125">
            <w:pPr>
              <w:pStyle w:val="Compact"/>
              <w:jc w:val="center"/>
              <w:rPr>
                <w:rFonts w:cs="Times New Roman"/>
                <w:b/>
                <w:bCs/>
              </w:rPr>
            </w:pPr>
            <w:r w:rsidRPr="0081712B">
              <w:rPr>
                <w:rFonts w:cs="Times New Roman"/>
                <w:b/>
                <w:bCs/>
              </w:rPr>
              <w:t>0.037</w:t>
            </w:r>
          </w:p>
        </w:tc>
        <w:tc>
          <w:tcPr>
            <w:tcW w:w="0" w:type="auto"/>
          </w:tcPr>
          <w:p w14:paraId="0D2C74EE" w14:textId="77777777" w:rsidR="001B6125" w:rsidRPr="0081712B" w:rsidRDefault="001B6125" w:rsidP="001B6125">
            <w:pPr>
              <w:pStyle w:val="Compact"/>
              <w:jc w:val="center"/>
              <w:rPr>
                <w:rFonts w:cs="Times New Roman"/>
                <w:b/>
                <w:bCs/>
              </w:rPr>
            </w:pPr>
            <w:r w:rsidRPr="0081712B">
              <w:rPr>
                <w:rFonts w:cs="Times New Roman"/>
                <w:b/>
                <w:bCs/>
              </w:rPr>
              <w:t>0.049</w:t>
            </w:r>
          </w:p>
        </w:tc>
      </w:tr>
      <w:tr w:rsidR="007E418D" w:rsidRPr="00F16B93" w14:paraId="534F5F8C" w14:textId="77777777" w:rsidTr="00977456">
        <w:tc>
          <w:tcPr>
            <w:tcW w:w="0" w:type="auto"/>
          </w:tcPr>
          <w:p w14:paraId="1091FBEB" w14:textId="0BC2B1A2" w:rsidR="007E418D" w:rsidRPr="00F16B93" w:rsidRDefault="007E418D" w:rsidP="00977456">
            <w:pPr>
              <w:pStyle w:val="Compact"/>
              <w:rPr>
                <w:rFonts w:cs="Times New Roman"/>
              </w:rPr>
            </w:pPr>
            <w:r>
              <w:t>Residual</w:t>
            </w:r>
            <w:r w:rsidR="00D032B9">
              <w:t>s</w:t>
            </w:r>
          </w:p>
        </w:tc>
        <w:tc>
          <w:tcPr>
            <w:tcW w:w="0" w:type="auto"/>
          </w:tcPr>
          <w:p w14:paraId="4B7A11FB" w14:textId="77777777" w:rsidR="007E418D" w:rsidRPr="0081712B" w:rsidRDefault="007E418D" w:rsidP="00977456">
            <w:pPr>
              <w:pStyle w:val="Compact"/>
              <w:jc w:val="center"/>
              <w:rPr>
                <w:rFonts w:cs="Times New Roman"/>
                <w:b/>
                <w:bCs/>
              </w:rPr>
            </w:pPr>
            <w:r w:rsidRPr="0081712B">
              <w:rPr>
                <w:rFonts w:cs="Times New Roman"/>
                <w:b/>
                <w:bCs/>
              </w:rPr>
              <w:t>0.037</w:t>
            </w:r>
          </w:p>
        </w:tc>
        <w:tc>
          <w:tcPr>
            <w:tcW w:w="0" w:type="auto"/>
          </w:tcPr>
          <w:p w14:paraId="25109916" w14:textId="77777777" w:rsidR="007E418D" w:rsidRPr="0081712B" w:rsidRDefault="007E418D" w:rsidP="00977456">
            <w:pPr>
              <w:pStyle w:val="Compact"/>
              <w:jc w:val="center"/>
              <w:rPr>
                <w:rFonts w:cs="Times New Roman"/>
                <w:b/>
                <w:bCs/>
              </w:rPr>
            </w:pPr>
            <w:r w:rsidRPr="0081712B">
              <w:rPr>
                <w:rFonts w:cs="Times New Roman"/>
                <w:b/>
                <w:bCs/>
              </w:rPr>
              <w:t>0.034</w:t>
            </w:r>
          </w:p>
        </w:tc>
        <w:tc>
          <w:tcPr>
            <w:tcW w:w="0" w:type="auto"/>
          </w:tcPr>
          <w:p w14:paraId="08CD9EBD" w14:textId="77777777" w:rsidR="007E418D" w:rsidRPr="0081712B" w:rsidRDefault="007E418D" w:rsidP="00977456">
            <w:pPr>
              <w:pStyle w:val="Compact"/>
              <w:jc w:val="center"/>
              <w:rPr>
                <w:rFonts w:cs="Times New Roman"/>
                <w:b/>
                <w:bCs/>
              </w:rPr>
            </w:pPr>
            <w:r w:rsidRPr="0081712B">
              <w:rPr>
                <w:rFonts w:cs="Times New Roman"/>
                <w:b/>
                <w:bCs/>
              </w:rPr>
              <w:t>0.041</w:t>
            </w:r>
          </w:p>
        </w:tc>
      </w:tr>
    </w:tbl>
    <w:p w14:paraId="2711621E" w14:textId="77777777" w:rsidR="007E418D" w:rsidRDefault="007E418D" w:rsidP="007E418D"/>
    <w:p w14:paraId="3D338B43" w14:textId="77777777" w:rsidR="007E418D" w:rsidRPr="00F16B93" w:rsidRDefault="007E418D">
      <w:pPr>
        <w:rPr>
          <w:rFonts w:ascii="Times New Roman" w:hAnsi="Times New Roman" w:cs="Times New Roman"/>
        </w:rPr>
      </w:pPr>
    </w:p>
    <w:sectPr w:rsidR="007E418D" w:rsidRPr="00F16B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115DC" w14:textId="77777777" w:rsidR="00EF4010" w:rsidRDefault="00EF4010">
      <w:pPr>
        <w:spacing w:after="0"/>
      </w:pPr>
      <w:r>
        <w:separator/>
      </w:r>
    </w:p>
  </w:endnote>
  <w:endnote w:type="continuationSeparator" w:id="0">
    <w:p w14:paraId="03BA719E" w14:textId="77777777" w:rsidR="00EF4010" w:rsidRDefault="00EF40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E1B39" w14:textId="77777777" w:rsidR="00EF4010" w:rsidRDefault="00EF4010">
      <w:r>
        <w:separator/>
      </w:r>
    </w:p>
  </w:footnote>
  <w:footnote w:type="continuationSeparator" w:id="0">
    <w:p w14:paraId="391675DD" w14:textId="77777777" w:rsidR="00EF4010" w:rsidRDefault="00EF4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83062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99EEF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0004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CCE0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61EC1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6CD5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2C15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A8EB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A297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10AE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8A5"/>
    <w:rsid w:val="0002794B"/>
    <w:rsid w:val="0003443C"/>
    <w:rsid w:val="000413A4"/>
    <w:rsid w:val="00060398"/>
    <w:rsid w:val="00074D6C"/>
    <w:rsid w:val="000B37A1"/>
    <w:rsid w:val="000D0182"/>
    <w:rsid w:val="000D3D53"/>
    <w:rsid w:val="000E178B"/>
    <w:rsid w:val="000E6A9F"/>
    <w:rsid w:val="000F7573"/>
    <w:rsid w:val="0011088C"/>
    <w:rsid w:val="00147418"/>
    <w:rsid w:val="00185E10"/>
    <w:rsid w:val="00195283"/>
    <w:rsid w:val="001B6125"/>
    <w:rsid w:val="001C424F"/>
    <w:rsid w:val="001C4576"/>
    <w:rsid w:val="001D1EB6"/>
    <w:rsid w:val="001D631A"/>
    <w:rsid w:val="001E007B"/>
    <w:rsid w:val="001E70FD"/>
    <w:rsid w:val="00202BE1"/>
    <w:rsid w:val="00234A8A"/>
    <w:rsid w:val="002621AA"/>
    <w:rsid w:val="002714D7"/>
    <w:rsid w:val="002954F8"/>
    <w:rsid w:val="00297BA3"/>
    <w:rsid w:val="002B6324"/>
    <w:rsid w:val="002C6015"/>
    <w:rsid w:val="002D5230"/>
    <w:rsid w:val="002E0644"/>
    <w:rsid w:val="002F3068"/>
    <w:rsid w:val="002F42E0"/>
    <w:rsid w:val="002F68C6"/>
    <w:rsid w:val="00305478"/>
    <w:rsid w:val="003209CF"/>
    <w:rsid w:val="00347B6C"/>
    <w:rsid w:val="00353731"/>
    <w:rsid w:val="003552FC"/>
    <w:rsid w:val="00364250"/>
    <w:rsid w:val="0036563E"/>
    <w:rsid w:val="003811B0"/>
    <w:rsid w:val="00387276"/>
    <w:rsid w:val="00394236"/>
    <w:rsid w:val="003D7C11"/>
    <w:rsid w:val="00401DBC"/>
    <w:rsid w:val="00430E59"/>
    <w:rsid w:val="00436D33"/>
    <w:rsid w:val="004723B3"/>
    <w:rsid w:val="00496444"/>
    <w:rsid w:val="004B1D26"/>
    <w:rsid w:val="004D30A0"/>
    <w:rsid w:val="004E29B3"/>
    <w:rsid w:val="00510EC4"/>
    <w:rsid w:val="00521BEA"/>
    <w:rsid w:val="00590D07"/>
    <w:rsid w:val="005B486D"/>
    <w:rsid w:val="00610FEB"/>
    <w:rsid w:val="0061147F"/>
    <w:rsid w:val="006324B5"/>
    <w:rsid w:val="00636704"/>
    <w:rsid w:val="00640C39"/>
    <w:rsid w:val="0064514B"/>
    <w:rsid w:val="006529A1"/>
    <w:rsid w:val="00653C52"/>
    <w:rsid w:val="00674B33"/>
    <w:rsid w:val="006A784D"/>
    <w:rsid w:val="006B1162"/>
    <w:rsid w:val="006D2D6F"/>
    <w:rsid w:val="00705F93"/>
    <w:rsid w:val="0071464A"/>
    <w:rsid w:val="007174FF"/>
    <w:rsid w:val="00724CA4"/>
    <w:rsid w:val="00746D8E"/>
    <w:rsid w:val="00784D58"/>
    <w:rsid w:val="007974B3"/>
    <w:rsid w:val="007B4CA5"/>
    <w:rsid w:val="007E418D"/>
    <w:rsid w:val="0081712B"/>
    <w:rsid w:val="00845DAA"/>
    <w:rsid w:val="008740D5"/>
    <w:rsid w:val="008804A4"/>
    <w:rsid w:val="00885987"/>
    <w:rsid w:val="008B3996"/>
    <w:rsid w:val="008B4A34"/>
    <w:rsid w:val="008D6863"/>
    <w:rsid w:val="008D7166"/>
    <w:rsid w:val="008F71DE"/>
    <w:rsid w:val="00913039"/>
    <w:rsid w:val="00916C52"/>
    <w:rsid w:val="0093658D"/>
    <w:rsid w:val="00937CF4"/>
    <w:rsid w:val="009572D0"/>
    <w:rsid w:val="00977456"/>
    <w:rsid w:val="00985B14"/>
    <w:rsid w:val="009A4FCC"/>
    <w:rsid w:val="009B2BFA"/>
    <w:rsid w:val="009B3D03"/>
    <w:rsid w:val="009D7DBD"/>
    <w:rsid w:val="009F6FA2"/>
    <w:rsid w:val="00A13997"/>
    <w:rsid w:val="00A262F0"/>
    <w:rsid w:val="00A43D40"/>
    <w:rsid w:val="00A8642C"/>
    <w:rsid w:val="00AB2A81"/>
    <w:rsid w:val="00AE3EE3"/>
    <w:rsid w:val="00B113B6"/>
    <w:rsid w:val="00B54799"/>
    <w:rsid w:val="00B86B75"/>
    <w:rsid w:val="00BA422D"/>
    <w:rsid w:val="00BC0732"/>
    <w:rsid w:val="00BC48D5"/>
    <w:rsid w:val="00BD6E33"/>
    <w:rsid w:val="00C06219"/>
    <w:rsid w:val="00C36279"/>
    <w:rsid w:val="00C44E50"/>
    <w:rsid w:val="00CF39BC"/>
    <w:rsid w:val="00D032B9"/>
    <w:rsid w:val="00D04052"/>
    <w:rsid w:val="00D33F6B"/>
    <w:rsid w:val="00D37AF6"/>
    <w:rsid w:val="00D54DB4"/>
    <w:rsid w:val="00D5784C"/>
    <w:rsid w:val="00D61C57"/>
    <w:rsid w:val="00D82132"/>
    <w:rsid w:val="00D82FEF"/>
    <w:rsid w:val="00D83420"/>
    <w:rsid w:val="00DB733E"/>
    <w:rsid w:val="00DE7A2C"/>
    <w:rsid w:val="00E315A3"/>
    <w:rsid w:val="00E63A4F"/>
    <w:rsid w:val="00E961C9"/>
    <w:rsid w:val="00EC1C1F"/>
    <w:rsid w:val="00EC735F"/>
    <w:rsid w:val="00ED495C"/>
    <w:rsid w:val="00EE71A4"/>
    <w:rsid w:val="00EF377A"/>
    <w:rsid w:val="00EF4010"/>
    <w:rsid w:val="00EF4BA8"/>
    <w:rsid w:val="00F07B92"/>
    <w:rsid w:val="00F16B93"/>
    <w:rsid w:val="00F44349"/>
    <w:rsid w:val="00F750F6"/>
    <w:rsid w:val="00F83895"/>
    <w:rsid w:val="00F87251"/>
    <w:rsid w:val="00F95EDB"/>
    <w:rsid w:val="00FE2C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AFDE"/>
  <w15:docId w15:val="{B057875F-1580-D948-B849-A4548CEC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93368"/>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611D7"/>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368"/>
    <w:pPr>
      <w:spacing w:before="180" w:after="180"/>
    </w:pPr>
    <w:rPr>
      <w:rFonts w:ascii="Times New Roman" w:hAnsi="Times New Roman"/>
    </w:rPr>
  </w:style>
  <w:style w:type="paragraph" w:customStyle="1" w:styleId="FirstParagraph">
    <w:name w:val="First Paragraph"/>
    <w:basedOn w:val="BodyText"/>
    <w:next w:val="BodyText"/>
    <w:qFormat/>
    <w:rsid w:val="00393368"/>
  </w:style>
  <w:style w:type="paragraph" w:customStyle="1" w:styleId="Compact">
    <w:name w:val="Compact"/>
    <w:basedOn w:val="BodyText"/>
    <w:qFormat/>
    <w:pPr>
      <w:spacing w:before="36" w:after="36"/>
    </w:pPr>
  </w:style>
  <w:style w:type="paragraph" w:styleId="Title">
    <w:name w:val="Title"/>
    <w:basedOn w:val="Normal"/>
    <w:next w:val="BodyText"/>
    <w:qFormat/>
    <w:rsid w:val="00393368"/>
    <w:pPr>
      <w:keepNext/>
      <w:keepLines/>
      <w:spacing w:before="480" w:after="240"/>
      <w:jc w:val="center"/>
    </w:pPr>
    <w:rPr>
      <w:rFonts w:ascii="Palatino" w:eastAsiaTheme="majorEastAsia" w:hAnsi="Palatino"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93368"/>
    <w:pPr>
      <w:keepNext/>
      <w:keepLines/>
      <w:jc w:val="center"/>
    </w:pPr>
    <w:rPr>
      <w:rFonts w:ascii="Arial" w:hAnsi="Arial"/>
    </w:rPr>
  </w:style>
  <w:style w:type="paragraph" w:styleId="Date">
    <w:name w:val="Date"/>
    <w:next w:val="BodyText"/>
    <w:qFormat/>
    <w:rsid w:val="00393368"/>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93368"/>
    <w:rPr>
      <w:rFonts w:ascii="Times New Roman" w:hAnsi="Times New Roman"/>
    </w:rPr>
  </w:style>
  <w:style w:type="paragraph" w:styleId="CommentText">
    <w:name w:val="annotation text"/>
    <w:basedOn w:val="Normal"/>
    <w:link w:val="CommentTextChar"/>
    <w:semiHidden/>
    <w:unhideWhenUsed/>
    <w:rsid w:val="00AB2A81"/>
    <w:rPr>
      <w:sz w:val="20"/>
      <w:szCs w:val="20"/>
    </w:rPr>
  </w:style>
  <w:style w:type="character" w:customStyle="1" w:styleId="CommentTextChar">
    <w:name w:val="Comment Text Char"/>
    <w:basedOn w:val="DefaultParagraphFont"/>
    <w:link w:val="CommentText"/>
    <w:semiHidden/>
    <w:rsid w:val="00AB2A81"/>
    <w:rPr>
      <w:sz w:val="20"/>
      <w:szCs w:val="20"/>
    </w:rPr>
  </w:style>
  <w:style w:type="character" w:styleId="CommentReference">
    <w:name w:val="annotation reference"/>
    <w:basedOn w:val="DefaultParagraphFont"/>
    <w:uiPriority w:val="99"/>
    <w:semiHidden/>
    <w:unhideWhenUsed/>
    <w:rsid w:val="00AB2A81"/>
    <w:rPr>
      <w:sz w:val="18"/>
      <w:szCs w:val="18"/>
    </w:rPr>
  </w:style>
  <w:style w:type="paragraph" w:styleId="BalloonText">
    <w:name w:val="Balloon Text"/>
    <w:basedOn w:val="Normal"/>
    <w:link w:val="BalloonTextChar"/>
    <w:semiHidden/>
    <w:unhideWhenUsed/>
    <w:rsid w:val="00AB2A8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B2A81"/>
    <w:rPr>
      <w:rFonts w:ascii="Times New Roman" w:hAnsi="Times New Roman" w:cs="Times New Roman"/>
      <w:sz w:val="18"/>
      <w:szCs w:val="18"/>
    </w:rPr>
  </w:style>
  <w:style w:type="paragraph" w:styleId="CommentSubject">
    <w:name w:val="annotation subject"/>
    <w:basedOn w:val="CommentText"/>
    <w:next w:val="CommentText"/>
    <w:link w:val="CommentSubjectChar"/>
    <w:semiHidden/>
    <w:unhideWhenUsed/>
    <w:rsid w:val="00436D33"/>
    <w:rPr>
      <w:b/>
      <w:bCs/>
    </w:rPr>
  </w:style>
  <w:style w:type="character" w:customStyle="1" w:styleId="CommentSubjectChar">
    <w:name w:val="Comment Subject Char"/>
    <w:basedOn w:val="CommentTextChar"/>
    <w:link w:val="CommentSubject"/>
    <w:semiHidden/>
    <w:rsid w:val="00436D33"/>
    <w:rPr>
      <w:b/>
      <w:bCs/>
      <w:sz w:val="20"/>
      <w:szCs w:val="20"/>
    </w:rPr>
  </w:style>
  <w:style w:type="paragraph" w:styleId="Revision">
    <w:name w:val="Revision"/>
    <w:hidden/>
    <w:semiHidden/>
    <w:rsid w:val="00C062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10</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ESM</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dc:title>
  <dc:creator>Fonti Kar</dc:creator>
  <cp:keywords/>
  <cp:lastModifiedBy>fonti.kar@gmail.com</cp:lastModifiedBy>
  <cp:revision>122</cp:revision>
  <cp:lastPrinted>2020-11-07T01:31:00Z</cp:lastPrinted>
  <dcterms:created xsi:type="dcterms:W3CDTF">2020-09-10T04:35:00Z</dcterms:created>
  <dcterms:modified xsi:type="dcterms:W3CDTF">2020-11-07T01:49:00Z</dcterms:modified>
</cp:coreProperties>
</file>