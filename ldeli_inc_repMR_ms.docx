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6E28F" w14:textId="77777777" w:rsidR="00E32271" w:rsidRDefault="00E32271" w:rsidP="00E32271">
      <w:pPr>
        <w:pStyle w:val="ThesisTitle"/>
        <w:spacing w:line="480" w:lineRule="auto"/>
        <w:contextualSpacing/>
        <w:rPr>
          <w:color w:val="000000" w:themeColor="text1"/>
        </w:rPr>
      </w:pPr>
      <w:bookmarkStart w:id="0" w:name="_Toc57034302"/>
      <w:r>
        <w:rPr>
          <w:color w:val="000000" w:themeColor="text1"/>
        </w:rPr>
        <w:t>Title page:</w:t>
      </w:r>
    </w:p>
    <w:p w14:paraId="72AE4217" w14:textId="77777777" w:rsidR="00E32271" w:rsidRPr="00DA2E2F" w:rsidRDefault="00E32271" w:rsidP="00E32271">
      <w:pPr>
        <w:pStyle w:val="ThesisTitle"/>
        <w:spacing w:line="480" w:lineRule="auto"/>
        <w:contextualSpacing/>
        <w:rPr>
          <w:color w:val="000000" w:themeColor="text1"/>
        </w:rPr>
      </w:pPr>
      <w:r w:rsidRPr="00DA2E2F">
        <w:rPr>
          <w:color w:val="000000" w:themeColor="text1"/>
        </w:rPr>
        <w:t xml:space="preserve">Impact of developmental temperatures on the repeatability of thermal plasticity in metabolic rate </w:t>
      </w:r>
    </w:p>
    <w:p w14:paraId="222A6AC3" w14:textId="77777777" w:rsidR="00E32271" w:rsidRPr="00DA2E2F" w:rsidRDefault="00E32271" w:rsidP="00E32271">
      <w:pPr>
        <w:pStyle w:val="Thesisnormal"/>
        <w:spacing w:line="480" w:lineRule="auto"/>
        <w:contextualSpacing/>
        <w:rPr>
          <w:color w:val="000000" w:themeColor="text1"/>
        </w:rPr>
      </w:pPr>
    </w:p>
    <w:p w14:paraId="504E7ECD" w14:textId="77777777" w:rsidR="00E32271" w:rsidRPr="00DA2E2F" w:rsidRDefault="00E32271" w:rsidP="00E32271">
      <w:pPr>
        <w:spacing w:line="480" w:lineRule="auto"/>
        <w:contextualSpacing/>
        <w:rPr>
          <w:color w:val="000000" w:themeColor="text1"/>
          <w:vertAlign w:val="superscript"/>
        </w:rPr>
      </w:pPr>
      <w:r w:rsidRPr="00DA2E2F">
        <w:rPr>
          <w:color w:val="000000" w:themeColor="text1"/>
        </w:rPr>
        <w:t>Fonti Kar</w:t>
      </w:r>
      <w:r w:rsidRPr="00DA2E2F">
        <w:rPr>
          <w:color w:val="000000" w:themeColor="text1"/>
          <w:vertAlign w:val="superscript"/>
        </w:rPr>
        <w:t>1</w:t>
      </w:r>
      <w:r w:rsidRPr="00DA2E2F">
        <w:rPr>
          <w:color w:val="000000" w:themeColor="text1"/>
        </w:rPr>
        <w:t>, Shinichi Nakagawa</w:t>
      </w:r>
      <w:r w:rsidRPr="00DA2E2F">
        <w:rPr>
          <w:color w:val="000000" w:themeColor="text1"/>
          <w:vertAlign w:val="superscript"/>
        </w:rPr>
        <w:t>1</w:t>
      </w:r>
      <w:r w:rsidRPr="00DA2E2F">
        <w:rPr>
          <w:color w:val="000000" w:themeColor="text1"/>
        </w:rPr>
        <w:t>, Daniel W.A. Noble</w:t>
      </w:r>
      <w:r w:rsidRPr="00DA2E2F">
        <w:rPr>
          <w:color w:val="000000" w:themeColor="text1"/>
          <w:vertAlign w:val="superscript"/>
        </w:rPr>
        <w:t>2</w:t>
      </w:r>
    </w:p>
    <w:p w14:paraId="6E634EA5" w14:textId="77777777" w:rsidR="00E32271" w:rsidRPr="00DA2E2F" w:rsidRDefault="00E32271" w:rsidP="00E32271">
      <w:pPr>
        <w:spacing w:line="480" w:lineRule="auto"/>
        <w:contextualSpacing/>
        <w:rPr>
          <w:i/>
          <w:color w:val="000000" w:themeColor="text1"/>
        </w:rPr>
      </w:pPr>
      <w:r w:rsidRPr="00DA2E2F">
        <w:rPr>
          <w:color w:val="000000" w:themeColor="text1"/>
        </w:rPr>
        <w:t xml:space="preserve">1 </w:t>
      </w:r>
      <w:r w:rsidRPr="00DA2E2F">
        <w:rPr>
          <w:i/>
          <w:color w:val="000000" w:themeColor="text1"/>
        </w:rPr>
        <w:t>School of Biological Earth and Environmental Sciences, Ecology and Evolution Research Centre, University of New South Wales, Sydney, NSW, Australia</w:t>
      </w:r>
    </w:p>
    <w:p w14:paraId="72CCF76A" w14:textId="77777777" w:rsidR="00E32271" w:rsidRPr="00DA2E2F" w:rsidRDefault="00E32271" w:rsidP="00E32271">
      <w:pPr>
        <w:spacing w:line="480" w:lineRule="auto"/>
        <w:contextualSpacing/>
        <w:rPr>
          <w:i/>
          <w:color w:val="000000" w:themeColor="text1"/>
        </w:rPr>
      </w:pPr>
      <w:r w:rsidRPr="00DA2E2F">
        <w:rPr>
          <w:color w:val="000000" w:themeColor="text1"/>
        </w:rPr>
        <w:t xml:space="preserve">2 </w:t>
      </w:r>
      <w:r w:rsidRPr="00DA2E2F">
        <w:rPr>
          <w:i/>
          <w:color w:val="000000" w:themeColor="text1"/>
        </w:rPr>
        <w:t>Division of</w:t>
      </w:r>
      <w:r w:rsidRPr="00DA2E2F">
        <w:rPr>
          <w:color w:val="000000" w:themeColor="text1"/>
        </w:rPr>
        <w:t xml:space="preserve"> </w:t>
      </w:r>
      <w:r w:rsidRPr="00DA2E2F">
        <w:rPr>
          <w:i/>
          <w:color w:val="000000" w:themeColor="text1"/>
        </w:rPr>
        <w:t>Ecology and Evolution, Research School of Biology, The Australian National University, Canberra, ACT, Australia</w:t>
      </w:r>
    </w:p>
    <w:p w14:paraId="3C3C97DE" w14:textId="77777777" w:rsidR="00E32271" w:rsidRPr="00DA2E2F" w:rsidRDefault="00E32271" w:rsidP="00E32271">
      <w:pPr>
        <w:spacing w:line="480" w:lineRule="auto"/>
        <w:contextualSpacing/>
        <w:rPr>
          <w:color w:val="000000" w:themeColor="text1"/>
        </w:rPr>
      </w:pPr>
    </w:p>
    <w:p w14:paraId="7B9AEAF3" w14:textId="77777777" w:rsidR="00E32271" w:rsidRPr="00DA2E2F" w:rsidRDefault="00E32271" w:rsidP="00E32271">
      <w:pPr>
        <w:spacing w:line="480" w:lineRule="auto"/>
        <w:contextualSpacing/>
        <w:rPr>
          <w:color w:val="000000" w:themeColor="text1"/>
        </w:rPr>
      </w:pPr>
      <w:r w:rsidRPr="00DA2E2F">
        <w:rPr>
          <w:color w:val="000000" w:themeColor="text1"/>
        </w:rPr>
        <w:t>Corresponding author: Fonti Kar</w:t>
      </w:r>
    </w:p>
    <w:p w14:paraId="01345B2D" w14:textId="77777777" w:rsidR="00E32271" w:rsidRPr="00DA2E2F" w:rsidRDefault="00E32271" w:rsidP="00E32271">
      <w:pPr>
        <w:spacing w:line="480" w:lineRule="auto"/>
        <w:contextualSpacing/>
        <w:rPr>
          <w:rStyle w:val="Hyperlink"/>
          <w:color w:val="000000" w:themeColor="text1"/>
        </w:rPr>
      </w:pPr>
      <w:r w:rsidRPr="00DA2E2F">
        <w:rPr>
          <w:color w:val="000000" w:themeColor="text1"/>
        </w:rPr>
        <w:t xml:space="preserve">Correspondence email: </w:t>
      </w:r>
      <w:hyperlink r:id="rId6" w:history="1">
        <w:r w:rsidRPr="00DA2E2F">
          <w:rPr>
            <w:rStyle w:val="Hyperlink"/>
            <w:color w:val="000000" w:themeColor="text1"/>
          </w:rPr>
          <w:t>fonti.kar@gmail.com</w:t>
        </w:r>
      </w:hyperlink>
    </w:p>
    <w:p w14:paraId="509A7A3B" w14:textId="77777777" w:rsidR="00E32271" w:rsidRPr="00DA2E2F" w:rsidRDefault="00E32271" w:rsidP="00E32271">
      <w:pPr>
        <w:pStyle w:val="ThesisTitle"/>
        <w:spacing w:line="480" w:lineRule="auto"/>
        <w:contextualSpacing/>
        <w:rPr>
          <w:color w:val="000000" w:themeColor="text1"/>
        </w:rPr>
      </w:pPr>
      <w:r w:rsidRPr="00DA2E2F">
        <w:rPr>
          <w:color w:val="000000" w:themeColor="text1"/>
        </w:rPr>
        <w:t>Keywords</w:t>
      </w:r>
    </w:p>
    <w:p w14:paraId="514FFBB5" w14:textId="77777777" w:rsidR="00E32271" w:rsidRPr="00DA2E2F" w:rsidRDefault="00E32271" w:rsidP="00E32271">
      <w:pPr>
        <w:pStyle w:val="Thesisnormal"/>
        <w:spacing w:line="480" w:lineRule="auto"/>
        <w:contextualSpacing/>
        <w:rPr>
          <w:color w:val="000000" w:themeColor="text1"/>
        </w:rPr>
      </w:pPr>
      <w:r w:rsidRPr="00DA2E2F">
        <w:rPr>
          <w:color w:val="000000" w:themeColor="text1"/>
        </w:rPr>
        <w:t>reaction norm, repeatability, metabolic rate, incubation temperature, thermal performance curve, thermal sensitivity, phenotypic flexibility</w:t>
      </w:r>
    </w:p>
    <w:p w14:paraId="04781EA2" w14:textId="77777777" w:rsidR="00E32271" w:rsidRPr="00DA2E2F" w:rsidRDefault="00E32271" w:rsidP="00E32271">
      <w:pPr>
        <w:pStyle w:val="Thesisnormal"/>
        <w:spacing w:line="480" w:lineRule="auto"/>
        <w:contextualSpacing/>
        <w:rPr>
          <w:color w:val="000000" w:themeColor="text1"/>
        </w:rPr>
      </w:pPr>
    </w:p>
    <w:p w14:paraId="0F3BD218" w14:textId="77777777" w:rsidR="00E32271" w:rsidRPr="00DA2E2F" w:rsidRDefault="00E32271" w:rsidP="00E32271">
      <w:pPr>
        <w:pStyle w:val="Bibliography"/>
        <w:spacing w:line="480" w:lineRule="auto"/>
        <w:contextualSpacing/>
        <w:rPr>
          <w:color w:val="000000" w:themeColor="text1"/>
        </w:rPr>
      </w:pPr>
      <w:r w:rsidRPr="00DA2E2F">
        <w:t xml:space="preserve">Total word count (excluding references, tables and figures): </w:t>
      </w:r>
      <w:r>
        <w:t>5269</w:t>
      </w:r>
    </w:p>
    <w:p w14:paraId="04F7A0C3" w14:textId="77777777" w:rsidR="00E32271" w:rsidRPr="00DA2E2F" w:rsidRDefault="00E32271" w:rsidP="00E32271">
      <w:pPr>
        <w:pStyle w:val="Thesisnormal"/>
        <w:spacing w:line="480" w:lineRule="auto"/>
        <w:contextualSpacing/>
        <w:rPr>
          <w:color w:val="000000" w:themeColor="text1"/>
        </w:rPr>
      </w:pPr>
      <w:r w:rsidRPr="00DA2E2F">
        <w:rPr>
          <w:color w:val="000000" w:themeColor="text1"/>
        </w:rPr>
        <w:t>Number of figures:</w:t>
      </w:r>
      <w:r>
        <w:rPr>
          <w:color w:val="000000" w:themeColor="text1"/>
        </w:rPr>
        <w:t xml:space="preserve"> 3</w:t>
      </w:r>
    </w:p>
    <w:p w14:paraId="2ADF1B9A" w14:textId="77777777" w:rsidR="00E32271" w:rsidRPr="00DA2E2F" w:rsidRDefault="00E32271" w:rsidP="00E32271">
      <w:pPr>
        <w:pStyle w:val="Thesisnormal"/>
        <w:spacing w:line="480" w:lineRule="auto"/>
        <w:contextualSpacing/>
        <w:rPr>
          <w:color w:val="000000" w:themeColor="text1"/>
        </w:rPr>
      </w:pPr>
      <w:r w:rsidRPr="00DA2E2F">
        <w:rPr>
          <w:color w:val="000000" w:themeColor="text1"/>
        </w:rPr>
        <w:t>Number of tables:</w:t>
      </w:r>
      <w:r>
        <w:rPr>
          <w:color w:val="000000" w:themeColor="text1"/>
        </w:rPr>
        <w:t xml:space="preserve"> 1</w:t>
      </w:r>
    </w:p>
    <w:p w14:paraId="4C32B6B7" w14:textId="77777777" w:rsidR="00E32271" w:rsidRPr="00DA2E2F" w:rsidRDefault="00E32271" w:rsidP="00E32271">
      <w:pPr>
        <w:pStyle w:val="Thesisnormal"/>
        <w:spacing w:line="480" w:lineRule="auto"/>
        <w:contextualSpacing/>
        <w:rPr>
          <w:color w:val="000000" w:themeColor="text1"/>
        </w:rPr>
      </w:pPr>
    </w:p>
    <w:p w14:paraId="5098672B" w14:textId="77777777" w:rsidR="00E32271" w:rsidRPr="00585E0C" w:rsidRDefault="00E32271" w:rsidP="00E32271">
      <w:pPr>
        <w:pStyle w:val="Thesisnormal"/>
        <w:spacing w:line="480" w:lineRule="auto"/>
        <w:contextualSpacing/>
        <w:rPr>
          <w:rStyle w:val="Hyperlink"/>
          <w:color w:val="000000" w:themeColor="text1"/>
          <w:u w:val="none"/>
        </w:rPr>
        <w:sectPr w:rsidR="00E32271" w:rsidRPr="00585E0C" w:rsidSect="00B672CB">
          <w:pgSz w:w="11900" w:h="16840"/>
          <w:pgMar w:top="1440" w:right="1440" w:bottom="1440" w:left="1440" w:header="708" w:footer="708" w:gutter="0"/>
          <w:lnNumType w:countBy="1" w:restart="continuous"/>
          <w:cols w:space="708"/>
          <w:docGrid w:linePitch="360"/>
        </w:sectPr>
      </w:pPr>
      <w:r w:rsidRPr="00DA2E2F">
        <w:rPr>
          <w:color w:val="000000" w:themeColor="text1"/>
        </w:rPr>
        <w:t xml:space="preserve">Items for online appendix: </w:t>
      </w:r>
      <w:r>
        <w:rPr>
          <w:color w:val="000000" w:themeColor="text1"/>
        </w:rPr>
        <w:t>Supplementary Materials (2 Figures, 14 Tables)</w:t>
      </w:r>
    </w:p>
    <w:p w14:paraId="01BAAA8D" w14:textId="77777777" w:rsidR="00E32271" w:rsidRPr="00DA2E2F" w:rsidRDefault="00E32271" w:rsidP="00E32271">
      <w:pPr>
        <w:pStyle w:val="Thesissectionheading"/>
        <w:spacing w:line="480" w:lineRule="auto"/>
        <w:contextualSpacing/>
        <w:rPr>
          <w:color w:val="000000" w:themeColor="text1"/>
        </w:rPr>
      </w:pPr>
      <w:bookmarkStart w:id="1" w:name="_Toc57034293"/>
      <w:r w:rsidRPr="00DA2E2F">
        <w:rPr>
          <w:color w:val="000000" w:themeColor="text1"/>
        </w:rPr>
        <w:lastRenderedPageBreak/>
        <w:t>Abstract</w:t>
      </w:r>
      <w:bookmarkEnd w:id="1"/>
    </w:p>
    <w:p w14:paraId="712D9319" w14:textId="77777777" w:rsidR="00E32271" w:rsidRPr="00DA2E2F" w:rsidRDefault="00E32271" w:rsidP="00E32271">
      <w:pPr>
        <w:spacing w:line="480" w:lineRule="auto"/>
        <w:contextualSpacing/>
        <w:rPr>
          <w:color w:val="000000" w:themeColor="text1"/>
        </w:rPr>
        <w:sectPr w:rsidR="00E32271" w:rsidRPr="00DA2E2F" w:rsidSect="00B672CB">
          <w:pgSz w:w="11900" w:h="16840"/>
          <w:pgMar w:top="1440" w:right="1440" w:bottom="1440" w:left="1440" w:header="708" w:footer="708" w:gutter="0"/>
          <w:lnNumType w:countBy="1" w:restart="continuous"/>
          <w:cols w:space="708"/>
          <w:docGrid w:linePitch="360"/>
        </w:sectPr>
      </w:pPr>
      <w:r w:rsidRPr="00DA2E2F">
        <w:rPr>
          <w:color w:val="000000" w:themeColor="text1"/>
        </w:rPr>
        <w:t>Phenotypic plasticity is an important mechanism that allows populations to adjust to changing environments. Plastic responses induced by early life experiences can have lasting impacts on how individuals respond to environmental variation later in life (i.e., reversible plasticity). Developmental environments can also influence repeatability of plastic responses thereby altering the capacity for reaction norms to respond to selection. Here, we compared metabolic thermal reaction norms in lizards (</w:t>
      </w:r>
      <w:r w:rsidRPr="00DA2E2F">
        <w:rPr>
          <w:i/>
          <w:iCs/>
          <w:color w:val="000000" w:themeColor="text1"/>
        </w:rPr>
        <w:t>Lampropholis delicata</w:t>
      </w:r>
      <w:r w:rsidRPr="00DA2E2F">
        <w:rPr>
          <w:color w:val="000000" w:themeColor="text1"/>
        </w:rPr>
        <w:t>) that were incubated at two developmental temperatures (n</w:t>
      </w:r>
      <w:r w:rsidRPr="00DA2E2F">
        <w:rPr>
          <w:color w:val="000000" w:themeColor="text1"/>
          <w:vertAlign w:val="subscript"/>
        </w:rPr>
        <w:t>cold</w:t>
      </w:r>
      <w:r w:rsidRPr="00DA2E2F">
        <w:rPr>
          <w:color w:val="000000" w:themeColor="text1"/>
        </w:rPr>
        <w:t xml:space="preserve"> = 26,  n</w:t>
      </w:r>
      <w:r w:rsidRPr="00DA2E2F">
        <w:rPr>
          <w:color w:val="000000" w:themeColor="text1"/>
          <w:vertAlign w:val="subscript"/>
        </w:rPr>
        <w:t>hot</w:t>
      </w:r>
      <w:r w:rsidRPr="00DA2E2F">
        <w:rPr>
          <w:color w:val="000000" w:themeColor="text1"/>
        </w:rPr>
        <w:t xml:space="preserve"> = 25). We repeatedly measured individual reaction norms across six acute temperatures 10 times over ~3.5 months (n</w:t>
      </w:r>
      <w:r w:rsidRPr="00DA2E2F">
        <w:rPr>
          <w:color w:val="000000" w:themeColor="text1"/>
          <w:vertAlign w:val="subscript"/>
        </w:rPr>
        <w:t>obs</w:t>
      </w:r>
      <w:r w:rsidRPr="00DA2E2F">
        <w:rPr>
          <w:color w:val="000000" w:themeColor="text1"/>
        </w:rPr>
        <w:t xml:space="preserve"> = 3,818) to estimate the repeatability of average metabolic rate (intercept) and thermal plasticity (slope). The intercept and the slope of the population-level thermal reaction norm did not change with developmental temperatures. Repeatability of average metabolic rate was</w:t>
      </w:r>
      <w:r>
        <w:rPr>
          <w:color w:val="000000" w:themeColor="text1"/>
        </w:rPr>
        <w:t>,</w:t>
      </w:r>
      <w:r w:rsidRPr="00DA2E2F">
        <w:rPr>
          <w:color w:val="000000" w:themeColor="text1"/>
        </w:rPr>
        <w:t xml:space="preserve"> on average, 10% lower in hot incubated lizards and was stable across acute temperatures. The slope of the reaction norm was moderately repeatable (</w:t>
      </w:r>
      <w:r w:rsidRPr="00DA2E2F">
        <w:rPr>
          <w:i/>
          <w:iCs/>
          <w:color w:val="000000" w:themeColor="text1"/>
        </w:rPr>
        <w:t>R</w:t>
      </w:r>
      <w:r w:rsidRPr="00DA2E2F">
        <w:rPr>
          <w:color w:val="000000" w:themeColor="text1"/>
        </w:rPr>
        <w:t xml:space="preserve"> = 0.44, 95% CI = 0.035 – 0.93) suggesting that individual</w:t>
      </w:r>
      <w:r>
        <w:rPr>
          <w:color w:val="000000" w:themeColor="text1"/>
        </w:rPr>
        <w:t xml:space="preserve"> metabolic rate changed consistently with acute temperature</w:t>
      </w:r>
      <w:r w:rsidRPr="00DA2E2F">
        <w:rPr>
          <w:color w:val="000000" w:themeColor="text1"/>
        </w:rPr>
        <w:t xml:space="preserve">, although credible intervals were quite broad. Importantly, reaction norm repeatability did not depend on early developmental temperature. Our work implies that thermal plasticity has the capacity to evolve, despite there being less consistent variation in metabolic rate under hot environments. </w:t>
      </w:r>
      <w:r>
        <w:rPr>
          <w:color w:val="000000" w:themeColor="text1"/>
        </w:rPr>
        <w:t>This capacity for thermal plasticity to evolve</w:t>
      </w:r>
      <w:r w:rsidRPr="00DA2E2F">
        <w:rPr>
          <w:color w:val="000000" w:themeColor="text1"/>
        </w:rPr>
        <w:t xml:space="preserve"> will be increasingly more important for terrestrial ectotherms living in changing climate.</w:t>
      </w:r>
    </w:p>
    <w:p w14:paraId="7C7128E8" w14:textId="77777777" w:rsidR="00E32271" w:rsidRPr="00DA2E2F" w:rsidRDefault="00E32271" w:rsidP="00E32271">
      <w:pPr>
        <w:pStyle w:val="Thesissectionheading"/>
        <w:spacing w:line="480" w:lineRule="auto"/>
        <w:contextualSpacing/>
        <w:rPr>
          <w:color w:val="000000" w:themeColor="text1"/>
        </w:rPr>
      </w:pPr>
      <w:bookmarkStart w:id="2" w:name="_Toc57034294"/>
      <w:r w:rsidRPr="00DA2E2F">
        <w:rPr>
          <w:color w:val="000000" w:themeColor="text1"/>
        </w:rPr>
        <w:lastRenderedPageBreak/>
        <w:t>Introduction</w:t>
      </w:r>
      <w:bookmarkEnd w:id="2"/>
    </w:p>
    <w:p w14:paraId="1C3B42BF" w14:textId="77777777" w:rsidR="00E32271" w:rsidRPr="00DA2E2F" w:rsidRDefault="00E32271" w:rsidP="00E32271">
      <w:pPr>
        <w:spacing w:line="480" w:lineRule="auto"/>
        <w:ind w:firstLine="720"/>
        <w:contextualSpacing/>
        <w:rPr>
          <w:color w:val="000000" w:themeColor="text1"/>
        </w:rPr>
      </w:pPr>
      <w:r w:rsidRPr="00DA2E2F">
        <w:rPr>
          <w:color w:val="000000" w:themeColor="text1"/>
        </w:rPr>
        <w:t xml:space="preserve">A substantial amount of variation in an individual’s phenotype is determined by formative processes experienced throughout embryonic development. Environmental perturbations during this critical period can have persistent effects on an individual’s physiology, morphology, behaviour and life history </w:t>
      </w:r>
      <w:r>
        <w:rPr>
          <w:color w:val="000000" w:themeColor="text1"/>
        </w:rPr>
        <w:fldChar w:fldCharType="begin"/>
      </w:r>
      <w:r>
        <w:rPr>
          <w:color w:val="000000" w:themeColor="text1"/>
        </w:rPr>
        <w:instrText xml:space="preserve"> ADDIN ZOTERO_ITEM CSL_CITATION {"citationID":"JaNuTrOD","properties":{"formattedCitation":"(Noble et al. 2018; Eyck et al. 2019; O\\uc0\\u8217{}Dea et al. 2019)","plainCitation":"(Noble et al. 2018; Eyck et al. 2019; O’Dea et al. 2019)","noteIndex":0},"citationItems":[{"id":4094,"uris":["http://zotero.org/users/1379426/items/YQD49T7T"],"uri":["http://zotero.org/users/1379426/items/YQD49T7T"],"itemData":{"id":4094,"type":"article-journal","abstract":"Early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Pr>
          <w:color w:val="000000" w:themeColor="text1"/>
        </w:rPr>
        <w:fldChar w:fldCharType="separate"/>
      </w:r>
      <w:r w:rsidRPr="00ED7809">
        <w:rPr>
          <w:color w:val="000000"/>
          <w:lang w:val="en-GB"/>
        </w:rPr>
        <w:t>(Noble et al. 2018; Eyck et al. 2019; O’Dea et al. 2019)</w:t>
      </w:r>
      <w:r>
        <w:rPr>
          <w:color w:val="000000" w:themeColor="text1"/>
        </w:rPr>
        <w:fldChar w:fldCharType="end"/>
      </w:r>
      <w:r w:rsidRPr="00DA2E2F">
        <w:rPr>
          <w:color w:val="000000" w:themeColor="text1"/>
        </w:rPr>
        <w:t xml:space="preserve">. Developmental shifts in phenotypes may be adaptative if it allows organisms to better cope in similar environments later in life </w:t>
      </w:r>
      <w:r>
        <w:rPr>
          <w:color w:val="000000" w:themeColor="text1"/>
        </w:rPr>
        <w:fldChar w:fldCharType="begin"/>
      </w:r>
      <w:r>
        <w:rPr>
          <w:color w:val="000000" w:themeColor="text1"/>
        </w:rPr>
        <w:instrText xml:space="preserve"> ADDIN ZOTERO_ITEM CSL_CITATION {"citationID":"i2waWZtl","properties":{"formattedCitation":"(Beldade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Pr>
          <w:color w:val="000000" w:themeColor="text1"/>
        </w:rPr>
        <w:fldChar w:fldCharType="separate"/>
      </w:r>
      <w:r>
        <w:rPr>
          <w:noProof/>
          <w:color w:val="000000" w:themeColor="text1"/>
        </w:rPr>
        <w:t>(Beldade et al. 2011)</w:t>
      </w:r>
      <w:r>
        <w:rPr>
          <w:color w:val="000000" w:themeColor="text1"/>
        </w:rPr>
        <w:fldChar w:fldCharType="end"/>
      </w:r>
      <w:r w:rsidRPr="00DA2E2F">
        <w:rPr>
          <w:color w:val="000000" w:themeColor="text1"/>
        </w:rPr>
        <w:t xml:space="preserve">. However, environment-phenotype mismatches can occur when developmental cues fail to predict later life conditions </w:t>
      </w:r>
      <w:r>
        <w:rPr>
          <w:color w:val="000000" w:themeColor="text1"/>
        </w:rPr>
        <w:fldChar w:fldCharType="begin"/>
      </w:r>
      <w:r>
        <w:rPr>
          <w:color w:val="000000" w:themeColor="text1"/>
        </w:rPr>
        <w:instrText xml:space="preserve"> ADDIN ZOTERO_ITEM CSL_CITATION {"citationID":"h0GgSA2U","properties":{"formattedCitation":"(Auld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Pr>
          <w:color w:val="000000" w:themeColor="text1"/>
        </w:rPr>
        <w:fldChar w:fldCharType="separate"/>
      </w:r>
      <w:r>
        <w:rPr>
          <w:noProof/>
          <w:color w:val="000000" w:themeColor="text1"/>
        </w:rPr>
        <w:t>(Auld et al. 2010; Bonamour et al. 2019)</w:t>
      </w:r>
      <w:r>
        <w:rPr>
          <w:color w:val="000000" w:themeColor="text1"/>
        </w:rPr>
        <w:fldChar w:fldCharType="end"/>
      </w:r>
      <w:r w:rsidRPr="00DA2E2F">
        <w:rPr>
          <w:color w:val="000000" w:themeColor="text1"/>
        </w:rPr>
        <w:t>. A multitude of traits throughout an animal’s life are labile; reversibly responding to environmental change. Reversible plasticity in phenotypic traits allows individuals to adjust to acute changes in their surroundings</w:t>
      </w:r>
      <w:r>
        <w:rPr>
          <w:color w:val="000000" w:themeColor="text1"/>
        </w:rPr>
        <w:t xml:space="preserve"> </w:t>
      </w:r>
      <w:r>
        <w:rPr>
          <w:color w:val="000000" w:themeColor="text1"/>
        </w:rPr>
        <w:fldChar w:fldCharType="begin"/>
      </w:r>
      <w:r>
        <w:rPr>
          <w:color w:val="000000" w:themeColor="text1"/>
        </w:rPr>
        <w:instrText xml:space="preserve"> ADDIN ZOTERO_ITEM CSL_CITATION {"citationID":"KDXcDWCz","properties":{"formattedCitation":"(Piersma and Drent 2003)","plainCitation":"(Piersma and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Pr>
          <w:color w:val="000000" w:themeColor="text1"/>
        </w:rPr>
        <w:fldChar w:fldCharType="separate"/>
      </w:r>
      <w:r>
        <w:rPr>
          <w:noProof/>
          <w:color w:val="000000" w:themeColor="text1"/>
        </w:rPr>
        <w:t>(Piersma and Drent 2003)</w:t>
      </w:r>
      <w:r>
        <w:rPr>
          <w:color w:val="000000" w:themeColor="text1"/>
        </w:rPr>
        <w:fldChar w:fldCharType="end"/>
      </w:r>
      <w:r w:rsidRPr="00DA2E2F">
        <w:rPr>
          <w:color w:val="000000" w:themeColor="text1"/>
        </w:rPr>
        <w:t xml:space="preserve">, and can broadly be classified into two categories, acclimation and phenotypic flexibility </w:t>
      </w:r>
      <w:r>
        <w:rPr>
          <w:color w:val="000000" w:themeColor="text1"/>
        </w:rPr>
        <w:fldChar w:fldCharType="begin"/>
      </w:r>
      <w:r>
        <w:rPr>
          <w:color w:val="000000" w:themeColor="text1"/>
        </w:rPr>
        <w:instrText xml:space="preserve"> ADDIN ZOTERO_ITEM CSL_CITATION {"citationID":"RqbVqxMu","properties":{"formattedCitation":"(Piersma and Drent 2003; Havird et al. 2020)","plainCitation":"(Piersma and Drent 2003; Havird et al. 2020)","noteIndex":0},"citationItems":[{"id":3652,"uris":["http://zotero.org/users/1379426/items/22X963TA"],"uri":["http://zotero.org/users/1379426/items/22X963TA"],"itemData":{"id":3652,"type":"article-journal","abstract":"Evolutionary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K."}],"issued":{"date-parts":[["2020"]]}}}],"schema":"https://github.com/citation-style-language/schema/raw/master/csl-citation.json"} </w:instrText>
      </w:r>
      <w:r>
        <w:rPr>
          <w:color w:val="000000" w:themeColor="text1"/>
        </w:rPr>
        <w:fldChar w:fldCharType="separate"/>
      </w:r>
      <w:r>
        <w:rPr>
          <w:noProof/>
          <w:color w:val="000000" w:themeColor="text1"/>
        </w:rPr>
        <w:t>(Piersma and Drent 2003; Havird et al. 2020)</w:t>
      </w:r>
      <w:r>
        <w:rPr>
          <w:color w:val="000000" w:themeColor="text1"/>
        </w:rPr>
        <w:fldChar w:fldCharType="end"/>
      </w:r>
      <w:r w:rsidRPr="00DA2E2F">
        <w:rPr>
          <w:color w:val="000000" w:themeColor="text1"/>
        </w:rPr>
        <w:t xml:space="preserve">. Acclimation is generally a slower form of reversible plasticity that involves remodelling of physiological systems from chronic exposure to a particular environment </w:t>
      </w:r>
      <w:r>
        <w:rPr>
          <w:color w:val="000000" w:themeColor="text1"/>
        </w:rPr>
        <w:fldChar w:fldCharType="begin"/>
      </w:r>
      <w:r>
        <w:rPr>
          <w:color w:val="000000" w:themeColor="text1"/>
        </w:rPr>
        <w:instrText xml:space="preserve"> ADDIN ZOTERO_ITEM CSL_CITATION {"citationID":"zRuQcbp1","properties":{"formattedCitation":"(Seebacher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Pr>
          <w:color w:val="000000" w:themeColor="text1"/>
        </w:rPr>
        <w:fldChar w:fldCharType="separate"/>
      </w:r>
      <w:r>
        <w:rPr>
          <w:noProof/>
          <w:color w:val="000000" w:themeColor="text1"/>
        </w:rPr>
        <w:t>(Seebacher 2005)</w:t>
      </w:r>
      <w:r>
        <w:rPr>
          <w:color w:val="000000" w:themeColor="text1"/>
        </w:rPr>
        <w:fldChar w:fldCharType="end"/>
      </w:r>
      <w:r w:rsidRPr="00DA2E2F">
        <w:rPr>
          <w:color w:val="000000" w:themeColor="text1"/>
        </w:rPr>
        <w:t xml:space="preserve">. Phenotypic flexibility, in contrast, describes short-term changes in traits that are induced by acute environmental exposure, such as changes in metabolic rate in response to acute temperature </w:t>
      </w:r>
      <w:r>
        <w:rPr>
          <w:color w:val="000000" w:themeColor="text1"/>
        </w:rPr>
        <w:fldChar w:fldCharType="begin"/>
      </w:r>
      <w:r>
        <w:rPr>
          <w:color w:val="000000" w:themeColor="text1"/>
        </w:rPr>
        <w:instrText xml:space="preserve"> ADDIN ZOTERO_ITEM CSL_CITATION {"citationID":"vhdKwSj2","properties":{"formattedCitation":"(Piersma and Lindstr\\uc0\\u246{}m 1997; Piersma and Drent 2003)","plainCitation":"(Piersma and Lindström 1997; Piersma and Drent 2003)","noteIndex":0},"citationItems":[{"id":3671,"uris":["http://zotero.org/users/1379426/items/UMPYRDLP"],"uri":["http://zotero.org/users/1379426/items/UMPYRDLP"],"itemData":{"id":3671,"type":"article-journal","container-title":"Trends Ecology and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Pr>
          <w:color w:val="000000" w:themeColor="text1"/>
        </w:rPr>
        <w:fldChar w:fldCharType="separate"/>
      </w:r>
      <w:r w:rsidRPr="00681E20">
        <w:rPr>
          <w:color w:val="000000"/>
          <w:lang w:val="en-GB"/>
        </w:rPr>
        <w:t>(Piersma and Lindström 1997; Piersma and Drent 2003)</w:t>
      </w:r>
      <w:r>
        <w:rPr>
          <w:color w:val="000000" w:themeColor="text1"/>
        </w:rPr>
        <w:fldChar w:fldCharType="end"/>
      </w:r>
      <w:r>
        <w:rPr>
          <w:color w:val="000000" w:themeColor="text1"/>
        </w:rPr>
        <w:t>.</w:t>
      </w:r>
      <w:r w:rsidRPr="00DA2E2F">
        <w:rPr>
          <w:color w:val="000000" w:themeColor="text1"/>
        </w:rPr>
        <w:t xml:space="preserve"> </w:t>
      </w:r>
    </w:p>
    <w:p w14:paraId="287C539C" w14:textId="77777777" w:rsidR="00E32271" w:rsidRPr="00DA2E2F" w:rsidRDefault="00E32271" w:rsidP="00E32271">
      <w:pPr>
        <w:spacing w:line="480" w:lineRule="auto"/>
        <w:contextualSpacing/>
        <w:rPr>
          <w:color w:val="000000" w:themeColor="text1"/>
        </w:rPr>
      </w:pPr>
    </w:p>
    <w:p w14:paraId="44A04051" w14:textId="77777777" w:rsidR="00E32271" w:rsidRPr="00DA2E2F" w:rsidRDefault="00E32271" w:rsidP="00E32271">
      <w:pPr>
        <w:spacing w:line="480" w:lineRule="auto"/>
        <w:ind w:firstLine="720"/>
        <w:contextualSpacing/>
        <w:rPr>
          <w:color w:val="000000" w:themeColor="text1"/>
        </w:rPr>
      </w:pPr>
      <w:r w:rsidRPr="00DA2E2F">
        <w:rPr>
          <w:color w:val="000000" w:themeColor="text1"/>
        </w:rPr>
        <w:t xml:space="preserve">Reversible plasticity may be able to alleviate the costs associated with phenotype mismatches induced by early life environments </w:t>
      </w:r>
      <w:r>
        <w:rPr>
          <w:color w:val="000000" w:themeColor="text1"/>
        </w:rPr>
        <w:fldChar w:fldCharType="begin"/>
      </w:r>
      <w:r>
        <w:rPr>
          <w:color w:val="000000" w:themeColor="text1"/>
        </w:rPr>
        <w:instrText xml:space="preserve"> ADDIN ZOTERO_ITEM CSL_CITATION {"citationID":"qddY6ho6","properties":{"formattedCitation":"(Angilletta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Ecology and Evolution","DOI":"10.1016/S0169-5347(03)00087-9","issue":"5","language":"English","page":"234–240","title":"Tradeoffs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Pr>
          <w:color w:val="000000" w:themeColor="text1"/>
        </w:rPr>
        <w:fldChar w:fldCharType="separate"/>
      </w:r>
      <w:r>
        <w:rPr>
          <w:noProof/>
          <w:color w:val="000000" w:themeColor="text1"/>
        </w:rPr>
        <w:t>(Angilletta Jr et al. 2003; Ghalambor et al. 2007)</w:t>
      </w:r>
      <w:r>
        <w:rPr>
          <w:color w:val="000000" w:themeColor="text1"/>
        </w:rPr>
        <w:fldChar w:fldCharType="end"/>
      </w:r>
      <w:r w:rsidRPr="00DA2E2F">
        <w:rPr>
          <w:color w:val="000000" w:themeColor="text1"/>
        </w:rPr>
        <w:t xml:space="preserve">. When environments shift predictably, flexibility in the phenotype would be advantageous because individuals can compensate for the effects of prevailing conditions to avoid discrepancies between the environment and the phenotype </w:t>
      </w:r>
      <w:r>
        <w:rPr>
          <w:color w:val="000000" w:themeColor="text1"/>
        </w:rPr>
        <w:fldChar w:fldCharType="begin"/>
      </w:r>
      <w:r>
        <w:rPr>
          <w:color w:val="000000" w:themeColor="text1"/>
        </w:rPr>
        <w:instrText xml:space="preserve"> ADDIN ZOTERO_ITEM CSL_CITATION {"citationID":"EMk9hyYo","properties":{"formattedCitation":"(Botero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Pr>
          <w:color w:val="000000" w:themeColor="text1"/>
        </w:rPr>
        <w:fldChar w:fldCharType="separate"/>
      </w:r>
      <w:r>
        <w:rPr>
          <w:noProof/>
          <w:color w:val="000000" w:themeColor="text1"/>
        </w:rPr>
        <w:t>(Botero et al. 2015)</w:t>
      </w:r>
      <w:r>
        <w:rPr>
          <w:color w:val="000000" w:themeColor="text1"/>
        </w:rPr>
        <w:fldChar w:fldCharType="end"/>
      </w:r>
      <w:r w:rsidRPr="00DA2E2F">
        <w:rPr>
          <w:color w:val="000000" w:themeColor="text1"/>
        </w:rPr>
        <w:t xml:space="preserve">. </w:t>
      </w:r>
      <w:r w:rsidRPr="00DA2E2F">
        <w:rPr>
          <w:color w:val="000000" w:themeColor="text1"/>
        </w:rPr>
        <w:lastRenderedPageBreak/>
        <w:t xml:space="preserve">However, reversible plasticity can change depending on early environmental conditions and might alter phenotypic responses to environmental variation </w:t>
      </w:r>
      <w:r>
        <w:rPr>
          <w:color w:val="000000" w:themeColor="text1"/>
        </w:rPr>
        <w:fldChar w:fldCharType="begin"/>
      </w:r>
      <w:r>
        <w:rPr>
          <w:color w:val="000000" w:themeColor="text1"/>
        </w:rPr>
        <w:instrText xml:space="preserve"> ADDIN ZOTERO_ITEM CSL_CITATION {"citationID":"wCHs4AKq","properties":{"formattedCitation":"(Beaman et al. 2016)","plainCitation":"(Beaman et al. 2016)","noteIndex":0},"citationItems":[{"id":3599,"uris":["http://zotero.org/users/1379426/items/Z8PCLL9D"],"uri":["http://zotero.org/users/1379426/items/Z8PCLL9D"],"itemData":{"id":3599,"type":"article-journal","abstract":"Phenotypic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R."},{"family":"Seebacher","given":"Frank"}],"issued":{"date-parts":[["2016",3,1]]}}}],"schema":"https://github.com/citation-style-language/schema/raw/master/csl-citation.json"} </w:instrText>
      </w:r>
      <w:r>
        <w:rPr>
          <w:color w:val="000000" w:themeColor="text1"/>
        </w:rPr>
        <w:fldChar w:fldCharType="separate"/>
      </w:r>
      <w:r>
        <w:rPr>
          <w:noProof/>
          <w:color w:val="000000" w:themeColor="text1"/>
        </w:rPr>
        <w:t>(Beaman et al. 2016)</w:t>
      </w:r>
      <w:r>
        <w:rPr>
          <w:color w:val="000000" w:themeColor="text1"/>
        </w:rPr>
        <w:fldChar w:fldCharType="end"/>
      </w:r>
      <w:r w:rsidRPr="00DA2E2F">
        <w:rPr>
          <w:color w:val="000000" w:themeColor="text1"/>
        </w:rPr>
        <w:t xml:space="preserve">. The interaction between early- and late life plasticity has been supported by a few studies that show developmental differences in plasticity for a variety of traits including mitochondrial function </w:t>
      </w:r>
      <w:r>
        <w:rPr>
          <w:color w:val="000000" w:themeColor="text1"/>
        </w:rPr>
        <w:fldChar w:fldCharType="begin"/>
      </w:r>
      <w:r>
        <w:rPr>
          <w:color w:val="000000" w:themeColor="text1"/>
        </w:rPr>
        <w:instrText xml:space="preserve"> ADDIN ZOTERO_ITEM CSL_CITATION {"citationID":"i3twBxS0","properties":{"formattedCitation":"(Shama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Pr>
          <w:color w:val="000000" w:themeColor="text1"/>
        </w:rPr>
        <w:fldChar w:fldCharType="separate"/>
      </w:r>
      <w:r>
        <w:rPr>
          <w:noProof/>
          <w:color w:val="000000" w:themeColor="text1"/>
        </w:rPr>
        <w:t>(Shama et al. 2014)</w:t>
      </w:r>
      <w:r>
        <w:rPr>
          <w:color w:val="000000" w:themeColor="text1"/>
        </w:rPr>
        <w:fldChar w:fldCharType="end"/>
      </w:r>
      <w:r w:rsidRPr="00DA2E2F">
        <w:rPr>
          <w:color w:val="000000" w:themeColor="text1"/>
        </w:rPr>
        <w:t xml:space="preserve">, metabolic rate </w:t>
      </w:r>
      <w:r>
        <w:rPr>
          <w:color w:val="000000" w:themeColor="text1"/>
        </w:rPr>
        <w:fldChar w:fldCharType="begin"/>
      </w:r>
      <w:r>
        <w:rPr>
          <w:color w:val="000000" w:themeColor="text1"/>
        </w:rPr>
        <w:instrText xml:space="preserve"> ADDIN ZOTERO_ITEM CSL_CITATION {"citationID":"zIgl4pxK","properties":{"formattedCitation":"(Seebacher et al. 2014)","plainCitation":"(Seebacher et al. 2014)","noteIndex":0},"citationItems":[{"id":3647,"uris":["http://zotero.org/users/1379426/items/CUU6I3TI"],"uri":["http://zotero.org/users/1379426/items/CUU6I3TI"],"itemData":{"id":3647,"type":"article-journal","container-title":"Functional Ecology","DOI":"10.1111/1365-2435.12156","ISSN":"02698463","issue":"1","journalAbbreviation":"Funct Ecol","language":"en","page":"137-148","source":"DOI.org (Crossref)","title":"Regulation of thermal acclimation varies between generations of the short-lived mosquitofish that developed in different environmental conditions","volume":"28","author":[{"family":"Seebacher","given":"Frank"},{"family":"Beaman","given":"Julian"},{"family":"Little","given":"Alexander G."}],"editor":[{"family":"Blanckenhorn","given":"Wolf"}],"issued":{"date-parts":[["2014",2]]}}}],"schema":"https://github.com/citation-style-language/schema/raw/master/csl-citation.json"} </w:instrText>
      </w:r>
      <w:r>
        <w:rPr>
          <w:color w:val="000000" w:themeColor="text1"/>
        </w:rPr>
        <w:fldChar w:fldCharType="separate"/>
      </w:r>
      <w:r>
        <w:rPr>
          <w:noProof/>
          <w:color w:val="000000" w:themeColor="text1"/>
        </w:rPr>
        <w:t>(Seebacher et al. 2014)</w:t>
      </w:r>
      <w:r>
        <w:rPr>
          <w:color w:val="000000" w:themeColor="text1"/>
        </w:rPr>
        <w:fldChar w:fldCharType="end"/>
      </w:r>
      <w:r w:rsidRPr="00DA2E2F">
        <w:rPr>
          <w:color w:val="000000" w:themeColor="text1"/>
        </w:rPr>
        <w:t xml:space="preserve"> and locomotor performance </w:t>
      </w:r>
      <w:r>
        <w:rPr>
          <w:color w:val="000000" w:themeColor="text1"/>
        </w:rPr>
        <w:fldChar w:fldCharType="begin"/>
      </w:r>
      <w:r>
        <w:rPr>
          <w:color w:val="000000" w:themeColor="text1"/>
        </w:rPr>
        <w:instrText xml:space="preserve"> ADDIN ZOTERO_ITEM CSL_CITATION {"citationID":"merEBsBa","properties":{"formattedCitation":"(Kazerouni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Pr>
          <w:color w:val="000000" w:themeColor="text1"/>
        </w:rPr>
        <w:fldChar w:fldCharType="separate"/>
      </w:r>
      <w:r>
        <w:rPr>
          <w:noProof/>
          <w:color w:val="000000" w:themeColor="text1"/>
        </w:rPr>
        <w:t>(Kazerouni et al. 2016)</w:t>
      </w:r>
      <w:r>
        <w:rPr>
          <w:color w:val="000000" w:themeColor="text1"/>
        </w:rPr>
        <w:fldChar w:fldCharType="end"/>
      </w:r>
      <w:r w:rsidRPr="00DA2E2F">
        <w:rPr>
          <w:color w:val="000000" w:themeColor="text1"/>
        </w:rPr>
        <w:t xml:space="preserve">. However, these studies solely focus on the developmental effects on acclimation, whereas the influence on phenotypic flexibility and variability of plastic responses is poorly known. </w:t>
      </w:r>
    </w:p>
    <w:p w14:paraId="52D0498D" w14:textId="77777777" w:rsidR="00E32271" w:rsidRPr="00DA2E2F" w:rsidRDefault="00E32271" w:rsidP="00E32271">
      <w:pPr>
        <w:spacing w:line="480" w:lineRule="auto"/>
        <w:contextualSpacing/>
        <w:rPr>
          <w:color w:val="000000" w:themeColor="text1"/>
        </w:rPr>
      </w:pPr>
    </w:p>
    <w:p w14:paraId="1BA2962B" w14:textId="77777777" w:rsidR="00E32271" w:rsidRPr="00DA2E2F" w:rsidRDefault="00E32271" w:rsidP="00E32271">
      <w:pPr>
        <w:spacing w:line="480" w:lineRule="auto"/>
        <w:contextualSpacing/>
        <w:rPr>
          <w:color w:val="000000" w:themeColor="text1"/>
        </w:rPr>
      </w:pPr>
      <w:r w:rsidRPr="00DA2E2F">
        <w:rPr>
          <w:color w:val="000000" w:themeColor="text1"/>
        </w:rPr>
        <w:t>It has long been recognised that individuals vary in their plasticity, with some</w:t>
      </w:r>
    </w:p>
    <w:p w14:paraId="4767B155" w14:textId="77777777" w:rsidR="00E32271" w:rsidRPr="00085D85" w:rsidRDefault="00E32271" w:rsidP="00E32271">
      <w:pPr>
        <w:spacing w:line="480" w:lineRule="auto"/>
        <w:contextualSpacing/>
        <w:rPr>
          <w:color w:val="000000" w:themeColor="text1"/>
        </w:rPr>
      </w:pPr>
      <w:r w:rsidRPr="00DA2E2F">
        <w:rPr>
          <w:color w:val="000000" w:themeColor="text1"/>
        </w:rPr>
        <w:t xml:space="preserve">responding more flexibly than others </w:t>
      </w:r>
      <w:r>
        <w:rPr>
          <w:color w:val="000000" w:themeColor="text1"/>
        </w:rPr>
        <w:fldChar w:fldCharType="begin"/>
      </w:r>
      <w:r>
        <w:rPr>
          <w:color w:val="000000" w:themeColor="text1"/>
        </w:rPr>
        <w:instrText xml:space="preserve"> ADDIN ZOTERO_ITEM CSL_CITATION {"citationID":"3CeCfSKf","properties":{"formattedCitation":"(Nussey et al. 2007; Dingemanse and Wolf 2013)","plainCitation":"(Nussey et al. 2007; Dingemanse and Wolf 2013)","noteIndex":0},"citationItems":[{"id":1272,"uris":["http://zotero.org/users/1379426/items/Q743B4WS"],"uri":["http://zotero.org/users/1379426/items/Q743B4WS"],"itemData":{"id":1272,"type":"article-journal","abstract":"The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J"},{"family":"Wolf","given":"Max"}],"issued":{"date-parts":[["2013",5]]}}}],"schema":"https://github.com/citation-style-language/schema/raw/master/csl-citation.json"} </w:instrText>
      </w:r>
      <w:r>
        <w:rPr>
          <w:color w:val="000000" w:themeColor="text1"/>
        </w:rPr>
        <w:fldChar w:fldCharType="separate"/>
      </w:r>
      <w:r>
        <w:rPr>
          <w:noProof/>
          <w:color w:val="000000" w:themeColor="text1"/>
        </w:rPr>
        <w:t>(Nussey et al. 2007; Dingemanse and Wolf 2013)</w:t>
      </w:r>
      <w:r>
        <w:rPr>
          <w:color w:val="000000" w:themeColor="text1"/>
        </w:rPr>
        <w:fldChar w:fldCharType="end"/>
      </w:r>
      <w:r w:rsidRPr="00DA2E2F">
        <w:rPr>
          <w:color w:val="000000" w:themeColor="text1"/>
        </w:rPr>
        <w:t>. Consistent among individual</w:t>
      </w:r>
      <w:r>
        <w:rPr>
          <w:color w:val="000000" w:themeColor="text1"/>
        </w:rPr>
        <w:t xml:space="preserve"> variation in plasticity</w:t>
      </w:r>
      <w:r w:rsidRPr="00DA2E2F">
        <w:rPr>
          <w:color w:val="000000" w:themeColor="text1"/>
        </w:rPr>
        <w:t xml:space="preserve"> may be heritable, but </w:t>
      </w:r>
      <w:r>
        <w:rPr>
          <w:color w:val="000000" w:themeColor="text1"/>
        </w:rPr>
        <w:t>nonetheless</w:t>
      </w:r>
      <w:r w:rsidRPr="00DA2E2F">
        <w:rPr>
          <w:color w:val="000000" w:themeColor="text1"/>
        </w:rPr>
        <w:t xml:space="preserve">, provides the phenotypic substrate for selective forces to act upon </w:t>
      </w:r>
      <w:r>
        <w:rPr>
          <w:color w:val="000000" w:themeColor="text1"/>
        </w:rPr>
        <w:fldChar w:fldCharType="begin"/>
      </w:r>
      <w:r>
        <w:rPr>
          <w:color w:val="000000" w:themeColor="text1"/>
        </w:rPr>
        <w:instrText xml:space="preserve"> ADDIN ZOTERO_ITEM CSL_CITATION {"citationID":"Ut0Zisch","properties":{"formattedCitation":"(Nussey et al. 2007; Araya-Ajoy and Dingemanse 2017)","plainCitation":"(Nussey et al. 2007; Araya-Ajoy and Dingemanse 2017)","noteIndex":0},"citationItems":[{"id":1272,"uris":["http://zotero.org/users/1379426/items/Q743B4WS"],"uri":["http://zotero.org/users/1379426/items/Q743B4WS"],"itemData":{"id":1272,"type":"article-journal","abstract":"The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Pr>
          <w:color w:val="000000" w:themeColor="text1"/>
        </w:rPr>
        <w:fldChar w:fldCharType="separate"/>
      </w:r>
      <w:r>
        <w:rPr>
          <w:noProof/>
          <w:color w:val="000000" w:themeColor="text1"/>
        </w:rPr>
        <w:t>(Nussey et al. 2007; Araya-Ajoy and Dingemanse 2017)</w:t>
      </w:r>
      <w:r>
        <w:rPr>
          <w:color w:val="000000" w:themeColor="text1"/>
        </w:rPr>
        <w:fldChar w:fldCharType="end"/>
      </w:r>
      <w:r w:rsidRPr="00DA2E2F">
        <w:rPr>
          <w:color w:val="000000" w:themeColor="text1"/>
        </w:rPr>
        <w:t xml:space="preserve">. Developmental environments, however, can influence </w:t>
      </w:r>
      <w:r>
        <w:rPr>
          <w:color w:val="000000" w:themeColor="text1"/>
        </w:rPr>
        <w:t xml:space="preserve">phenotypic </w:t>
      </w:r>
      <w:r w:rsidRPr="00DA2E2F">
        <w:rPr>
          <w:color w:val="000000" w:themeColor="text1"/>
        </w:rPr>
        <w:t xml:space="preserve">variation available for selection </w:t>
      </w:r>
      <w:r>
        <w:rPr>
          <w:color w:val="000000" w:themeColor="text1"/>
        </w:rPr>
        <w:fldChar w:fldCharType="begin"/>
      </w:r>
      <w:r>
        <w:rPr>
          <w:color w:val="000000" w:themeColor="text1"/>
        </w:rPr>
        <w:instrText xml:space="preserve"> ADDIN ZOTERO_ITEM CSL_CITATION {"citationID":"mmBOVSqF","properties":{"formattedCitation":"(Sultan and Stearns 2005)","plainCitation":"(Sultan and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Pr>
          <w:color w:val="000000" w:themeColor="text1"/>
        </w:rPr>
        <w:fldChar w:fldCharType="separate"/>
      </w:r>
      <w:r>
        <w:rPr>
          <w:noProof/>
          <w:color w:val="000000" w:themeColor="text1"/>
        </w:rPr>
        <w:t>(Sultan and Stearns 2005)</w:t>
      </w:r>
      <w:r>
        <w:rPr>
          <w:color w:val="000000" w:themeColor="text1"/>
        </w:rPr>
        <w:fldChar w:fldCharType="end"/>
      </w:r>
      <w:r w:rsidRPr="00DA2E2F">
        <w:rPr>
          <w:color w:val="000000" w:themeColor="text1"/>
        </w:rPr>
        <w:t>. For example, zebra finches (</w:t>
      </w:r>
      <w:r w:rsidRPr="00DA2E2F">
        <w:rPr>
          <w:i/>
          <w:iCs/>
          <w:color w:val="000000" w:themeColor="text1"/>
        </w:rPr>
        <w:t>Taeniopygia guttata</w:t>
      </w:r>
      <w:r w:rsidRPr="00DA2E2F">
        <w:rPr>
          <w:color w:val="000000" w:themeColor="text1"/>
        </w:rPr>
        <w:t xml:space="preserve">) that experience nutritional stress as nestlings weigh less and have reduced growth rates contributing to increases in the repeatability of metabolism and behavioural traits </w:t>
      </w:r>
      <w:r>
        <w:rPr>
          <w:noProof/>
          <w:color w:val="000000" w:themeColor="text1"/>
        </w:rPr>
        <w:fldChar w:fldCharType="begin"/>
      </w:r>
      <w:r>
        <w:rPr>
          <w:noProof/>
          <w:color w:val="000000" w:themeColor="text1"/>
        </w:rPr>
        <w:instrText xml:space="preserve"> ADDIN ZOTERO_ITEM CSL_CITATION {"citationID":"S0EvejHX","properties":{"formattedCitation":"(Careau et al. 2014a)","plainCitation":"(Careau et al. 2014a)","noteIndex":0},"citationItems":[{"id":3443,"uris":["http://zotero.org/users/1379426/items/NMK59HWA"],"uri":["http://zotero.org/users/1379426/items/NMK59HWA"],"itemData":{"id":3443,"type":"article-journal","abstract":"Phenotypic correlations (rP) have frequently been observed between physiological and behavioural traits, and the nature of these associations has been shown to be modulated by a range of environmental stressors. Studies to date have examined the effects of acute stressors on physiology–behaviour interrelations, but the potential for permanent changes induced by exposure to stress during development remains unexplored. We exposed female zebra finches to dietary restriction during the nestling stage and tested how this affected rP among a variety of physiological traits (haematocrit, stress-induced corticosterone level and basal metabolic rate (BMR)) and behavioural traits (activity and feeding rates in novel and familiar environments). Developmental stress completely uncoupled the relationship between activity in a novel environment and two physiological traits: haematocrit and BMR. This suggests that nutritionally based developmental stress has provoked changes in the energy budget that alleviate the trade-off between maintenance (BMR) and locomotor activities.","container-title":"Biology Letters","DOI":"10.1098/rsbl.2014.0834","issue":"12","journalAbbreviation":"Biology Letters","note":"publisher: Royal Society","page":"20140834","source":"royalsocietypublishing.org (Atypon)","title":"Developmental stress can uncouple relationships between physiology and behaviour","volume":"10","author":[{"family":"Careau","given":"Vincent"},{"family":"Buttemer","given":"William A."},{"family":"Buchanan","given":"Katherine L."}],"issued":{"date-parts":[["2014",12,31]]}}}],"schema":"https://github.com/citation-style-language/schema/raw/master/csl-citation.json"} </w:instrText>
      </w:r>
      <w:r>
        <w:rPr>
          <w:noProof/>
          <w:color w:val="000000" w:themeColor="text1"/>
        </w:rPr>
        <w:fldChar w:fldCharType="separate"/>
      </w:r>
      <w:r>
        <w:rPr>
          <w:noProof/>
          <w:color w:val="000000" w:themeColor="text1"/>
        </w:rPr>
        <w:t>(Careau et al. 2014a)</w:t>
      </w:r>
      <w:r>
        <w:rPr>
          <w:noProof/>
          <w:color w:val="000000" w:themeColor="text1"/>
        </w:rPr>
        <w:fldChar w:fldCharType="end"/>
      </w:r>
      <w:r w:rsidRPr="00DA2E2F">
        <w:rPr>
          <w:color w:val="000000" w:themeColor="text1"/>
        </w:rPr>
        <w:t>. Consistent among individual variation in plasticity has also been reported in other labile traits including aggressiveness in great tits (</w:t>
      </w:r>
      <w:r w:rsidRPr="00DA2E2F">
        <w:rPr>
          <w:i/>
          <w:iCs/>
          <w:color w:val="000000" w:themeColor="text1"/>
        </w:rPr>
        <w:t>Parsus major</w:t>
      </w:r>
      <w:r w:rsidRPr="00DA2E2F">
        <w:rPr>
          <w:color w:val="000000" w:themeColor="text1"/>
        </w:rPr>
        <w:t xml:space="preserve">) </w:t>
      </w:r>
      <w:r>
        <w:rPr>
          <w:color w:val="000000" w:themeColor="text1"/>
        </w:rPr>
        <w:fldChar w:fldCharType="begin"/>
      </w:r>
      <w:r>
        <w:rPr>
          <w:color w:val="000000" w:themeColor="text1"/>
        </w:rPr>
        <w:instrText xml:space="preserve"> ADDIN ZOTERO_ITEM CSL_CITATION {"citationID":"15IbDAOd","properties":{"formattedCitation":"(Araya-Ajoy and Dingemanse 2017)","plainCitation":"(Araya-Ajoy and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Pr>
          <w:color w:val="000000" w:themeColor="text1"/>
        </w:rPr>
        <w:fldChar w:fldCharType="separate"/>
      </w:r>
      <w:r>
        <w:rPr>
          <w:noProof/>
          <w:color w:val="000000" w:themeColor="text1"/>
        </w:rPr>
        <w:t>(Araya-Ajoy and Dingemanse 2017)</w:t>
      </w:r>
      <w:r>
        <w:rPr>
          <w:color w:val="000000" w:themeColor="text1"/>
        </w:rPr>
        <w:fldChar w:fldCharType="end"/>
      </w:r>
      <w:r w:rsidRPr="00DA2E2F">
        <w:rPr>
          <w:color w:val="000000" w:themeColor="text1"/>
        </w:rPr>
        <w:t xml:space="preserve">, explorative behaviour in chickadees </w:t>
      </w:r>
      <w:r>
        <w:rPr>
          <w:color w:val="000000" w:themeColor="text1"/>
        </w:rPr>
        <w:fldChar w:fldCharType="begin"/>
      </w:r>
      <w:r>
        <w:rPr>
          <w:color w:val="000000" w:themeColor="text1"/>
        </w:rPr>
        <w:instrText xml:space="preserve"> ADDIN ZOTERO_ITEM CSL_CITATION {"citationID":"JREw32xs","properties":{"formattedCitation":"(Thompson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Pr>
          <w:color w:val="000000" w:themeColor="text1"/>
        </w:rPr>
        <w:fldChar w:fldCharType="separate"/>
      </w:r>
      <w:r>
        <w:rPr>
          <w:noProof/>
          <w:color w:val="000000" w:themeColor="text1"/>
        </w:rPr>
        <w:t>(Thompson et al. 2018)</w:t>
      </w:r>
      <w:r>
        <w:rPr>
          <w:color w:val="000000" w:themeColor="text1"/>
        </w:rPr>
        <w:fldChar w:fldCharType="end"/>
      </w:r>
      <w:r w:rsidRPr="00DA2E2F">
        <w:rPr>
          <w:color w:val="000000" w:themeColor="text1"/>
        </w:rPr>
        <w:t xml:space="preserve"> and metabolic rate in amphipods </w:t>
      </w:r>
      <w:r>
        <w:rPr>
          <w:color w:val="000000" w:themeColor="text1"/>
        </w:rPr>
        <w:fldChar w:fldCharType="begin"/>
      </w:r>
      <w:r>
        <w:rPr>
          <w:color w:val="000000" w:themeColor="text1"/>
        </w:rPr>
        <w:instrText xml:space="preserve"> ADDIN ZOTERO_ITEM CSL_CITATION {"citationID":"qeFrqVgw","properties":{"formattedCitation":"(R\\uc0\\u233{}veillon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Pr>
          <w:color w:val="000000" w:themeColor="text1"/>
        </w:rPr>
        <w:fldChar w:fldCharType="separate"/>
      </w:r>
      <w:r w:rsidRPr="00400E43">
        <w:rPr>
          <w:color w:val="000000"/>
          <w:lang w:val="en-GB"/>
        </w:rPr>
        <w:t>(Réveillon et al. 2019)</w:t>
      </w:r>
      <w:r>
        <w:rPr>
          <w:color w:val="000000" w:themeColor="text1"/>
        </w:rPr>
        <w:fldChar w:fldCharType="end"/>
      </w:r>
      <w:r w:rsidRPr="00DA2E2F">
        <w:rPr>
          <w:color w:val="000000" w:themeColor="text1"/>
        </w:rPr>
        <w:t xml:space="preserve">. Whether developmental environments affect consistent variation in plasticity </w:t>
      </w:r>
      <w:r w:rsidRPr="00DA2E2F">
        <w:rPr>
          <w:i/>
          <w:iCs/>
          <w:color w:val="000000" w:themeColor="text1"/>
        </w:rPr>
        <w:t>per se</w:t>
      </w:r>
      <w:r w:rsidRPr="00DA2E2F">
        <w:rPr>
          <w:color w:val="000000" w:themeColor="text1"/>
        </w:rPr>
        <w:t xml:space="preserve"> is </w:t>
      </w:r>
      <w:r w:rsidRPr="00085D85">
        <w:rPr>
          <w:color w:val="000000" w:themeColor="text1"/>
        </w:rPr>
        <w:t xml:space="preserve">still </w:t>
      </w:r>
      <w:r>
        <w:rPr>
          <w:color w:val="000000" w:themeColor="text1"/>
        </w:rPr>
        <w:t>not well</w:t>
      </w:r>
      <w:r w:rsidRPr="00085D85">
        <w:rPr>
          <w:color w:val="000000" w:themeColor="text1"/>
        </w:rPr>
        <w:t xml:space="preserve"> understood. Identifying the factors that impact repeatability is necessary for understanding the evolution of plasticity in changing environments. </w:t>
      </w:r>
    </w:p>
    <w:p w14:paraId="700AEF2E" w14:textId="77777777" w:rsidR="00E32271" w:rsidRPr="00085D85" w:rsidRDefault="00E32271" w:rsidP="00E32271">
      <w:pPr>
        <w:spacing w:line="480" w:lineRule="auto"/>
        <w:contextualSpacing/>
        <w:rPr>
          <w:color w:val="000000" w:themeColor="text1"/>
        </w:rPr>
      </w:pPr>
    </w:p>
    <w:p w14:paraId="6E86A7BA" w14:textId="77777777" w:rsidR="00E32271" w:rsidRPr="00085D85" w:rsidRDefault="00E32271" w:rsidP="00E32271">
      <w:pPr>
        <w:spacing w:line="480" w:lineRule="auto"/>
        <w:contextualSpacing/>
        <w:rPr>
          <w:color w:val="000000" w:themeColor="text1"/>
        </w:rPr>
      </w:pPr>
      <w:r w:rsidRPr="00085D85">
        <w:rPr>
          <w:color w:val="000000" w:themeColor="text1"/>
        </w:rPr>
        <w:lastRenderedPageBreak/>
        <w:t xml:space="preserve">Energy metabolism is a key fitness related trait that is both consistently different among individuals and highly labile within individuals </w:t>
      </w:r>
      <w:r>
        <w:rPr>
          <w:color w:val="000000" w:themeColor="text1"/>
        </w:rPr>
        <w:fldChar w:fldCharType="begin"/>
      </w:r>
      <w:r>
        <w:rPr>
          <w:color w:val="000000" w:themeColor="text1"/>
        </w:rPr>
        <w:instrText xml:space="preserve"> ADDIN ZOTERO_ITEM CSL_CITATION {"citationID":"l3NkGSwk","properties":{"formattedCitation":"(Nespolo and Franco 2007; Norin and Metcalfe 2019)","plainCitation":"(Nespolo and Franco 2007; Norin and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rPr>
          <w:color w:val="000000" w:themeColor="text1"/>
        </w:rPr>
        <w:fldChar w:fldCharType="separate"/>
      </w:r>
      <w:r>
        <w:rPr>
          <w:noProof/>
          <w:color w:val="000000" w:themeColor="text1"/>
        </w:rPr>
        <w:t>(Nespolo and Franco 2007; Norin and Metcalfe 2019)</w:t>
      </w:r>
      <w:r>
        <w:rPr>
          <w:color w:val="000000" w:themeColor="text1"/>
        </w:rPr>
        <w:fldChar w:fldCharType="end"/>
      </w:r>
      <w:r w:rsidRPr="00085D85">
        <w:rPr>
          <w:color w:val="000000" w:themeColor="text1"/>
        </w:rPr>
        <w:t xml:space="preserve">. All organisms require energy for growth, maintenance and reproduction </w:t>
      </w:r>
      <w:r>
        <w:rPr>
          <w:color w:val="000000" w:themeColor="text1"/>
        </w:rPr>
        <w:fldChar w:fldCharType="begin"/>
      </w:r>
      <w:r>
        <w:rPr>
          <w:color w:val="000000" w:themeColor="text1"/>
        </w:rPr>
        <w:instrText xml:space="preserve"> ADDIN ZOTERO_ITEM CSL_CITATION {"citationID":"tmOIWsyg","properties":{"formattedCitation":"(Careau et al. 2014c)","plainCitation":"(Careau et al. 2014c)","noteIndex":0},"citationItems":[{"id":2500,"uris":["http://zotero.org/users/1379426/items/7S7F68ET"],"uri":["http://zotero.org/users/1379426/items/7S7F68ET"],"itemData":{"id":2500,"type":"chapter","container-title":"Integrative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Pr>
          <w:color w:val="000000" w:themeColor="text1"/>
        </w:rPr>
        <w:fldChar w:fldCharType="separate"/>
      </w:r>
      <w:r>
        <w:rPr>
          <w:noProof/>
          <w:color w:val="000000" w:themeColor="text1"/>
        </w:rPr>
        <w:t>(Careau et al. 2014c)</w:t>
      </w:r>
      <w:r>
        <w:rPr>
          <w:color w:val="000000" w:themeColor="text1"/>
        </w:rPr>
        <w:fldChar w:fldCharType="end"/>
      </w:r>
      <w:r w:rsidRPr="00085D85">
        <w:rPr>
          <w:color w:val="000000" w:themeColor="text1"/>
        </w:rPr>
        <w:t xml:space="preserve">. Numerous studies have investigated the influence of various developmental environments, such as temperature </w:t>
      </w:r>
      <w:r>
        <w:rPr>
          <w:color w:val="000000" w:themeColor="text1"/>
        </w:rPr>
        <w:fldChar w:fldCharType="begin"/>
      </w:r>
      <w:r>
        <w:rPr>
          <w:color w:val="000000" w:themeColor="text1"/>
        </w:rPr>
        <w:instrText xml:space="preserve"> ADDIN ZOTERO_ITEM CSL_CITATION {"citationID":"uaoslmad","properties":{"formattedCitation":"(Gangloff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&lt;i&gt;Thamnophis Elegans&lt;/i&gt;","volume":"88","author":[{"family":"Gangloff","given":"Eric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Pr>
          <w:color w:val="000000" w:themeColor="text1"/>
        </w:rPr>
        <w:fldChar w:fldCharType="separate"/>
      </w:r>
      <w:r>
        <w:rPr>
          <w:noProof/>
          <w:color w:val="000000" w:themeColor="text1"/>
        </w:rPr>
        <w:t>(Gangloff et al. 2015; Noble et al. 2018)</w:t>
      </w:r>
      <w:r>
        <w:rPr>
          <w:color w:val="000000" w:themeColor="text1"/>
        </w:rPr>
        <w:fldChar w:fldCharType="end"/>
      </w:r>
      <w:r w:rsidRPr="00085D85">
        <w:rPr>
          <w:color w:val="000000" w:themeColor="text1"/>
        </w:rPr>
        <w:t>, ultra-violet</w:t>
      </w:r>
      <w:r>
        <w:rPr>
          <w:color w:val="000000" w:themeColor="text1"/>
        </w:rPr>
        <w:t xml:space="preserve"> (UV)</w:t>
      </w:r>
      <w:r w:rsidRPr="00085D85">
        <w:rPr>
          <w:color w:val="000000" w:themeColor="text1"/>
        </w:rPr>
        <w:t xml:space="preserve"> exposure </w:t>
      </w:r>
      <w:r>
        <w:rPr>
          <w:color w:val="000000" w:themeColor="text1"/>
        </w:rPr>
        <w:fldChar w:fldCharType="begin"/>
      </w:r>
      <w:r>
        <w:rPr>
          <w:color w:val="000000" w:themeColor="text1"/>
        </w:rPr>
        <w:instrText xml:space="preserve"> ADDIN ZOTERO_ITEM CSL_CITATION {"citationID":"rj2GBWvx","properties":{"formattedCitation":"(Kazerouni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Pr>
          <w:color w:val="000000" w:themeColor="text1"/>
        </w:rPr>
        <w:fldChar w:fldCharType="separate"/>
      </w:r>
      <w:r>
        <w:rPr>
          <w:noProof/>
          <w:color w:val="000000" w:themeColor="text1"/>
        </w:rPr>
        <w:t>(Kazerouni et al. 2016)</w:t>
      </w:r>
      <w:r>
        <w:rPr>
          <w:color w:val="000000" w:themeColor="text1"/>
        </w:rPr>
        <w:fldChar w:fldCharType="end"/>
      </w:r>
      <w:r w:rsidRPr="00085D85">
        <w:rPr>
          <w:color w:val="000000" w:themeColor="text1"/>
        </w:rPr>
        <w:t xml:space="preserve">, and dietary restriction </w:t>
      </w:r>
      <w:r>
        <w:rPr>
          <w:color w:val="000000" w:themeColor="text1"/>
        </w:rPr>
        <w:fldChar w:fldCharType="begin"/>
      </w:r>
      <w:r>
        <w:rPr>
          <w:color w:val="000000" w:themeColor="text1"/>
        </w:rPr>
        <w:instrText xml:space="preserve"> ADDIN ZOTERO_ITEM CSL_CITATION {"citationID":"cq1mxZNG","properties":{"formattedCitation":"(Careau et al. 2014a)","plainCitation":"(Careau et al. 2014a)","noteIndex":0},"citationItems":[{"id":3443,"uris":["http://zotero.org/users/1379426/items/NMK59HWA"],"uri":["http://zotero.org/users/1379426/items/NMK59HWA"],"itemData":{"id":3443,"type":"article-journal","abstract":"Phenotypic correlations (rP) have frequently been observed between physiological and behavioural traits, and the nature of these associations has been shown to be modulated by a range of environmental stressors. Studies to date have examined the effects of acute stressors on physiology–behaviour interrelations, but the potential for permanent changes induced by exposure to stress during development remains unexplored. We exposed female zebra finches to dietary restriction during the nestling stage and tested how this affected rP among a variety of physiological traits (haematocrit, stress-induced corticosterone level and basal metabolic rate (BMR)) and behavioural traits (activity and feeding rates in novel and familiar environments). Developmental stress completely uncoupled the relationship between activity in a novel environment and two physiological traits: haematocrit and BMR. This suggests that nutritionally based developmental stress has provoked changes in the energy budget that alleviate the trade-off between maintenance (BMR) and locomotor activities.","container-title":"Biology Letters","DOI":"10.1098/rsbl.2014.0834","issue":"12","journalAbbreviation":"Biology Letters","note":"publisher: Royal Society","page":"20140834","source":"royalsocietypublishing.org (Atypon)","title":"Developmental stress can uncouple relationships between physiology and behaviour","volume":"10","author":[{"family":"Careau","given":"Vincent"},{"family":"Buttemer","given":"William A."},{"family":"Buchanan","given":"Katherine L."}],"issued":{"date-parts":[["2014",12,31]]}}}],"schema":"https://github.com/citation-style-language/schema/raw/master/csl-citation.json"} </w:instrText>
      </w:r>
      <w:r>
        <w:rPr>
          <w:color w:val="000000" w:themeColor="text1"/>
        </w:rPr>
        <w:fldChar w:fldCharType="separate"/>
      </w:r>
      <w:r>
        <w:rPr>
          <w:noProof/>
          <w:color w:val="000000" w:themeColor="text1"/>
        </w:rPr>
        <w:t>(Careau et al. 2014a)</w:t>
      </w:r>
      <w:r>
        <w:rPr>
          <w:color w:val="000000" w:themeColor="text1"/>
        </w:rPr>
        <w:fldChar w:fldCharType="end"/>
      </w:r>
      <w:r w:rsidRPr="00085D85">
        <w:rPr>
          <w:color w:val="000000" w:themeColor="text1"/>
        </w:rPr>
        <w:t xml:space="preserve"> on metabolic rate, however, the impacts on plasticity of metabolic rate is not well established </w:t>
      </w:r>
      <w:r>
        <w:rPr>
          <w:color w:val="000000" w:themeColor="text1"/>
        </w:rPr>
        <w:fldChar w:fldCharType="begin"/>
      </w:r>
      <w:r>
        <w:rPr>
          <w:color w:val="000000" w:themeColor="text1"/>
        </w:rPr>
        <w:instrText xml:space="preserve"> ADDIN ZOTERO_ITEM CSL_CITATION {"citationID":"AyyY2Cq3","properties":{"formattedCitation":"(but see Seebacher et al. 2014)","plainCitation":"(but see Seebacher et al. 2014)","noteIndex":0},"citationItems":[{"id":3647,"uris":["http://zotero.org/users/1379426/items/CUU6I3TI"],"uri":["http://zotero.org/users/1379426/items/CUU6I3TI"],"itemData":{"id":3647,"type":"article-journal","container-title":"Functional Ecology","DOI":"10.1111/1365-2435.12156","ISSN":"02698463","issue":"1","journalAbbreviation":"Funct Ecol","language":"en","page":"137-148","source":"DOI.org (Crossref)","title":"Regulation of thermal acclimation varies between generations of the short-lived mosquitofish that developed in different environmental conditions","volume":"28","author":[{"family":"Seebacher","given":"Frank"},{"family":"Beaman","given":"Julian"},{"family":"Little","given":"Alexander G."}],"editor":[{"family":"Blanckenhorn","given":"Wolf"}],"issued":{"date-parts":[["2014",2]]}},"prefix":"but see "}],"schema":"https://github.com/citation-style-language/schema/raw/master/csl-citation.json"} </w:instrText>
      </w:r>
      <w:r>
        <w:rPr>
          <w:color w:val="000000" w:themeColor="text1"/>
        </w:rPr>
        <w:fldChar w:fldCharType="separate"/>
      </w:r>
      <w:r>
        <w:rPr>
          <w:noProof/>
          <w:color w:val="000000" w:themeColor="text1"/>
        </w:rPr>
        <w:t>(but see Seebacher et al. 2014)</w:t>
      </w:r>
      <w:r>
        <w:rPr>
          <w:color w:val="000000" w:themeColor="text1"/>
        </w:rPr>
        <w:fldChar w:fldCharType="end"/>
      </w:r>
      <w:r w:rsidRPr="00085D85">
        <w:rPr>
          <w:color w:val="000000" w:themeColor="text1"/>
        </w:rPr>
        <w:t xml:space="preserve">. Developmental </w:t>
      </w:r>
      <w:r>
        <w:rPr>
          <w:color w:val="000000" w:themeColor="text1"/>
        </w:rPr>
        <w:t>environments</w:t>
      </w:r>
      <w:r w:rsidRPr="00085D85">
        <w:rPr>
          <w:color w:val="000000" w:themeColor="text1"/>
        </w:rPr>
        <w:t xml:space="preserve"> </w:t>
      </w:r>
      <w:r>
        <w:rPr>
          <w:color w:val="000000" w:themeColor="text1"/>
        </w:rPr>
        <w:t>are expected to</w:t>
      </w:r>
      <w:r w:rsidRPr="00085D85">
        <w:rPr>
          <w:color w:val="000000" w:themeColor="text1"/>
        </w:rPr>
        <w:t xml:space="preserve"> influence metabolic plasticity, possibly through modifications in metabolic enzymes or cellular membrane structure that influence their function in different environments </w:t>
      </w:r>
      <w:r>
        <w:rPr>
          <w:color w:val="000000" w:themeColor="text1"/>
        </w:rPr>
        <w:fldChar w:fldCharType="begin"/>
      </w:r>
      <w:r>
        <w:rPr>
          <w:color w:val="000000" w:themeColor="text1"/>
        </w:rPr>
        <w:instrText xml:space="preserve"> ADDIN ZOTERO_ITEM CSL_CITATION {"citationID":"IQzo6m9t","properties":{"formattedCitation":"(Angilletta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Pr>
          <w:color w:val="000000" w:themeColor="text1"/>
        </w:rPr>
        <w:fldChar w:fldCharType="separate"/>
      </w:r>
      <w:r>
        <w:rPr>
          <w:noProof/>
          <w:color w:val="000000" w:themeColor="text1"/>
        </w:rPr>
        <w:t>(Angilletta Jr 2016)</w:t>
      </w:r>
      <w:r>
        <w:rPr>
          <w:color w:val="000000" w:themeColor="text1"/>
        </w:rPr>
        <w:fldChar w:fldCharType="end"/>
      </w:r>
      <w:r>
        <w:rPr>
          <w:noProof/>
          <w:color w:val="000000" w:themeColor="text1"/>
        </w:rPr>
        <w:t>.</w:t>
      </w:r>
      <w:r w:rsidRPr="00085D85">
        <w:rPr>
          <w:color w:val="000000" w:themeColor="text1"/>
        </w:rPr>
        <w:t xml:space="preserve"> Such changes imply that tolerance to environmental perturbations may be determined by the developmental environment a given cohort experiences. Furthermore, if repeatability of metabolic plasticity is also affected, then the capacity to respond to selection might also </w:t>
      </w:r>
      <w:r>
        <w:rPr>
          <w:color w:val="000000" w:themeColor="text1"/>
        </w:rPr>
        <w:t xml:space="preserve">depend on </w:t>
      </w:r>
      <w:r w:rsidRPr="00085D85">
        <w:rPr>
          <w:color w:val="000000" w:themeColor="text1"/>
        </w:rPr>
        <w:t>early life conditions. Understanding how early life environments shape metabolic plasticity will be important for ectotherms where metabolic rate is closely intertwined with prevailing environmental conditions.</w:t>
      </w:r>
    </w:p>
    <w:p w14:paraId="3EDD79B0" w14:textId="77777777" w:rsidR="00E32271" w:rsidRPr="00085D85" w:rsidRDefault="00E32271" w:rsidP="00E32271">
      <w:pPr>
        <w:spacing w:line="480" w:lineRule="auto"/>
        <w:contextualSpacing/>
        <w:rPr>
          <w:color w:val="000000" w:themeColor="text1"/>
        </w:rPr>
      </w:pPr>
    </w:p>
    <w:p w14:paraId="51923D29" w14:textId="77777777" w:rsidR="00E32271" w:rsidRPr="00085D85" w:rsidRDefault="00E32271" w:rsidP="00E32271">
      <w:pPr>
        <w:spacing w:line="480" w:lineRule="auto"/>
        <w:contextualSpacing/>
        <w:rPr>
          <w:rFonts w:eastAsia="Calibri"/>
          <w:color w:val="000000" w:themeColor="text1"/>
        </w:rPr>
        <w:sectPr w:rsidR="00E32271" w:rsidRPr="00085D85" w:rsidSect="00B672CB">
          <w:pgSz w:w="11900" w:h="16840"/>
          <w:pgMar w:top="1440" w:right="1440" w:bottom="1440" w:left="1440" w:header="708" w:footer="708" w:gutter="0"/>
          <w:lnNumType w:countBy="1" w:restart="continuous"/>
          <w:cols w:space="708"/>
          <w:docGrid w:linePitch="360"/>
        </w:sectPr>
      </w:pPr>
      <w:r w:rsidRPr="00085D85">
        <w:rPr>
          <w:rFonts w:eastAsia="Yu Mincho"/>
          <w:color w:val="000000" w:themeColor="text1"/>
        </w:rPr>
        <w:t>Here we employed a ‘reaction norm approach’</w:t>
      </w:r>
      <w:r>
        <w:rPr>
          <w:rFonts w:eastAsia="Yu Mincho"/>
          <w:color w:val="000000" w:themeColor="text1"/>
        </w:rPr>
        <w:fldChar w:fldCharType="begin"/>
      </w:r>
      <w:r>
        <w:rPr>
          <w:rFonts w:eastAsia="Yu Mincho"/>
          <w:color w:val="000000" w:themeColor="text1"/>
        </w:rPr>
        <w:instrText xml:space="preserve"> ADDIN ZOTERO_ITEM CSL_CITATION {"citationID":"Pgo6z7vZ","properties":{"formattedCitation":"(sensu Via et al. 1995)","plainCitation":"(sensu Via et al. 1995)","noteIndex":0},"citationItems":[{"id":1788,"uris":["http://zotero.org/users/1379426/items/9FN6F2ZJ"],"uri":["http://zotero.org/users/1379426/items/9FN6F2ZJ"],"itemData":{"id":1788,"type":"article-journal","container-title":"Trends Ecology and Evolution","DOI":"10.1016/S0169-5347(00)89061-8","issue":"5","language":"English","page":"212–217","title":"Adaptive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H"}],"issued":{"date-parts":[["1995",5]]}},"prefix":"sensu "}],"schema":"https://github.com/citation-style-language/schema/raw/master/csl-citation.json"}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(sensu Via et al. 1995)</w:t>
      </w:r>
      <w:r>
        <w:rPr>
          <w:rFonts w:eastAsia="Yu Mincho"/>
          <w:color w:val="000000" w:themeColor="text1"/>
        </w:rPr>
        <w:fldChar w:fldCharType="end"/>
      </w:r>
      <w:r w:rsidRPr="00085D85">
        <w:rPr>
          <w:rFonts w:eastAsia="Yu Mincho"/>
          <w:color w:val="000000" w:themeColor="text1"/>
        </w:rPr>
        <w:t xml:space="preserve"> to examine the impact of </w:t>
      </w:r>
      <w:r w:rsidRPr="00085D85">
        <w:rPr>
          <w:rFonts w:eastAsia="Calibri"/>
          <w:color w:val="000000" w:themeColor="text1"/>
        </w:rPr>
        <w:t>developmental temperature</w:t>
      </w:r>
      <w:r w:rsidRPr="00085D85">
        <w:rPr>
          <w:rFonts w:eastAsia="Yu Mincho"/>
          <w:color w:val="000000" w:themeColor="text1"/>
        </w:rPr>
        <w:t xml:space="preserve"> on metabolic rate plasticity</w:t>
      </w:r>
      <w:r w:rsidRPr="00085D85">
        <w:rPr>
          <w:rFonts w:eastAsia="Calibri"/>
          <w:color w:val="000000" w:themeColor="text1"/>
        </w:rPr>
        <w:t xml:space="preserve"> in an oviparous skink (</w:t>
      </w:r>
      <w:r w:rsidRPr="00085D85">
        <w:rPr>
          <w:rFonts w:eastAsia="Calibri"/>
          <w:i/>
          <w:iCs/>
          <w:color w:val="000000" w:themeColor="text1"/>
        </w:rPr>
        <w:t>Lampropholis delicata</w:t>
      </w:r>
      <w:r w:rsidRPr="00085D85">
        <w:rPr>
          <w:rFonts w:eastAsia="Calibri"/>
          <w:color w:val="000000" w:themeColor="text1"/>
        </w:rPr>
        <w:t>). Specifically, we were interested in testing whether developmental temperature affects the shape and repeatability of metabolic thermal reaction norms.</w:t>
      </w:r>
      <w:r w:rsidRPr="00085D85">
        <w:rPr>
          <w:color w:val="000000" w:themeColor="text1"/>
        </w:rPr>
        <w:t xml:space="preserve"> </w:t>
      </w:r>
      <w:r w:rsidRPr="00085D85">
        <w:rPr>
          <w:rFonts w:eastAsia="Calibri"/>
          <w:color w:val="000000" w:themeColor="text1"/>
        </w:rPr>
        <w:t>Over 3.5 months, we repeatedly measured routine metabolic rate at six temperatures for lizards (n</w:t>
      </w:r>
      <w:r w:rsidRPr="00085D85">
        <w:rPr>
          <w:rFonts w:eastAsia="Calibri"/>
          <w:color w:val="000000" w:themeColor="text1"/>
          <w:vertAlign w:val="subscript"/>
        </w:rPr>
        <w:t>obs</w:t>
      </w:r>
      <w:r w:rsidRPr="00085D85">
        <w:rPr>
          <w:rFonts w:eastAsia="Calibri"/>
          <w:color w:val="000000" w:themeColor="text1"/>
        </w:rPr>
        <w:t xml:space="preserve"> = 3,818) that hatched from two incubation treatments (total individuals: n</w:t>
      </w:r>
      <w:r w:rsidRPr="00085D85">
        <w:rPr>
          <w:rFonts w:eastAsia="Calibri"/>
          <w:color w:val="000000" w:themeColor="text1"/>
          <w:vertAlign w:val="subscript"/>
        </w:rPr>
        <w:t xml:space="preserve">hot </w:t>
      </w:r>
      <w:r w:rsidRPr="00085D85">
        <w:rPr>
          <w:rFonts w:eastAsia="Calibri"/>
          <w:color w:val="000000" w:themeColor="text1"/>
        </w:rPr>
        <w:t>= 25, n</w:t>
      </w:r>
      <w:r w:rsidRPr="00085D85">
        <w:rPr>
          <w:rFonts w:eastAsia="Calibri"/>
          <w:color w:val="000000" w:themeColor="text1"/>
          <w:vertAlign w:val="subscript"/>
        </w:rPr>
        <w:t>cold</w:t>
      </w:r>
      <w:r w:rsidRPr="00085D85">
        <w:rPr>
          <w:rFonts w:eastAsia="Calibri"/>
          <w:color w:val="000000" w:themeColor="text1"/>
        </w:rPr>
        <w:t xml:space="preserve"> = 26) to address the following key questions: (1) How does developmental temperature change the intercept and slope of the thermal reaction norm?; (2) How does the repeatability of </w:t>
      </w:r>
      <w:r w:rsidRPr="00085D85">
        <w:rPr>
          <w:rFonts w:eastAsia="Calibri"/>
          <w:color w:val="000000" w:themeColor="text1"/>
        </w:rPr>
        <w:lastRenderedPageBreak/>
        <w:t>metabolic plasticity (i.e. slope of the reaction norm) change with developmental temperature? (3) Do developmental temperature treatments differ in their repeatability of metabolic rate (intercept) at each acute temperature (i.e. temperature-specific repeatability)? Our experimental approach provide</w:t>
      </w:r>
      <w:r>
        <w:rPr>
          <w:rFonts w:eastAsia="Calibri"/>
          <w:color w:val="000000" w:themeColor="text1"/>
        </w:rPr>
        <w:t>s</w:t>
      </w:r>
      <w:r w:rsidRPr="00085D85">
        <w:rPr>
          <w:rFonts w:eastAsia="Calibri"/>
          <w:color w:val="000000" w:themeColor="text1"/>
        </w:rPr>
        <w:t xml:space="preserve"> important insights into how development environments mediate the capacity for ectotherms to respond to thermal variation during early stages of life</w:t>
      </w:r>
      <w:r>
        <w:rPr>
          <w:rFonts w:eastAsia="Calibri"/>
          <w:color w:val="000000" w:themeColor="text1"/>
        </w:rPr>
        <w:t xml:space="preserve"> and the energetic consequences of such effects</w:t>
      </w:r>
      <w:r w:rsidRPr="00085D85">
        <w:rPr>
          <w:rFonts w:eastAsia="Calibri"/>
          <w:color w:val="000000" w:themeColor="text1"/>
        </w:rPr>
        <w:t>.</w:t>
      </w:r>
    </w:p>
    <w:p w14:paraId="72414122" w14:textId="77777777" w:rsidR="00E32271" w:rsidRPr="00085D85" w:rsidRDefault="00E32271" w:rsidP="00E32271">
      <w:pPr>
        <w:pStyle w:val="Thesissectionheading"/>
        <w:spacing w:line="480" w:lineRule="auto"/>
        <w:contextualSpacing/>
        <w:rPr>
          <w:color w:val="000000" w:themeColor="text1"/>
        </w:rPr>
      </w:pPr>
      <w:bookmarkStart w:id="3" w:name="_Toc57034295"/>
      <w:r w:rsidRPr="00085D85">
        <w:rPr>
          <w:color w:val="000000" w:themeColor="text1"/>
        </w:rPr>
        <w:lastRenderedPageBreak/>
        <w:t>Materials and Methods</w:t>
      </w:r>
      <w:bookmarkEnd w:id="3"/>
    </w:p>
    <w:p w14:paraId="4C6C9D20" w14:textId="77777777" w:rsidR="00E32271" w:rsidRPr="00085D85" w:rsidRDefault="00E32271" w:rsidP="00E32271">
      <w:pPr>
        <w:pStyle w:val="Thesissubheading"/>
        <w:spacing w:line="480" w:lineRule="auto"/>
        <w:contextualSpacing/>
        <w:rPr>
          <w:color w:val="000000" w:themeColor="text1"/>
        </w:rPr>
      </w:pPr>
      <w:r w:rsidRPr="00085D85">
        <w:rPr>
          <w:color w:val="000000" w:themeColor="text1"/>
        </w:rPr>
        <w:t>Lizard collection and Husbandry</w:t>
      </w:r>
    </w:p>
    <w:p w14:paraId="7DD4C47D" w14:textId="77777777" w:rsidR="00E32271" w:rsidRPr="00085D85" w:rsidRDefault="00E32271" w:rsidP="00E32271">
      <w:pPr>
        <w:spacing w:line="480" w:lineRule="auto"/>
        <w:contextualSpacing/>
        <w:rPr>
          <w:color w:val="000000" w:themeColor="text1"/>
        </w:rPr>
      </w:pPr>
      <w:r w:rsidRPr="00085D85">
        <w:rPr>
          <w:color w:val="000000" w:themeColor="text1"/>
        </w:rPr>
        <w:t xml:space="preserve">We established a breeding colony of adult </w:t>
      </w:r>
      <w:r w:rsidRPr="00085D85">
        <w:rPr>
          <w:i/>
          <w:iCs/>
          <w:color w:val="000000" w:themeColor="text1"/>
        </w:rPr>
        <w:t>L. delicata</w:t>
      </w:r>
      <w:r w:rsidRPr="00085D85">
        <w:rPr>
          <w:color w:val="000000" w:themeColor="text1"/>
        </w:rPr>
        <w:t xml:space="preserve"> (n</w:t>
      </w:r>
      <w:r w:rsidRPr="00085D85">
        <w:rPr>
          <w:color w:val="000000" w:themeColor="text1"/>
          <w:vertAlign w:val="subscript"/>
        </w:rPr>
        <w:t>females</w:t>
      </w:r>
      <w:r w:rsidRPr="00085D85">
        <w:rPr>
          <w:color w:val="000000" w:themeColor="text1"/>
        </w:rPr>
        <w:t xml:space="preserve"> = 144, n</w:t>
      </w:r>
      <w:r w:rsidRPr="00085D85">
        <w:rPr>
          <w:color w:val="000000" w:themeColor="text1"/>
          <w:vertAlign w:val="subscript"/>
        </w:rPr>
        <w:t>males</w:t>
      </w:r>
      <w:r w:rsidRPr="00085D85">
        <w:rPr>
          <w:color w:val="000000" w:themeColor="text1"/>
        </w:rPr>
        <w:t xml:space="preserve"> = 50) using wild individuals collected across three sites throughout the Sydney region between 28 August and 8 September 2015 (UNSW Kensington Campus: -33.92, 151.24; Sydney Park: -33.91, 151.18, Macquarie Park: -33.77, 151.10). Three females were housed with a single male in opaque plastic enclosures measuring 35cm × 25cm × 15cm (L × W × H). Enclosures were kept under UV lights on a 12 hours light : 12 hours dark cycle in a temperature-controlled room set to 24ºC. Lizards had access to a heat lamp that elevated temperatures on one side of the enclosure to 32 ºC. Each enclosure was lined with newspaper and lizards had constant access to water and tree bark was used as refuge. Adult lizards were fed medium sized crickets (</w:t>
      </w:r>
      <w:r w:rsidRPr="00085D85">
        <w:rPr>
          <w:i/>
          <w:iCs/>
          <w:color w:val="000000" w:themeColor="text1"/>
        </w:rPr>
        <w:t>Acheta domestica</w:t>
      </w:r>
      <w:r w:rsidRPr="00085D85">
        <w:rPr>
          <w:color w:val="000000" w:themeColor="text1"/>
        </w:rPr>
        <w:t xml:space="preserve">) </w:t>
      </w:r>
      <w:r w:rsidRPr="00085D85">
        <w:rPr>
          <w:i/>
          <w:iCs/>
          <w:color w:val="000000" w:themeColor="text1"/>
        </w:rPr>
        <w:t>ad libitum</w:t>
      </w:r>
      <w:r w:rsidRPr="00085D85">
        <w:rPr>
          <w:color w:val="000000" w:themeColor="text1"/>
        </w:rPr>
        <w:t xml:space="preserve"> dusted with calcium powder and multi-vitamin every two days. From the beginning of the egg laying season (October of each year), we replaced the newspaper lining with garden potting mix and placed an opaque plastic box (12 cm × 17.5 cm × 4.3 cm) containing moistened vermiculite in each enclosure for females to oviposit their eggs. During this time, enclosures and vermiculite boxes were sprayed gently with water every other day to maintain a relatively humid environment. From October to November, vermiculite boxes were checked every day for eggs. Animal collection was approved by the New South Wales National Parks and Wildlife Service (SL101549) and all procedures were approved by the Macquarie University Ethics committee (ARA 2015/015) and University of New South Wales Animal Care and Ethics committee (ACEC 15/51A).</w:t>
      </w:r>
    </w:p>
    <w:p w14:paraId="6682F6E1" w14:textId="77777777" w:rsidR="00E32271" w:rsidRPr="00085D85" w:rsidRDefault="00E32271" w:rsidP="00E32271">
      <w:pPr>
        <w:pStyle w:val="Thesissubheading"/>
        <w:spacing w:line="480" w:lineRule="auto"/>
        <w:contextualSpacing/>
        <w:rPr>
          <w:color w:val="000000" w:themeColor="text1"/>
        </w:rPr>
      </w:pPr>
      <w:r w:rsidRPr="00085D85">
        <w:rPr>
          <w:color w:val="000000" w:themeColor="text1"/>
        </w:rPr>
        <w:lastRenderedPageBreak/>
        <w:t>Developmental Temperature Manipulations</w:t>
      </w:r>
    </w:p>
    <w:p w14:paraId="4945FF2A" w14:textId="77777777" w:rsidR="00E32271" w:rsidRPr="00085D85" w:rsidRDefault="00E32271" w:rsidP="00E32271">
      <w:pPr>
        <w:spacing w:line="480" w:lineRule="auto"/>
        <w:contextualSpacing/>
        <w:rPr>
          <w:color w:val="000000" w:themeColor="text1"/>
        </w:rPr>
      </w:pPr>
      <w:r w:rsidRPr="00085D85">
        <w:rPr>
          <w:color w:val="000000" w:themeColor="text1"/>
        </w:rPr>
        <w:t xml:space="preserve">Eggs were collected </w:t>
      </w:r>
      <w:r>
        <w:rPr>
          <w:color w:val="000000" w:themeColor="text1"/>
        </w:rPr>
        <w:t>between</w:t>
      </w:r>
      <w:r w:rsidRPr="00085D85">
        <w:rPr>
          <w:color w:val="000000" w:themeColor="text1"/>
        </w:rPr>
        <w:t xml:space="preserve"> October 2017 – March 2018. When eggs were discovered,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 mm. Following measurements, each egg was placed in a plastic cup (80 ml) containing 3 g of vermiculite and 4 g of water and covered using cling wrap which was secured by an elastic band. Eggs from each clutch were pseudo-randomly assigned to one of two fluctuating incubation temperature treatments. We used two incubators to precisely control the temperature of eggs (LabWit, ZXSD-R1090). The ‘hot’ treatment was exposed to a mean temperature of 29ºC whereas the ‘cold’ treatment was exposed to a mean temperature of 23ºC. Both incubators fluctuated +/- 3ºC the mean temperature over a 24-hour period. These treatments represent the temperature extremes of natural nest sites of </w:t>
      </w:r>
      <w:r w:rsidRPr="00085D85">
        <w:rPr>
          <w:i/>
          <w:iCs/>
          <w:color w:val="000000" w:themeColor="text1"/>
        </w:rPr>
        <w:t>L. delicata</w:t>
      </w:r>
      <w:r w:rsidRPr="00085D85">
        <w:rPr>
          <w:color w:val="000000" w:themeColor="text1"/>
        </w:rPr>
        <w:t xml:space="preserve"> </w:t>
      </w:r>
      <w:r>
        <w:rPr>
          <w:color w:val="000000" w:themeColor="text1"/>
        </w:rPr>
        <w:fldChar w:fldCharType="begin"/>
      </w:r>
      <w:r>
        <w:rPr>
          <w:color w:val="000000" w:themeColor="text1"/>
        </w:rPr>
        <w:instrText xml:space="preserve"> ADDIN ZOTERO_ITEM CSL_CITATION {"citationID":"IbuZtNM8","properties":{"formattedCitation":"(Cheetham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Pr>
          <w:color w:val="000000" w:themeColor="text1"/>
        </w:rPr>
        <w:fldChar w:fldCharType="separate"/>
      </w:r>
      <w:r>
        <w:rPr>
          <w:noProof/>
          <w:color w:val="000000" w:themeColor="text1"/>
        </w:rPr>
        <w:t>(Cheetham et al. 2011)</w:t>
      </w:r>
      <w:r>
        <w:rPr>
          <w:color w:val="000000" w:themeColor="text1"/>
        </w:rPr>
        <w:fldChar w:fldCharType="end"/>
      </w:r>
      <w:r w:rsidRPr="00085D85">
        <w:rPr>
          <w:color w:val="000000" w:themeColor="text1"/>
        </w:rPr>
        <w:t xml:space="preserve">. Egg cups were rotated within each incubator weekly to avoid uneven heat circulation within incubators. Incubators were also checked daily for hatchlings. On average, the incubation duration for the ‘hot’ treatment was 30 days (SD = 1.40, range = 27 - 33) days and 47.7days (SD = 5.90, range = 25 - 53) for the ‘cold’ treatment. </w:t>
      </w:r>
    </w:p>
    <w:p w14:paraId="1D5AB78A" w14:textId="77777777" w:rsidR="00E32271" w:rsidRPr="00085D85" w:rsidRDefault="00E32271" w:rsidP="00E32271">
      <w:pPr>
        <w:pStyle w:val="Thesissubheading"/>
        <w:spacing w:line="480" w:lineRule="auto"/>
        <w:contextualSpacing/>
        <w:rPr>
          <w:color w:val="000000" w:themeColor="text1"/>
        </w:rPr>
      </w:pPr>
      <w:r w:rsidRPr="00085D85">
        <w:rPr>
          <w:color w:val="000000" w:themeColor="text1"/>
        </w:rPr>
        <w:t>Planned Missing Data and Metabolic Rate at Different Temperatures</w:t>
      </w:r>
    </w:p>
    <w:p w14:paraId="3C3FF556" w14:textId="77777777" w:rsidR="00E32271" w:rsidRPr="00085D85" w:rsidRDefault="00E32271" w:rsidP="00E32271">
      <w:pPr>
        <w:spacing w:line="480" w:lineRule="auto"/>
        <w:contextualSpacing/>
        <w:rPr>
          <w:rFonts w:eastAsia="Yu Mincho"/>
          <w:color w:val="000000" w:themeColor="text1"/>
        </w:rPr>
      </w:pPr>
      <w:r w:rsidRPr="00085D85">
        <w:rPr>
          <w:rFonts w:eastAsia="Yu Mincho"/>
          <w:color w:val="000000" w:themeColor="text1"/>
        </w:rPr>
        <w:t xml:space="preserve">Metabolic measurements commenced in April 2018 and continued until August 2018. At the beginning of measurements, hatchlings were on average 88.68 days old (SD = 23.75, range = 26 - 131). </w:t>
      </w:r>
      <w:r>
        <w:rPr>
          <w:rFonts w:eastAsia="Yu Mincho"/>
          <w:color w:val="000000" w:themeColor="text1"/>
        </w:rPr>
        <w:t>Due to the scale of our experiment, w</w:t>
      </w:r>
      <w:r w:rsidRPr="00085D85">
        <w:rPr>
          <w:rFonts w:eastAsia="Yu Mincho"/>
          <w:color w:val="000000" w:themeColor="text1"/>
        </w:rPr>
        <w:t>e used closed-system respirometry instead of flow-through respirometry. We quantified routine metabolic rate (hereafter referred to as metabolic rate [MR]) as our measurements likely included the energetic costs of random movements</w:t>
      </w:r>
      <w:r>
        <w:rPr>
          <w:rFonts w:eastAsia="Yu Mincho"/>
          <w:color w:val="000000" w:themeColor="text1"/>
        </w:rPr>
        <w:t xml:space="preserve"> </w:t>
      </w:r>
      <w:r>
        <w:rPr>
          <w:rFonts w:eastAsia="Yu Mincho"/>
          <w:color w:val="000000" w:themeColor="text1"/>
        </w:rPr>
        <w:fldChar w:fldCharType="begin"/>
      </w:r>
      <w:r>
        <w:rPr>
          <w:rFonts w:eastAsia="Yu Mincho"/>
          <w:color w:val="000000" w:themeColor="text1"/>
        </w:rPr>
        <w:instrText xml:space="preserve"> ADDIN ZOTERO_ITEM CSL_CITATION {"citationID":"v94HDvoV","properties":{"formattedCitation":"(Withers 1992; Mathot and Dingemanse 2015)","plainCitation":"(Withers 1992; Mathot and Dingemanse 2015)","noteIndex":0},"citationItems":[{"id":1660,"uris":["http://zotero.org/users/1379426/items/UN5R7XVW"],"uri":["http://zotero.org/users/1379426/items/UN5R7XVW"],"itemData":{"id":1660,"type":"book","publisher":"Philadelphia: Saunders College Pub","title":"Comparative animal physiology","author":[{"family":"Withers","given":"P C"}],"issued":{"date-parts":[["1992",1]]}}},{"id":1401,"uris":["http://zotero.org/users/1379426/items/TPYNXR5Y"],"uri":["http://zotero.org/users/1379426/items/TPYNXR5Y"],"itemData":{"id":1401,"type":"article-journal","abstract":"Trends in Ecology &amp; Evolution, 30 (2015) 199-206. doi:10.1016/j.tree.2015.01.010","container-title":"Trends Ecology and Evolution","DOI":"10.1016/j.tree.2015.01.010","issue":"4","page":"199–206","title":"Energetics and behavior: unrequited needs and new directions","volume":"30","author":[{"family":"Mathot","given":"Kimberley J"},{"family":"Dingemanse","given":"Niels J"}],"issued":{"date-parts":[["2015",4]]}}}],"schema":"https://github.com/citation-style-language/schema/raw/master/csl-citation.json"}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(Withers 1992; Mathot and Dingemanse 2015)</w:t>
      </w:r>
      <w:r>
        <w:rPr>
          <w:rFonts w:eastAsia="Yu Mincho"/>
          <w:color w:val="000000" w:themeColor="text1"/>
        </w:rPr>
        <w:fldChar w:fldCharType="end"/>
      </w:r>
      <w:r w:rsidRPr="00085D85">
        <w:rPr>
          <w:rFonts w:eastAsia="Calibri"/>
          <w:color w:val="000000" w:themeColor="text1"/>
          <w:lang w:val="en-GB"/>
        </w:rPr>
        <w:t>.</w:t>
      </w:r>
      <w:r w:rsidRPr="00085D85">
        <w:rPr>
          <w:rFonts w:eastAsia="Yu Mincho"/>
          <w:color w:val="000000" w:themeColor="text1"/>
        </w:rPr>
        <w:t xml:space="preserve"> MR was measured as the volume </w:t>
      </w:r>
      <w:r w:rsidRPr="00085D85">
        <w:rPr>
          <w:rFonts w:eastAsia="Yu Mincho"/>
          <w:color w:val="000000" w:themeColor="text1"/>
        </w:rPr>
        <w:lastRenderedPageBreak/>
        <w:t>of CO</w:t>
      </w:r>
      <w:r w:rsidRPr="00085D85">
        <w:rPr>
          <w:rFonts w:eastAsia="Yu Mincho"/>
          <w:color w:val="000000" w:themeColor="text1"/>
          <w:vertAlign w:val="subscript"/>
        </w:rPr>
        <w:t xml:space="preserve">2 </w:t>
      </w:r>
      <w:r w:rsidRPr="00085D85">
        <w:rPr>
          <w:rFonts w:eastAsia="Yu Mincho"/>
          <w:color w:val="000000" w:themeColor="text1"/>
        </w:rPr>
        <w:t>production per unit time (</w:t>
      </w:r>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sub>
        </m:sSub>
      </m:oMath>
      <w:r w:rsidRPr="00085D85">
        <w:rPr>
          <w:rFonts w:eastAsia="Yu Mincho"/>
          <w:color w:val="000000" w:themeColor="text1"/>
        </w:rPr>
        <w:t xml:space="preserve"> mL min</w:t>
      </w:r>
      <w:r w:rsidRPr="00085D85">
        <w:rPr>
          <w:rFonts w:eastAsia="Yu Mincho"/>
          <w:color w:val="000000" w:themeColor="text1"/>
          <w:vertAlign w:val="superscript"/>
        </w:rPr>
        <w:t>-1</w:t>
      </w:r>
      <w:r w:rsidRPr="00085D85">
        <w:rPr>
          <w:rFonts w:eastAsia="Yu Mincho"/>
          <w:color w:val="000000" w:themeColor="text1"/>
        </w:rPr>
        <w:t>) as CO</w:t>
      </w:r>
      <w:r w:rsidRPr="00085D85">
        <w:rPr>
          <w:rFonts w:eastAsia="Yu Mincho"/>
          <w:color w:val="000000" w:themeColor="text1"/>
          <w:vertAlign w:val="subscript"/>
        </w:rPr>
        <w:t>2</w:t>
      </w:r>
      <w:r w:rsidRPr="00085D85">
        <w:rPr>
          <w:rFonts w:eastAsia="Yu Mincho"/>
          <w:color w:val="000000" w:themeColor="text1"/>
        </w:rPr>
        <w:t xml:space="preserve"> production is less susceptible to fluctuations in water vapour and more feasible to detect in smaller organisms </w:t>
      </w:r>
      <w:r>
        <w:rPr>
          <w:rFonts w:eastAsia="Yu Mincho"/>
          <w:color w:val="000000" w:themeColor="text1"/>
        </w:rPr>
        <w:fldChar w:fldCharType="begin"/>
      </w:r>
      <w:r>
        <w:rPr>
          <w:rFonts w:eastAsia="Yu Mincho"/>
          <w:color w:val="000000" w:themeColor="text1"/>
        </w:rPr>
        <w:instrText xml:space="preserve"> ADDIN ZOTERO_ITEM CSL_CITATION {"citationID":"NkoVlwsZ","properties":{"formattedCitation":"(Lighton 2008; Tomlinson et al. 2018)","plainCitation":"(Lighton 2008; Tomlinson et al. 2018)","noteIndex":0},"citationItems":[{"id":1184,"uris":["http://zotero.org/users/1379426/items/IM3BWNWQ"],"uri":["http://zotero.org/users/1379426/items/IM3BWNWQ"],"itemData":{"id":1184,"type":"book","event-place":"New York, USW","publisher":"Oxford University Press","publisher-place":"New York, USW","title":"Measuring Metabolic Rates","author":[{"family":"Lighton","given":"John R B"}],"issued":{"date-parts":[["2008",8]]}}},{"id":4236,"uris":["http://zotero.org/users/1379426/items/FB72E4II"],"uri":["http://zotero.org/users/1379426/items/FB72E4II"],"itemData":{"id":4236,"type":"article-journal","abstract":"We explore a recent, innovative variation of closed-system respirometry for terrestrial organisms, whereby oxygen partial pressure (PO2) is repeatedly measured fluorometrically in a constant-volume chamber over multiple time points. We outline a protocol that aligns this technology with the broader literature on aerial respirometry, including the calculations required to accurately convert O2 depletion to metabolic rate (MR). We identify a series of assumptions, and sources of error associated with this technique, including thresholds where O2 depletion becomes limiting, that impart errors to the calculation and interpretation of MR. Using these adjusted calculations, we found that the resting MR of five species of angiosperm seeds ranged from 0.011 to 0.640 ml g−1 h−1, consistent with published seed MR values. This innovative methodology greatly expands the lower size limit of terrestrial organisms that can be measured, and offers the potential for measuring MR changes over time as a result of physiological processes of the organism.","container-title":"The Journal of Experimental Biology","DOI":"10.1242/jeb.172874","ISSN":"0022-0949, 1477-9145","issue":"7","journalAbbreviation":"J Exp Biol","language":"en","page":"jeb172874","source":"DOI.org (Crossref)","title":"Measuring metabolic rates of small terrestrial organisms by fluorescence-based closed-system respirometry","volume":"221","author":[{"family":"Tomlinson","given":"Sean"},{"family":"Dalziell","given":"Emma L."},{"family":"Withers","given":"Philip C."},{"family":"Lewandrowski","given":"Wolfgang"},{"family":"Dixon","given":"Kingsley W."},{"family":"Merritt","given":"David J."}],"issued":{"date-parts":[["2018",4,1]]}}}],"schema":"https://github.com/citation-style-language/schema/raw/master/csl-citation.json"}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(Lighton 2008; Tomlinson et al. 2018)</w:t>
      </w:r>
      <w:r>
        <w:rPr>
          <w:rFonts w:eastAsia="Yu Mincho"/>
          <w:color w:val="000000" w:themeColor="text1"/>
        </w:rPr>
        <w:fldChar w:fldCharType="end"/>
      </w:r>
      <w:r w:rsidRPr="00085D85">
        <w:rPr>
          <w:rFonts w:eastAsia="Yu Mincho"/>
          <w:color w:val="000000" w:themeColor="text1"/>
        </w:rPr>
        <w:t>. Nonetheless, CO</w:t>
      </w:r>
      <w:r w:rsidRPr="00085D85">
        <w:rPr>
          <w:rFonts w:eastAsia="Yu Mincho"/>
          <w:color w:val="000000" w:themeColor="text1"/>
          <w:vertAlign w:val="subscript"/>
        </w:rPr>
        <w:t>2</w:t>
      </w:r>
      <w:r w:rsidRPr="00085D85">
        <w:rPr>
          <w:rFonts w:eastAsia="Yu Mincho"/>
          <w:color w:val="000000" w:themeColor="text1"/>
        </w:rPr>
        <w:t xml:space="preserve"> production was strongly correlated with O</w:t>
      </w:r>
      <w:r w:rsidRPr="00085D85">
        <w:rPr>
          <w:rFonts w:eastAsia="Yu Mincho"/>
          <w:color w:val="000000" w:themeColor="text1"/>
          <w:vertAlign w:val="subscript"/>
        </w:rPr>
        <w:t>2</w:t>
      </w:r>
      <w:r w:rsidRPr="00085D85">
        <w:rPr>
          <w:rFonts w:eastAsia="Yu Mincho"/>
          <w:color w:val="000000" w:themeColor="text1"/>
        </w:rPr>
        <w:t xml:space="preserve"> consumption (</w:t>
      </w:r>
      <w:r w:rsidRPr="00085D85">
        <w:rPr>
          <w:rFonts w:eastAsia="Yu Mincho"/>
          <w:i/>
          <w:iCs/>
          <w:color w:val="000000" w:themeColor="text1"/>
        </w:rPr>
        <w:t>r</w:t>
      </w:r>
      <w:r w:rsidRPr="00085D85">
        <w:rPr>
          <w:rFonts w:eastAsia="Yu Mincho"/>
          <w:color w:val="000000" w:themeColor="text1"/>
        </w:rPr>
        <w:t xml:space="preserve"> =0.81, p &lt; 2.2e</w:t>
      </w:r>
      <w:r w:rsidRPr="00085D85">
        <w:rPr>
          <w:rFonts w:eastAsia="Yu Mincho"/>
          <w:color w:val="000000" w:themeColor="text1"/>
          <w:vertAlign w:val="superscript"/>
        </w:rPr>
        <w:t>-16</w:t>
      </w:r>
      <w:r w:rsidRPr="00085D85">
        <w:rPr>
          <w:rFonts w:eastAsia="Yu Mincho"/>
          <w:color w:val="000000" w:themeColor="text1"/>
        </w:rPr>
        <w:t>) with RQ values averag</w:t>
      </w:r>
      <w:r>
        <w:rPr>
          <w:rFonts w:eastAsia="Yu Mincho"/>
          <w:color w:val="000000" w:themeColor="text1"/>
        </w:rPr>
        <w:t>ing</w:t>
      </w:r>
      <w:r w:rsidRPr="00085D85">
        <w:rPr>
          <w:rFonts w:eastAsia="Yu Mincho"/>
          <w:color w:val="000000" w:themeColor="text1"/>
        </w:rPr>
        <w:t xml:space="preserve"> 0.77 (SD = 0.41</w:t>
      </w:r>
      <w:r>
        <w:rPr>
          <w:rFonts w:eastAsia="Yu Mincho"/>
          <w:color w:val="000000" w:themeColor="text1"/>
        </w:rPr>
        <w:t>, n</w:t>
      </w:r>
      <w:r w:rsidRPr="00DC4E24">
        <w:rPr>
          <w:rFonts w:eastAsia="Yu Mincho"/>
          <w:color w:val="000000" w:themeColor="text1"/>
          <w:vertAlign w:val="subscript"/>
        </w:rPr>
        <w:t>obs</w:t>
      </w:r>
      <w:r>
        <w:rPr>
          <w:rFonts w:eastAsia="Yu Mincho"/>
          <w:color w:val="000000" w:themeColor="text1"/>
        </w:rPr>
        <w:t xml:space="preserve"> = 198</w:t>
      </w:r>
      <w:r w:rsidRPr="00085D85">
        <w:rPr>
          <w:rFonts w:eastAsia="Yu Mincho"/>
          <w:color w:val="000000" w:themeColor="text1"/>
        </w:rPr>
        <w:t>). Due to logistical constraints, lizards were randomly assigned to one of two blocks for MR measurements (block 1: n =26, block 2: n = 25)</w:t>
      </w:r>
      <w:r>
        <w:rPr>
          <w:rFonts w:eastAsia="Yu Mincho"/>
          <w:color w:val="000000" w:themeColor="text1"/>
        </w:rPr>
        <w:t>.</w:t>
      </w:r>
      <w:r w:rsidRPr="004C55ED">
        <w:rPr>
          <w:rFonts w:eastAsia="Yu Mincho"/>
          <w:color w:val="000000" w:themeColor="text1"/>
        </w:rPr>
        <w:t xml:space="preserve"> </w:t>
      </w:r>
      <w:r>
        <w:rPr>
          <w:rFonts w:eastAsia="Yu Mincho"/>
          <w:color w:val="000000" w:themeColor="text1"/>
        </w:rPr>
        <w:t>Each block was measured two days apart.</w:t>
      </w:r>
      <w:r w:rsidRPr="00085D85">
        <w:rPr>
          <w:rFonts w:eastAsia="Yu Mincho"/>
          <w:color w:val="000000" w:themeColor="text1"/>
        </w:rPr>
        <w:t xml:space="preserve"> We sampled lizards once a week for two-weeks consecutively and then allowed them to rest for one week before the next </w:t>
      </w:r>
      <w:r>
        <w:rPr>
          <w:rFonts w:eastAsia="Yu Mincho"/>
          <w:color w:val="000000" w:themeColor="text1"/>
        </w:rPr>
        <w:t>set of</w:t>
      </w:r>
      <w:r w:rsidRPr="00085D85">
        <w:rPr>
          <w:rFonts w:eastAsia="Yu Mincho"/>
          <w:color w:val="000000" w:themeColor="text1"/>
        </w:rPr>
        <w:t xml:space="preserve"> measurements. Each week of measurements was considered a sampling session (ten sampling sessions in total over the course of 14 weeks). We used the same incubators described above to precisely control the temperature at which MR measurements were taken (+/- 1ºC). </w:t>
      </w:r>
    </w:p>
    <w:p w14:paraId="7CB3B3AA" w14:textId="77777777" w:rsidR="00E32271" w:rsidRPr="00085D85" w:rsidRDefault="00E32271" w:rsidP="00E32271">
      <w:pPr>
        <w:spacing w:line="480" w:lineRule="auto"/>
        <w:contextualSpacing/>
        <w:rPr>
          <w:rFonts w:eastAsia="Yu Mincho"/>
          <w:color w:val="000000" w:themeColor="text1"/>
        </w:rPr>
      </w:pPr>
    </w:p>
    <w:p w14:paraId="15006F48" w14:textId="77777777" w:rsidR="00E32271" w:rsidRPr="0019341F" w:rsidRDefault="00E32271" w:rsidP="00E32271">
      <w:pPr>
        <w:spacing w:line="480" w:lineRule="auto"/>
        <w:contextualSpacing/>
        <w:rPr>
          <w:rFonts w:eastAsia="Yu Mincho"/>
          <w:color w:val="000000" w:themeColor="text1"/>
        </w:rPr>
      </w:pPr>
      <w:r w:rsidRPr="00D6668D">
        <w:rPr>
          <w:rFonts w:eastAsia="Yu Mincho"/>
          <w:color w:val="000000" w:themeColor="text1"/>
        </w:rPr>
        <w:t>Metabolic rate</w:t>
      </w:r>
      <w:r w:rsidRPr="00085D85">
        <w:rPr>
          <w:rFonts w:eastAsia="Yu Mincho"/>
          <w:color w:val="000000" w:themeColor="text1"/>
        </w:rPr>
        <w:t xml:space="preserve"> was measured at </w:t>
      </w:r>
      <w:r w:rsidRPr="00085D85">
        <w:rPr>
          <w:color w:val="000000" w:themeColor="text1"/>
        </w:rPr>
        <w:t>24ºC, 26ºC, 28ºC, 30ºC, 32ºC and 34ºC in a randomised order. However, at each sampling</w:t>
      </w:r>
      <w:r w:rsidRPr="00E7755E">
        <w:rPr>
          <w:color w:val="000000" w:themeColor="text1"/>
        </w:rPr>
        <w:t xml:space="preserve"> session we intentionally missed measurements at two randomly selected temperatures using a planned missing data design </w:t>
      </w:r>
      <w:r>
        <w:rPr>
          <w:color w:val="000000" w:themeColor="text1"/>
        </w:rPr>
        <w:fldChar w:fldCharType="begin"/>
      </w:r>
      <w:r>
        <w:rPr>
          <w:color w:val="000000" w:themeColor="text1"/>
        </w:rPr>
        <w:instrText xml:space="preserve"> ADDIN ZOTERO_ITEM CSL_CITATION {"citationID":"862xMedb","properties":{"formattedCitation":"(Nakagawa 2015; Noble and Nakagawa 2018)","plainCitation":"(Nakagawa 2015; Noble and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J"}],"issued":{"date-parts":[["2015"]]}}},{"id":1893,"uris":["http://zotero.org/users/1379426/items/UDFSPWFL"],"uri":["http://zotero.org/users/1379426/items/UDFSPWFL"],"itemData":{"id":1893,"type":"article-journal","container-title":"bioRxiv 247064","DOI":"10.1101/247064","page":"257–32","title":"Planned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Pr>
          <w:color w:val="000000" w:themeColor="text1"/>
        </w:rPr>
        <w:fldChar w:fldCharType="separate"/>
      </w:r>
      <w:r>
        <w:rPr>
          <w:noProof/>
          <w:color w:val="000000" w:themeColor="text1"/>
        </w:rPr>
        <w:t>(Nakagawa 2015; Noble and Nakagawa 2018)</w:t>
      </w:r>
      <w:r>
        <w:rPr>
          <w:color w:val="000000" w:themeColor="text1"/>
        </w:rPr>
        <w:fldChar w:fldCharType="end"/>
      </w:r>
      <w:r w:rsidRPr="00D6668D">
        <w:rPr>
          <w:color w:val="000000" w:themeColor="text1"/>
        </w:rPr>
        <w:t xml:space="preserve">. Missing data was imputed during analysis (see </w:t>
      </w:r>
      <w:r w:rsidRPr="00DA2E2F">
        <w:rPr>
          <w:rFonts w:eastAsia="Yu Mincho"/>
          <w:color w:val="000000" w:themeColor="text1"/>
        </w:rPr>
        <w:t xml:space="preserve">Statistical </w:t>
      </w:r>
      <w:r>
        <w:rPr>
          <w:rFonts w:eastAsia="Yu Mincho"/>
          <w:color w:val="000000" w:themeColor="text1"/>
        </w:rPr>
        <w:t>A</w:t>
      </w:r>
      <w:r w:rsidRPr="00DA2E2F">
        <w:rPr>
          <w:rFonts w:eastAsia="Yu Mincho"/>
          <w:color w:val="000000" w:themeColor="text1"/>
        </w:rPr>
        <w:t>nalys</w:t>
      </w:r>
      <w:r>
        <w:rPr>
          <w:rFonts w:eastAsia="Yu Mincho"/>
          <w:color w:val="000000" w:themeColor="text1"/>
        </w:rPr>
        <w:t>e</w:t>
      </w:r>
      <w:r w:rsidRPr="00DA2E2F">
        <w:rPr>
          <w:rFonts w:eastAsia="Yu Mincho"/>
          <w:color w:val="000000" w:themeColor="text1"/>
        </w:rPr>
        <w:t>s</w:t>
      </w:r>
      <w:r w:rsidRPr="00D6668D">
        <w:rPr>
          <w:color w:val="000000" w:themeColor="text1"/>
        </w:rPr>
        <w:t>). At ~06:00, lizards were g</w:t>
      </w:r>
      <w:r w:rsidRPr="00085D85">
        <w:rPr>
          <w:color w:val="000000" w:themeColor="text1"/>
        </w:rPr>
        <w:t>ently encouraged into an opaque respiratory chamber and then weighed. After which, chambers were placed inside preheated incubators set at the</w:t>
      </w:r>
      <w:r w:rsidRPr="00DA2E2F">
        <w:rPr>
          <w:rFonts w:eastAsia="Yu Mincho"/>
          <w:color w:val="000000" w:themeColor="text1"/>
        </w:rPr>
        <w:t xml:space="preserve"> </w:t>
      </w:r>
      <w:r w:rsidRPr="00104F16">
        <w:rPr>
          <w:rFonts w:eastAsia="Yu Mincho"/>
          <w:color w:val="000000" w:themeColor="text1"/>
        </w:rPr>
        <w:t>randomised temperature for 30 minutes to allow body temperatures to equilibrate. The lids of the chambers were left ajar during this time to minimise CO</w:t>
      </w:r>
      <w:r w:rsidRPr="00104F16">
        <w:rPr>
          <w:rFonts w:eastAsia="Yu Mincho"/>
          <w:color w:val="000000" w:themeColor="text1"/>
          <w:vertAlign w:val="subscript"/>
        </w:rPr>
        <w:t xml:space="preserve">2 </w:t>
      </w:r>
      <w:r w:rsidRPr="00104F16">
        <w:rPr>
          <w:rFonts w:eastAsia="Yu Mincho"/>
          <w:color w:val="000000" w:themeColor="text1"/>
        </w:rPr>
        <w:t>build up. After 30 minutes, each chamber was flushed with fresh air and sealed. A 3 mL ‘control’ air sample was immediately taken via a two-way valve to account for any residual CO</w:t>
      </w:r>
      <w:r w:rsidRPr="00104F16">
        <w:rPr>
          <w:rFonts w:eastAsia="Yu Mincho"/>
          <w:color w:val="000000" w:themeColor="text1"/>
          <w:vertAlign w:val="subscript"/>
        </w:rPr>
        <w:t>2</w:t>
      </w:r>
      <w:r w:rsidRPr="00104F16">
        <w:rPr>
          <w:rFonts w:eastAsia="Yu Mincho"/>
          <w:color w:val="000000" w:themeColor="text1"/>
        </w:rPr>
        <w:t xml:space="preserve"> that was not flushed from the chambers. The chambers were left in the incubator at the set temperature for lizards to respire for 90 minutes. After this time, two replicate air samples (3 mL) were taken from each chamber in order to estimate the change in CO</w:t>
      </w:r>
      <w:r w:rsidRPr="00104F16">
        <w:rPr>
          <w:rFonts w:eastAsia="Yu Mincho"/>
          <w:color w:val="000000" w:themeColor="text1"/>
          <w:vertAlign w:val="subscript"/>
        </w:rPr>
        <w:t>2</w:t>
      </w:r>
      <w:r>
        <w:rPr>
          <w:rFonts w:eastAsia="Yu Mincho"/>
          <w:color w:val="000000" w:themeColor="text1"/>
        </w:rPr>
        <w:t xml:space="preserve"> relative to the control sample</w:t>
      </w:r>
      <w:r w:rsidRPr="00104F16">
        <w:rPr>
          <w:rFonts w:eastAsia="Yu Mincho"/>
          <w:color w:val="000000" w:themeColor="text1"/>
          <w:vertAlign w:val="subscript"/>
        </w:rPr>
        <w:t>.</w:t>
      </w:r>
      <w:r w:rsidRPr="00104F16">
        <w:rPr>
          <w:rFonts w:eastAsia="Yu Mincho"/>
          <w:color w:val="000000" w:themeColor="text1"/>
        </w:rPr>
        <w:t xml:space="preserve"> Two samples </w:t>
      </w:r>
      <w:r w:rsidRPr="00104F16">
        <w:rPr>
          <w:rFonts w:eastAsia="Yu Mincho"/>
          <w:color w:val="000000" w:themeColor="text1"/>
        </w:rPr>
        <w:lastRenderedPageBreak/>
        <w:t>were taken so we could explicitly estimate</w:t>
      </w:r>
      <w:r w:rsidRPr="00104F16">
        <w:rPr>
          <w:rFonts w:eastAsia="Yu Mincho"/>
          <w:color w:val="000000" w:themeColor="text1"/>
          <w:vertAlign w:val="subscript"/>
        </w:rPr>
        <w:t xml:space="preserve"> </w:t>
      </w:r>
      <w:r w:rsidRPr="00104F16">
        <w:rPr>
          <w:rFonts w:eastAsia="Yu Mincho"/>
          <w:color w:val="000000" w:themeColor="text1"/>
        </w:rPr>
        <w:t xml:space="preserve">measurement error </w:t>
      </w:r>
      <w:r>
        <w:rPr>
          <w:rFonts w:eastAsia="Yu Mincho"/>
          <w:color w:val="000000" w:themeColor="text1"/>
        </w:rPr>
        <w:fldChar w:fldCharType="begin"/>
      </w:r>
      <w:r>
        <w:rPr>
          <w:rFonts w:eastAsia="Yu Mincho"/>
          <w:color w:val="000000" w:themeColor="text1"/>
        </w:rPr>
        <w:instrText xml:space="preserve"> ADDIN ZOTERO_ITEM CSL_CITATION {"citationID":"NyDtK1FC","properties":{"formattedCitation":"(see Statistical Analyses, Ponzi et al. 2018)","plainCitation":"(see Statistical Analyses, Ponzi et al. 2018)","noteIndex":0},"citationItems":[{"id":1446,"uris":["http://zotero.org/users/1379426/items/S479IT99"],"uri":["http://zotero.org/users/1379426/items/S479IT99"],"itemData":{"id":1446,"type":"article-journal","container-title":"Evolution","DOI":"10.1111/evo.13573","issue":"10","language":"English","page":"1992–2004","title":"Heritability, selection, and the response to selection in the presence of phenotypic measurement error: Effects, cures, and the role of repeated measurements","volume":"72","author":[{"family":"Ponzi","given":"Erica"},{"family":"Keller","given":"Lukas F"},{"family":"Bonnet","given":"Timothée"},{"family":"Muff","given":"Stefanie"}],"issued":{"date-parts":[["2018",8]]}},"prefix":"see Statistical Analyses, "}],"schema":"https://github.com/citation-style-language/schema/raw/master/csl-citation.json"}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(see Statistical Analyses, Ponzi et al. 2018)</w:t>
      </w:r>
      <w:r>
        <w:rPr>
          <w:rFonts w:eastAsia="Yu Mincho"/>
          <w:color w:val="000000" w:themeColor="text1"/>
        </w:rPr>
        <w:fldChar w:fldCharType="end"/>
      </w:r>
      <w:r w:rsidRPr="00104F16">
        <w:rPr>
          <w:rFonts w:eastAsia="Yu Mincho"/>
          <w:color w:val="000000" w:themeColor="text1"/>
        </w:rPr>
        <w:t>. Chambers were then reopened and flushed with fresh air before being placed back into the incubator for the second measurement temperature (2 temperatures / day) following the same procedure approximately two hours later.</w:t>
      </w:r>
      <w:r>
        <w:rPr>
          <w:rFonts w:eastAsia="Yu Mincho"/>
          <w:color w:val="000000" w:themeColor="text1"/>
        </w:rPr>
        <w:t xml:space="preserve"> Overall, this sampling design enabled us to characterise the thermal reaction norm (four out of six temperatures for our planned missing data design) for each lizard 10 times while accounting for measurement error. This resulted in n = 4,080 measurements of MR ([2 air samples x 4 temperatures] </w:t>
      </w:r>
      <m:oMath>
        <m:r>
          <w:rPr>
            <w:rFonts w:ascii="Cambria Math" w:eastAsia="Yu Mincho" w:hAnsi="Cambria Math"/>
            <w:color w:val="000000" w:themeColor="text1"/>
          </w:rPr>
          <m:t>×</m:t>
        </m:r>
      </m:oMath>
      <w:r>
        <w:rPr>
          <w:rFonts w:eastAsia="Yu Mincho"/>
          <w:color w:val="000000" w:themeColor="text1"/>
        </w:rPr>
        <w:t xml:space="preserve"> 10 sampling sessions = 80 samples per lizard). However, additional missing data from equipment malfunction or human error meant that our total sample size was n = 3,818.</w:t>
      </w:r>
    </w:p>
    <w:p w14:paraId="4CB9CDA2" w14:textId="77777777" w:rsidR="00E32271" w:rsidRPr="0019341F" w:rsidRDefault="00E32271" w:rsidP="00E32271">
      <w:pPr>
        <w:spacing w:line="480" w:lineRule="auto"/>
        <w:contextualSpacing/>
        <w:rPr>
          <w:rFonts w:eastAsia="Yu Mincho"/>
          <w:color w:val="000000" w:themeColor="text1"/>
        </w:rPr>
      </w:pPr>
    </w:p>
    <w:p w14:paraId="0F12ADB3" w14:textId="77777777" w:rsidR="00E32271" w:rsidRPr="00DA2E2F" w:rsidRDefault="00E32271" w:rsidP="00E32271">
      <w:pPr>
        <w:spacing w:line="480" w:lineRule="auto"/>
        <w:contextualSpacing/>
        <w:rPr>
          <w:rFonts w:eastAsia="Yu Mincho"/>
          <w:color w:val="000000" w:themeColor="text1"/>
        </w:rPr>
      </w:pPr>
      <w:r w:rsidRPr="0019341F">
        <w:rPr>
          <w:rFonts w:eastAsia="Yu Mincho"/>
          <w:color w:val="000000" w:themeColor="text1"/>
        </w:rPr>
        <w:t xml:space="preserve">All air samples were injected into the inlet line of a </w:t>
      </w:r>
      <w:r w:rsidRPr="00DA2E2F">
        <w:rPr>
          <w:rFonts w:eastAsia="Yu Mincho"/>
          <w:color w:val="000000" w:themeColor="text1"/>
        </w:rPr>
        <w:t>Sables System FMS (Las Vegas NV, USA) with the flow rate set to 200 mL min</w:t>
      </w:r>
      <w:r w:rsidRPr="00DA2E2F">
        <w:rPr>
          <w:rFonts w:eastAsia="Yu Mincho"/>
          <w:color w:val="000000" w:themeColor="text1"/>
          <w:vertAlign w:val="superscript"/>
        </w:rPr>
        <w:t>-1</w:t>
      </w:r>
      <w:r w:rsidRPr="00DA2E2F">
        <w:rPr>
          <w:rFonts w:eastAsia="Yu Mincho"/>
          <w:color w:val="000000" w:themeColor="text1"/>
        </w:rPr>
        <w:t xml:space="preserve"> to measure </w:t>
      </w:r>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sub>
        </m:sSub>
      </m:oMath>
      <w:r w:rsidRPr="00DA2E2F">
        <w:rPr>
          <w:rFonts w:eastAsia="Yu Mincho"/>
          <w:color w:val="000000" w:themeColor="text1"/>
        </w:rPr>
        <w:t xml:space="preserve"> and </w:t>
      </w:r>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O</m:t>
                </m:r>
              </m:e>
              <m:sub>
                <m:r>
                  <w:rPr>
                    <w:rFonts w:ascii="Cambria Math" w:eastAsia="Yu Mincho" w:hAnsi="Cambria Math"/>
                    <w:color w:val="000000" w:themeColor="text1"/>
                  </w:rPr>
                  <m:t>2</m:t>
                </m:r>
              </m:sub>
            </m:sSub>
          </m:sub>
        </m:sSub>
      </m:oMath>
      <w:r w:rsidRPr="00DA2E2F">
        <w:rPr>
          <w:rFonts w:eastAsia="Yu Mincho"/>
          <w:i/>
          <w:color w:val="000000" w:themeColor="text1"/>
        </w:rPr>
        <w:t>.</w:t>
      </w:r>
      <w:r w:rsidRPr="00DA2E2F">
        <w:rPr>
          <w:rFonts w:eastAsia="Yu Mincho"/>
          <w:color w:val="000000" w:themeColor="text1"/>
        </w:rPr>
        <w:t xml:space="preserve"> Water vapour was scrubbed from the inlet air with Drierite. Output peaks were processed using the R package ‘</w:t>
      </w:r>
      <w:r w:rsidRPr="00104F16">
        <w:rPr>
          <w:rFonts w:eastAsia="Yu Mincho"/>
          <w:color w:val="000000" w:themeColor="text1"/>
        </w:rPr>
        <w:t>metabR</w:t>
      </w:r>
      <w:r w:rsidRPr="00E93D35">
        <w:rPr>
          <w:rFonts w:eastAsia="Yu Mincho"/>
          <w:i/>
          <w:iCs/>
          <w:color w:val="000000" w:themeColor="text1"/>
        </w:rPr>
        <w:t>’</w:t>
      </w:r>
      <w:r w:rsidRPr="00DA2E2F">
        <w:rPr>
          <w:rFonts w:eastAsia="Yu Mincho"/>
          <w:color w:val="000000" w:themeColor="text1"/>
        </w:rPr>
        <w:t xml:space="preserve"> (</w:t>
      </w:r>
      <w:hyperlink r:id="rId7" w:history="1">
        <w:r w:rsidRPr="00DA2E2F">
          <w:rPr>
            <w:rFonts w:eastAsia="Yu Mincho" w:cs="Arial"/>
            <w:color w:val="000000" w:themeColor="text1"/>
            <w:u w:val="single"/>
          </w:rPr>
          <w:t>https://github.com/daniel1noble/metabR</w:t>
        </w:r>
      </w:hyperlink>
      <w:r w:rsidRPr="00DA2E2F">
        <w:rPr>
          <w:rFonts w:eastAsia="Yu Mincho"/>
          <w:color w:val="000000" w:themeColor="text1"/>
        </w:rPr>
        <w:t>). The rate of CO</w:t>
      </w:r>
      <w:r w:rsidRPr="00DA2E2F">
        <w:rPr>
          <w:rFonts w:eastAsia="Yu Mincho"/>
          <w:color w:val="000000" w:themeColor="text1"/>
          <w:vertAlign w:val="subscript"/>
        </w:rPr>
        <w:t>2</w:t>
      </w:r>
      <w:r w:rsidRPr="00DA2E2F">
        <w:rPr>
          <w:rFonts w:eastAsia="Yu Mincho"/>
          <w:color w:val="000000" w:themeColor="text1"/>
        </w:rPr>
        <w:t xml:space="preserve"> produced by an individual was calculated following</w:t>
      </w:r>
      <w:r w:rsidRPr="00DA2E2F">
        <w:rPr>
          <w:rFonts w:eastAsia="Calibri"/>
          <w:color w:val="000000" w:themeColor="text1"/>
          <w:lang w:val="en-US"/>
        </w:rPr>
        <w:t xml:space="preserve"> </w:t>
      </w:r>
      <w:r w:rsidRPr="00DA2E2F">
        <w:rPr>
          <w:rFonts w:eastAsia="Calibri"/>
          <w:noProof/>
          <w:color w:val="000000" w:themeColor="text1"/>
          <w:lang w:val="en-US"/>
        </w:rPr>
        <w:t>(Lighton, 2008)</w:t>
      </w:r>
      <w:r w:rsidRPr="00DA2E2F">
        <w:rPr>
          <w:rFonts w:eastAsia="Yu Mincho"/>
          <w:color w:val="000000" w:themeColor="text1"/>
        </w:rPr>
        <w:t xml:space="preserve">: </w:t>
      </w:r>
    </w:p>
    <w:p w14:paraId="5A9E6A71" w14:textId="77777777" w:rsidR="00E32271" w:rsidRPr="00DA2E2F" w:rsidRDefault="00E32271" w:rsidP="00E32271">
      <w:pPr>
        <w:spacing w:line="480" w:lineRule="auto"/>
        <w:ind w:firstLine="720"/>
        <w:contextualSpacing/>
        <w:rPr>
          <w:rFonts w:eastAsia="Yu Mincho"/>
          <w:color w:val="000000" w:themeColor="text1"/>
        </w:rPr>
      </w:pPr>
      <m:oMathPara>
        <m:oMath>
          <m:sSub>
            <m:sSubPr>
              <m:ctrlPr>
                <w:rPr>
                  <w:rFonts w:ascii="Cambria Math" w:eastAsia="Yu Mincho" w:hAnsi="Cambria Math"/>
                  <w:i/>
                  <w:color w:val="000000" w:themeColor="text1"/>
                </w:rPr>
              </m:ctrlPr>
            </m:sSubPr>
            <m:e>
              <m:acc>
                <m:accPr>
                  <m:chr m:val="̇"/>
                  <m:ctrlPr>
                    <w:rPr>
                      <w:rFonts w:ascii="Cambria Math" w:eastAsia="Yu Mincho" w:hAnsi="Cambria Math"/>
                      <w:i/>
                      <w:color w:val="000000" w:themeColor="text1"/>
                    </w:rPr>
                  </m:ctrlPr>
                </m:accPr>
                <m:e>
                  <m:r>
                    <w:rPr>
                      <w:rFonts w:ascii="Cambria Math" w:eastAsia="Yu Mincho" w:hAnsi="Cambria Math"/>
                      <w:color w:val="000000" w:themeColor="text1"/>
                    </w:rPr>
                    <m:t>V</m:t>
                  </m:r>
                </m:e>
              </m:acc>
            </m:e>
            <m:sub>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sub>
          </m:sSub>
          <m:sSup>
            <m:sSupPr>
              <m:ctrlPr>
                <w:rPr>
                  <w:rFonts w:ascii="Cambria Math" w:eastAsia="Yu Mincho" w:hAnsi="Cambria Math"/>
                  <w:color w:val="000000" w:themeColor="text1"/>
                  <w:vertAlign w:val="superscript"/>
                </w:rPr>
              </m:ctrlPr>
            </m:sSupPr>
            <m:e>
              <m:r>
                <m:rPr>
                  <m:sty m:val="p"/>
                </m:rPr>
                <w:rPr>
                  <w:rFonts w:ascii="Cambria Math" w:eastAsia="Yu Mincho" w:hAnsi="Cambria Math"/>
                  <w:color w:val="000000" w:themeColor="text1"/>
                </w:rPr>
                <m:t>mL</m:t>
              </m:r>
              <m:r>
                <m:rPr>
                  <m:sty m:val="p"/>
                </m:rPr>
                <w:rPr>
                  <w:rFonts w:ascii="Cambria Math" w:eastAsia="Yu Mincho" w:hAnsi="Cambria Math"/>
                  <w:color w:val="000000" w:themeColor="text1"/>
                  <w:vertAlign w:val="superscript"/>
                </w:rPr>
                <m:t xml:space="preserve"> </m:t>
              </m:r>
              <m:r>
                <w:rPr>
                  <w:rFonts w:ascii="Cambria Math" w:eastAsia="Yu Mincho" w:hAnsi="Cambria Math"/>
                  <w:color w:val="000000" w:themeColor="text1"/>
                  <w:vertAlign w:val="superscript"/>
                </w:rPr>
                <m:t>min</m:t>
              </m:r>
            </m:e>
            <m:sup>
              <m:r>
                <w:rPr>
                  <w:rFonts w:ascii="Cambria Math" w:eastAsia="Yu Mincho" w:hAnsi="Cambria Math"/>
                  <w:color w:val="000000" w:themeColor="text1"/>
                  <w:vertAlign w:val="superscript"/>
                </w:rPr>
                <m:t>-1</m:t>
              </m:r>
            </m:sup>
          </m:sSup>
          <m:r>
            <w:rPr>
              <w:rFonts w:ascii="Cambria Math" w:eastAsia="Yu Mincho" w:hAnsi="Cambria Math"/>
              <w:color w:val="000000" w:themeColor="text1"/>
            </w:rPr>
            <m:t>=</m:t>
          </m:r>
          <m:f>
            <m:fPr>
              <m:ctrlPr>
                <w:rPr>
                  <w:rFonts w:ascii="Cambria Math" w:eastAsia="Yu Mincho" w:hAnsi="Cambria Math"/>
                  <w:i/>
                  <w:color w:val="000000" w:themeColor="text1"/>
                </w:rPr>
              </m:ctrlPr>
            </m:fPr>
            <m:num>
              <m:r>
                <w:rPr>
                  <w:rFonts w:ascii="Cambria Math" w:eastAsia="Yu Mincho" w:hAnsi="Cambria Math"/>
                  <w:color w:val="000000" w:themeColor="text1"/>
                </w:rPr>
                <m:t>∆%</m:t>
              </m:r>
              <m:sSub>
                <m:sSubPr>
                  <m:ctrlPr>
                    <w:rPr>
                      <w:rFonts w:ascii="Cambria Math" w:eastAsia="Yu Mincho" w:hAnsi="Cambria Math"/>
                      <w:i/>
                      <w:color w:val="000000" w:themeColor="text1"/>
                    </w:rPr>
                  </m:ctrlPr>
                </m:sSubPr>
                <m:e>
                  <m:r>
                    <w:rPr>
                      <w:rFonts w:ascii="Cambria Math" w:eastAsia="Yu Mincho" w:hAnsi="Cambria Math"/>
                      <w:color w:val="000000" w:themeColor="text1"/>
                    </w:rPr>
                    <m:t>CO</m:t>
                  </m:r>
                </m:e>
                <m:sub>
                  <m:r>
                    <w:rPr>
                      <w:rFonts w:ascii="Cambria Math" w:eastAsia="Yu Mincho" w:hAnsi="Cambria Math"/>
                      <w:color w:val="000000" w:themeColor="text1"/>
                    </w:rPr>
                    <m:t>2</m:t>
                  </m:r>
                </m:sub>
              </m:sSub>
              <m:r>
                <w:rPr>
                  <w:rFonts w:ascii="Cambria Math" w:eastAsia="Yu Mincho" w:hAnsi="Cambria Math"/>
                  <w:color w:val="000000" w:themeColor="text1"/>
                </w:rPr>
                <m:t xml:space="preserve"> × </m:t>
              </m:r>
              <m:sSub>
                <m:sSubPr>
                  <m:ctrlPr>
                    <w:rPr>
                      <w:rFonts w:ascii="Cambria Math" w:eastAsia="Yu Mincho" w:hAnsi="Cambria Math"/>
                      <w:i/>
                      <w:color w:val="000000" w:themeColor="text1"/>
                    </w:rPr>
                  </m:ctrlPr>
                </m:sSubPr>
                <m:e>
                  <m:r>
                    <w:rPr>
                      <w:rFonts w:ascii="Cambria Math" w:eastAsia="Yu Mincho" w:hAnsi="Cambria Math"/>
                      <w:color w:val="000000" w:themeColor="text1"/>
                    </w:rPr>
                    <m:t>(V</m:t>
                  </m:r>
                </m:e>
                <m:sub>
                  <m:r>
                    <w:rPr>
                      <w:rFonts w:ascii="Cambria Math" w:eastAsia="Yu Mincho" w:hAnsi="Cambria Math"/>
                      <w:color w:val="000000" w:themeColor="text1"/>
                    </w:rPr>
                    <m:t>chamber</m:t>
                  </m:r>
                </m:sub>
              </m:sSub>
              <m:r>
                <w:rPr>
                  <w:rFonts w:ascii="Cambria Math" w:eastAsia="Yu Mincho" w:hAnsi="Cambria Math"/>
                  <w:color w:val="000000" w:themeColor="text1"/>
                </w:rPr>
                <m:t>-</m:t>
              </m:r>
              <m:sSub>
                <m:sSubPr>
                  <m:ctrlPr>
                    <w:rPr>
                      <w:rFonts w:ascii="Cambria Math" w:eastAsia="Yu Mincho" w:hAnsi="Cambria Math"/>
                      <w:i/>
                      <w:color w:val="000000" w:themeColor="text1"/>
                    </w:rPr>
                  </m:ctrlPr>
                </m:sSubPr>
                <m:e>
                  <m:r>
                    <w:rPr>
                      <w:rFonts w:ascii="Cambria Math" w:eastAsia="Yu Mincho" w:hAnsi="Cambria Math"/>
                      <w:color w:val="000000" w:themeColor="text1"/>
                    </w:rPr>
                    <m:t>V</m:t>
                  </m:r>
                </m:e>
                <m:sub>
                  <m:r>
                    <w:rPr>
                      <w:rFonts w:ascii="Cambria Math" w:eastAsia="Yu Mincho" w:hAnsi="Cambria Math"/>
                      <w:color w:val="000000" w:themeColor="text1"/>
                    </w:rPr>
                    <m:t>lizard</m:t>
                  </m:r>
                </m:sub>
              </m:sSub>
              <m:r>
                <w:rPr>
                  <w:rFonts w:ascii="Cambria Math" w:eastAsia="Yu Mincho" w:hAnsi="Cambria Math"/>
                  <w:color w:val="000000" w:themeColor="text1"/>
                </w:rPr>
                <m:t>)</m:t>
              </m:r>
            </m:num>
            <m:den>
              <m:r>
                <w:rPr>
                  <w:rFonts w:ascii="Cambria Math" w:eastAsia="Yu Mincho" w:hAnsi="Cambria Math"/>
                  <w:color w:val="000000" w:themeColor="text1"/>
                </w:rPr>
                <m:t>t</m:t>
              </m:r>
            </m:den>
          </m:f>
        </m:oMath>
      </m:oMathPara>
    </w:p>
    <w:p w14:paraId="0A6656A8" w14:textId="77777777" w:rsidR="00E32271" w:rsidRPr="00104F16" w:rsidRDefault="00E32271" w:rsidP="00E32271">
      <w:pPr>
        <w:spacing w:line="480" w:lineRule="auto"/>
        <w:contextualSpacing/>
        <w:rPr>
          <w:rFonts w:eastAsia="Yu Mincho"/>
          <w:color w:val="000000" w:themeColor="text1"/>
        </w:rPr>
      </w:pPr>
      <w:r w:rsidRPr="00104F16">
        <w:rPr>
          <w:rFonts w:eastAsia="Yu Mincho"/>
          <w:color w:val="000000" w:themeColor="text1"/>
        </w:rPr>
        <w:t xml:space="preserve">where </w:t>
      </w:r>
      <m:oMath>
        <m:r>
          <w:rPr>
            <w:rFonts w:ascii="Cambria Math" w:eastAsia="Yu Mincho" w:hAnsi="Cambria Math"/>
            <w:color w:val="000000" w:themeColor="text1"/>
          </w:rPr>
          <m:t>∆</m:t>
        </m:r>
      </m:oMath>
      <w:r w:rsidRPr="00104F16">
        <w:rPr>
          <w:rFonts w:eastAsia="Yu Mincho"/>
          <w:color w:val="000000" w:themeColor="text1"/>
        </w:rPr>
        <w:t>%CO</w:t>
      </w:r>
      <w:r w:rsidRPr="00104F16">
        <w:rPr>
          <w:rFonts w:eastAsia="Yu Mincho"/>
          <w:color w:val="000000" w:themeColor="text1"/>
          <w:vertAlign w:val="subscript"/>
        </w:rPr>
        <w:t>2</w:t>
      </w:r>
      <w:r w:rsidRPr="00104F16">
        <w:rPr>
          <w:rFonts w:eastAsia="Yu Mincho"/>
          <w:color w:val="000000" w:themeColor="text1"/>
        </w:rPr>
        <w:t xml:space="preserve"> is the maximum percentage of CO</w:t>
      </w:r>
      <w:r w:rsidRPr="00104F16">
        <w:rPr>
          <w:rFonts w:eastAsia="Yu Mincho"/>
          <w:color w:val="000000" w:themeColor="text1"/>
          <w:vertAlign w:val="subscript"/>
        </w:rPr>
        <w:t xml:space="preserve">2 </w:t>
      </w:r>
      <w:r w:rsidRPr="00104F16">
        <w:rPr>
          <w:rFonts w:eastAsia="Yu Mincho"/>
          <w:color w:val="000000" w:themeColor="text1"/>
        </w:rPr>
        <w:t>in air sample above baseline, which was corrected by subtracting any ‘residual’ CO</w:t>
      </w:r>
      <w:r w:rsidRPr="00104F16">
        <w:rPr>
          <w:rFonts w:eastAsia="Yu Mincho"/>
          <w:color w:val="000000" w:themeColor="text1"/>
          <w:vertAlign w:val="subscript"/>
        </w:rPr>
        <w:t>2</w:t>
      </w:r>
      <w:r w:rsidRPr="00104F16">
        <w:rPr>
          <w:rFonts w:eastAsia="Yu Mincho"/>
          <w:color w:val="000000" w:themeColor="text1"/>
        </w:rPr>
        <w:t xml:space="preserve"> from the initial flush from the larger of the two air samples; V</w:t>
      </w:r>
      <w:r w:rsidRPr="00104F16">
        <w:rPr>
          <w:rFonts w:eastAsia="Yu Mincho"/>
          <w:color w:val="000000" w:themeColor="text1"/>
          <w:vertAlign w:val="subscript"/>
        </w:rPr>
        <w:t xml:space="preserve">chamber </w:t>
      </w:r>
      <w:r w:rsidRPr="00104F16">
        <w:rPr>
          <w:rFonts w:eastAsia="Yu Mincho"/>
          <w:color w:val="000000" w:themeColor="text1"/>
        </w:rPr>
        <w:t>is the volume of the chamber (70 mL)</w:t>
      </w:r>
      <w:r>
        <w:rPr>
          <w:rFonts w:eastAsia="Yu Mincho"/>
          <w:color w:val="000000" w:themeColor="text1"/>
        </w:rPr>
        <w:t xml:space="preserve"> and</w:t>
      </w:r>
      <w:r w:rsidRPr="00104F16">
        <w:rPr>
          <w:rFonts w:eastAsia="Yu Mincho"/>
          <w:color w:val="000000" w:themeColor="text1"/>
        </w:rPr>
        <w:t xml:space="preserve"> V</w:t>
      </w:r>
      <w:r w:rsidRPr="00104F16">
        <w:rPr>
          <w:rFonts w:eastAsia="Yu Mincho"/>
          <w:color w:val="000000" w:themeColor="text1"/>
          <w:vertAlign w:val="subscript"/>
        </w:rPr>
        <w:t>lizard</w:t>
      </w:r>
      <w:r w:rsidRPr="00104F16">
        <w:rPr>
          <w:rFonts w:eastAsia="Yu Mincho"/>
          <w:color w:val="000000" w:themeColor="text1"/>
        </w:rPr>
        <w:t xml:space="preserve"> is the volume of the lizard</w:t>
      </w:r>
      <w:r>
        <w:rPr>
          <w:rFonts w:eastAsia="Yu Mincho"/>
          <w:color w:val="000000" w:themeColor="text1"/>
        </w:rPr>
        <w:t>.</w:t>
      </w:r>
      <w:r w:rsidRPr="00104F16">
        <w:rPr>
          <w:rFonts w:eastAsia="Yu Mincho"/>
          <w:color w:val="000000" w:themeColor="text1"/>
        </w:rPr>
        <w:t xml:space="preserve"> </w:t>
      </w:r>
      <w:r>
        <w:rPr>
          <w:rFonts w:eastAsia="Yu Mincho"/>
          <w:color w:val="000000" w:themeColor="text1"/>
        </w:rPr>
        <w:t>W</w:t>
      </w:r>
      <w:r w:rsidRPr="0019341F">
        <w:rPr>
          <w:rFonts w:eastAsia="Yu Mincho"/>
          <w:color w:val="000000" w:themeColor="text1"/>
        </w:rPr>
        <w:t>e used the mass of the lizard as a proxy for its volume (1 g = 1 ml) because of their high correlation and increased accuracy and precision in mass measurements</w:t>
      </w:r>
      <w:r>
        <w:rPr>
          <w:rFonts w:eastAsia="Yu Mincho"/>
          <w:color w:val="000000" w:themeColor="text1"/>
        </w:rPr>
        <w:t xml:space="preserve"> </w:t>
      </w:r>
      <w:r>
        <w:rPr>
          <w:rFonts w:eastAsia="Yu Mincho"/>
          <w:color w:val="000000" w:themeColor="text1"/>
        </w:rPr>
        <w:fldChar w:fldCharType="begin"/>
      </w:r>
      <w:r>
        <w:rPr>
          <w:rFonts w:eastAsia="Yu Mincho"/>
          <w:color w:val="000000" w:themeColor="text1"/>
        </w:rPr>
        <w:instrText xml:space="preserve"> ADDIN ZOTERO_ITEM CSL_CITATION {"citationID":"mPWk9iR1","properties":{"formattedCitation":"(Friesen et al. 2017; Kar et al. 2021)","plainCitation":"(Friesen et al. 2017; Kar et al. 2021)","noteIndex":0},"citationItems":[{"id":205,"uris":["http://zotero.org/users/1379426/items/BCW4LRJT"],"uri":["http://zotero.org/users/1379426/items/BCW4LRJT"],"itemData":{"id":205,"type":"article-journal","abstract":"© 2017 Wiley Periodicals, Inc. Polymorphism has fascinated biologists for over a century because morphs persist within populations through evolutionary time in spite of showing disparate behavioral and physiological phenotypes; any one morph should go to fixation with the slightest fitness advantage over the others. Surely there must be trade-offs that balance selection on them. The polychromatic morphs of the Australian painted dragon lizard, Ctenophorus pictus, are one such system. The male color morphs of painted dragons have different physiological and behavioral traits including reproductive tactics, hormone levels, and the rate of body condition loss through the reproductive season. Due to their differences in physiology and reproductive tactics, we tested the hypotheses that male morphs would differ in resting metabolic rates (RMRs) and that the morphs’ RMR would decline at different rates through the mating season. We found that bib-morphs (yellow gular patch) differ in RMR with bibbed (more aggressive) males having consistently higher RMR than non-bibbed males. Furthermore, we show that male dragons experience a decline in RMR as they age from reproductively active to inactive. We also found that the RMR of bibbed males has higher repeatability than non-bibbed males. Our results reinforce previous hypotheses about the morph-specific costs of bearing a gular patch in painted dragons.","container-title":"Journal of Experimental Zoology Part a-Ecological and Integrative Physiology","DOI":"10.1002/jez.2118","issue":"7","language":"English","page":"433–443","title":"Morph-specific metabolic rate and the timing of reproductive senescence in a color polymorphic dragon","volume":"327","author":[{"family":"Friesen","given":"Christopher R"},{"family":"Johansson","given":"Rasmus"},{"family":"Olsson","given":"Mats"}],"issued":{"date-parts":[["2017",8]]}}},{"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A."}],"issued":{"date-parts":[["2021"]]}}}],"schema":"https://github.com/citation-style-language/schema/raw/master/csl-citation.json"} </w:instrText>
      </w:r>
      <w:r>
        <w:rPr>
          <w:rFonts w:eastAsia="Yu Mincho"/>
          <w:color w:val="000000" w:themeColor="text1"/>
        </w:rPr>
        <w:fldChar w:fldCharType="separate"/>
      </w:r>
      <w:r>
        <w:rPr>
          <w:rFonts w:eastAsia="Yu Mincho"/>
          <w:noProof/>
          <w:color w:val="000000" w:themeColor="text1"/>
        </w:rPr>
        <w:t>(Friesen et al. 2017; Kar et al. 2021)</w:t>
      </w:r>
      <w:r>
        <w:rPr>
          <w:rFonts w:eastAsia="Yu Mincho"/>
          <w:color w:val="000000" w:themeColor="text1"/>
        </w:rPr>
        <w:fldChar w:fldCharType="end"/>
      </w:r>
      <w:r>
        <w:rPr>
          <w:rFonts w:eastAsia="Yu Mincho"/>
          <w:color w:val="000000" w:themeColor="text1"/>
        </w:rPr>
        <w:t xml:space="preserve">, </w:t>
      </w:r>
      <w:r w:rsidRPr="00104F16">
        <w:rPr>
          <w:rFonts w:eastAsia="Yu Mincho"/>
          <w:color w:val="000000" w:themeColor="text1"/>
        </w:rPr>
        <w:t xml:space="preserve">and </w:t>
      </w:r>
      <w:r w:rsidRPr="00104F16">
        <w:rPr>
          <w:rFonts w:eastAsia="Yu Mincho"/>
          <w:i/>
          <w:color w:val="000000" w:themeColor="text1"/>
        </w:rPr>
        <w:t>t</w:t>
      </w:r>
      <w:r w:rsidRPr="00104F16">
        <w:rPr>
          <w:rFonts w:eastAsia="Yu Mincho"/>
          <w:color w:val="000000" w:themeColor="text1"/>
        </w:rPr>
        <w:t xml:space="preserve"> is the duration of time in minutes after where the chamber has been sealed and the first air sample was taken (90 minutes).</w:t>
      </w:r>
    </w:p>
    <w:p w14:paraId="13172A33" w14:textId="77777777" w:rsidR="00E32271" w:rsidRPr="00104F16" w:rsidRDefault="00E32271" w:rsidP="00E32271">
      <w:pPr>
        <w:pStyle w:val="Thesissectionheading"/>
        <w:spacing w:line="480" w:lineRule="auto"/>
        <w:contextualSpacing/>
        <w:rPr>
          <w:color w:val="000000" w:themeColor="text1"/>
        </w:rPr>
      </w:pPr>
      <w:bookmarkStart w:id="4" w:name="_Toc57034296"/>
      <w:r w:rsidRPr="00104F16">
        <w:rPr>
          <w:color w:val="000000" w:themeColor="text1"/>
        </w:rPr>
        <w:lastRenderedPageBreak/>
        <w:t>Statistical Analyses</w:t>
      </w:r>
      <w:bookmarkEnd w:id="4"/>
    </w:p>
    <w:p w14:paraId="7ABA9EB8" w14:textId="77777777" w:rsidR="00E32271" w:rsidRPr="002D6B89" w:rsidRDefault="00E32271" w:rsidP="00E32271">
      <w:pPr>
        <w:spacing w:line="480" w:lineRule="auto"/>
        <w:contextualSpacing/>
        <w:rPr>
          <w:color w:val="000000" w:themeColor="text1"/>
        </w:rPr>
      </w:pPr>
      <w:r w:rsidRPr="00104F16">
        <w:rPr>
          <w:color w:val="000000" w:themeColor="text1"/>
        </w:rPr>
        <w:t xml:space="preserve">We fitted Bayesian linear mixed effect models in </w:t>
      </w:r>
      <w:r w:rsidRPr="00104F16">
        <w:rPr>
          <w:i/>
          <w:iCs/>
          <w:color w:val="000000" w:themeColor="text1"/>
        </w:rPr>
        <w:t xml:space="preserve">R </w:t>
      </w:r>
      <w:r w:rsidRPr="00053D16">
        <w:rPr>
          <w:color w:val="000000" w:themeColor="text1"/>
        </w:rPr>
        <w:fldChar w:fldCharType="begin"/>
      </w:r>
      <w:r w:rsidRPr="00053D16">
        <w:rPr>
          <w:color w:val="000000" w:themeColor="text1"/>
        </w:rPr>
        <w:instrText xml:space="preserve"> ADDIN ZOTERO_ITEM CSL_CITATION {"citationID":"RxgZzvVp","properties":{"formattedCitation":"(Core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Pr="00053D16">
        <w:rPr>
          <w:color w:val="000000" w:themeColor="text1"/>
        </w:rPr>
        <w:fldChar w:fldCharType="separate"/>
      </w:r>
      <w:r w:rsidRPr="00053D16">
        <w:rPr>
          <w:noProof/>
          <w:color w:val="000000" w:themeColor="text1"/>
        </w:rPr>
        <w:t>(Core Team 2013)</w:t>
      </w:r>
      <w:r w:rsidRPr="00053D16">
        <w:rPr>
          <w:color w:val="000000" w:themeColor="text1"/>
        </w:rPr>
        <w:fldChar w:fldCharType="end"/>
      </w:r>
      <w:r w:rsidRPr="00053D16">
        <w:rPr>
          <w:color w:val="000000" w:themeColor="text1"/>
        </w:rPr>
        <w:t xml:space="preserve"> using the package ‘brm</w:t>
      </w:r>
      <w:r w:rsidRPr="00053D16">
        <w:rPr>
          <w:i/>
          <w:iCs/>
          <w:color w:val="000000" w:themeColor="text1"/>
        </w:rPr>
        <w:t xml:space="preserve">s’ </w:t>
      </w:r>
      <w:r>
        <w:rPr>
          <w:i/>
          <w:iCs/>
          <w:color w:val="000000" w:themeColor="text1"/>
        </w:rPr>
        <w:fldChar w:fldCharType="begin"/>
      </w:r>
      <w:r>
        <w:rPr>
          <w:i/>
          <w:iCs/>
          <w:color w:val="000000" w:themeColor="text1"/>
        </w:rPr>
        <w:instrText xml:space="preserve"> ADDIN ZOTERO_ITEM CSL_CITATION {"citationID":"8nSRwRC3","properties":{"formattedCitation":"(B\\uc0\\u252{}rkner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Software","DOI":"10.18637/jss.v080.i01","issue":"1","language":"English","page":"1-28","title":"brms: An R package for Bayesian multilevel models using Stan","volume":"80","author":[{"family":"Bürkner","given":"Paul Christian"}],"issued":{"date-parts":[["2017",1]]}}}],"schema":"https://github.com/citation-style-language/schema/raw/master/csl-citation.json"} </w:instrText>
      </w:r>
      <w:r>
        <w:rPr>
          <w:i/>
          <w:iCs/>
          <w:color w:val="000000" w:themeColor="text1"/>
        </w:rPr>
        <w:fldChar w:fldCharType="separate"/>
      </w:r>
      <w:r w:rsidRPr="00AC1BAF">
        <w:rPr>
          <w:color w:val="000000"/>
          <w:lang w:val="en-GB"/>
        </w:rPr>
        <w:t>(Bürkner 2017)</w:t>
      </w:r>
      <w:r>
        <w:rPr>
          <w:i/>
          <w:iCs/>
          <w:color w:val="000000" w:themeColor="text1"/>
        </w:rPr>
        <w:fldChar w:fldCharType="end"/>
      </w:r>
      <w:r w:rsidRPr="00053D16">
        <w:rPr>
          <w:color w:val="000000" w:themeColor="text1"/>
        </w:rPr>
        <w:t>. Metabolic rate was log transformed</w:t>
      </w:r>
      <w:r>
        <w:rPr>
          <w:color w:val="000000" w:themeColor="text1"/>
        </w:rPr>
        <w:t xml:space="preserve"> then </w:t>
      </w:r>
      <w:r w:rsidRPr="00053D16">
        <w:rPr>
          <w:color w:val="000000" w:themeColor="text1"/>
        </w:rPr>
        <w:t>body mass</w:t>
      </w:r>
      <w:r>
        <w:rPr>
          <w:color w:val="000000" w:themeColor="text1"/>
        </w:rPr>
        <w:t xml:space="preserve"> was log transformed and then z-transformed. A</w:t>
      </w:r>
      <w:r w:rsidRPr="00053D16">
        <w:rPr>
          <w:color w:val="000000" w:themeColor="text1"/>
        </w:rPr>
        <w:t xml:space="preserve">ge and temperature were z-transformed so parameter estimates of main effects and interaction terms were more interpretable </w:t>
      </w:r>
      <w:r>
        <w:rPr>
          <w:color w:val="000000" w:themeColor="text1"/>
        </w:rPr>
        <w:fldChar w:fldCharType="begin"/>
      </w:r>
      <w:r>
        <w:rPr>
          <w:color w:val="000000" w:themeColor="text1"/>
        </w:rPr>
        <w:instrText xml:space="preserve"> ADDIN ZOTERO_ITEM CSL_CITATION {"citationID":"BJVwC0HV","properties":{"formattedCitation":"(Schielzeth 2010)","plainCitation":"(Schielzeth 2010)","noteIndex":0},"citationItems":[{"id":462,"uris":["http://zotero.org/users/1379426/items/LD79WM38"],"uri":["http://zotero.org/users/1379426/items/LD79WM38"],"itemData":{"id":462,"type":"article-journal","abstract":"1. Linear regression models are an important statistical tool in evolutionary and ecological studies. Unfortunately, these models often yield some uninterpretable estimates and hypothesis tests, especially...","container-title":"Methods in Ecology","DOI":"10.1111/j.2041-210X.2010.00012.x","issue":"2","language":"English","page":"103–113","title":"Simple means to improve the interpretability of regression coefficients","volume":"1","author":[{"family":"Schielzeth","given":"Holger"}],"issued":{"date-parts":[["2010",2]]}}}],"schema":"https://github.com/citation-style-language/schema/raw/master/csl-citation.json"} </w:instrText>
      </w:r>
      <w:r>
        <w:rPr>
          <w:color w:val="000000" w:themeColor="text1"/>
        </w:rPr>
        <w:fldChar w:fldCharType="separate"/>
      </w:r>
      <w:r>
        <w:rPr>
          <w:noProof/>
          <w:color w:val="000000" w:themeColor="text1"/>
        </w:rPr>
        <w:t>(Schielzeth 2010)</w:t>
      </w:r>
      <w:r>
        <w:rPr>
          <w:color w:val="000000" w:themeColor="text1"/>
        </w:rPr>
        <w:fldChar w:fldCharType="end"/>
      </w:r>
      <w:r w:rsidRPr="00053D16">
        <w:rPr>
          <w:color w:val="000000" w:themeColor="text1"/>
        </w:rPr>
        <w:t xml:space="preserve">. Our planned missing data design resulted in random missingness across temperatures (36% missingness in MR and body mass) The ‘brms’ package is capable of performing model-based data imputation. As such, we performed imputation during model fitting in all of </w:t>
      </w:r>
      <w:r>
        <w:rPr>
          <w:color w:val="000000" w:themeColor="text1"/>
        </w:rPr>
        <w:t xml:space="preserve">our </w:t>
      </w:r>
      <w:r w:rsidRPr="00053D16">
        <w:rPr>
          <w:color w:val="000000" w:themeColor="text1"/>
        </w:rPr>
        <w:t xml:space="preserve">analyses. Model-based imputation not only retains the hierarchical structure of the dataset but also increases statistical power </w:t>
      </w:r>
      <w:r w:rsidRPr="00053D16">
        <w:rPr>
          <w:noProof/>
          <w:color w:val="000000" w:themeColor="text1"/>
        </w:rPr>
        <w:t xml:space="preserve">(P. </w:t>
      </w:r>
      <w:r w:rsidRPr="00053D16">
        <w:rPr>
          <w:color w:val="000000" w:themeColor="text1"/>
          <w:lang w:val="en-GB"/>
        </w:rPr>
        <w:t xml:space="preserve">Bürkner, personal communication 25 October 2020, </w:t>
      </w:r>
      <w:r w:rsidRPr="00053D16">
        <w:rPr>
          <w:noProof/>
          <w:color w:val="000000" w:themeColor="text1"/>
        </w:rPr>
        <w:t>Nakagawa, 2015)</w:t>
      </w:r>
      <w:r w:rsidRPr="00053D16">
        <w:rPr>
          <w:color w:val="000000" w:themeColor="text1"/>
        </w:rPr>
        <w:t>. Sensitivity analyses suggest that models with imputed data resulted in similar conclusions to complete case analyses. However, we present results from the imputation analysis in the main text as parameter estimates were more precise (</w:t>
      </w:r>
      <w:r>
        <w:rPr>
          <w:color w:val="000000" w:themeColor="text1"/>
        </w:rPr>
        <w:t>Supplementary Materials</w:t>
      </w:r>
      <w:r w:rsidRPr="00053D16">
        <w:rPr>
          <w:color w:val="000000" w:themeColor="text1"/>
        </w:rPr>
        <w:t xml:space="preserve">). For all </w:t>
      </w:r>
      <w:r w:rsidRPr="00A72B62">
        <w:rPr>
          <w:color w:val="000000" w:themeColor="text1"/>
        </w:rPr>
        <w:t>models we used default priors which are presented in Table S1. We ran</w:t>
      </w:r>
      <w:r w:rsidRPr="00053D16">
        <w:rPr>
          <w:color w:val="000000" w:themeColor="text1"/>
        </w:rPr>
        <w:t xml:space="preserve"> four Markov Chain Monte Carlo (MCMC) chains; taking 800 samples from the posterior distribution after discarding the first 1</w:t>
      </w:r>
      <w:r>
        <w:rPr>
          <w:color w:val="000000" w:themeColor="text1"/>
        </w:rPr>
        <w:t>,</w:t>
      </w:r>
      <w:r w:rsidRPr="00053D16">
        <w:rPr>
          <w:color w:val="000000" w:themeColor="text1"/>
        </w:rPr>
        <w:t>500 iterations. This gave a total of 3</w:t>
      </w:r>
      <w:r>
        <w:rPr>
          <w:color w:val="000000" w:themeColor="text1"/>
        </w:rPr>
        <w:t>,</w:t>
      </w:r>
      <w:r w:rsidRPr="00053D16">
        <w:rPr>
          <w:color w:val="000000" w:themeColor="text1"/>
        </w:rPr>
        <w:t xml:space="preserve">200 samples from the posterior distribution across all chains. We ensured chains were mixing by inspecting trace plots and checked that scale reduction factors were less than 1.01, </w:t>
      </w:r>
      <w:r>
        <w:rPr>
          <w:color w:val="000000" w:themeColor="text1"/>
        </w:rPr>
        <w:t>which indicates that</w:t>
      </w:r>
      <w:r w:rsidRPr="000F6127">
        <w:rPr>
          <w:color w:val="000000" w:themeColor="text1"/>
        </w:rPr>
        <w:t xml:space="preserve"> all chains had converged. Throughout we report posterior means and 95% credible intervals for all parameters. All data and code to reproduce our results are provided (see Data </w:t>
      </w:r>
      <w:r>
        <w:rPr>
          <w:color w:val="000000" w:themeColor="text1"/>
        </w:rPr>
        <w:t>A</w:t>
      </w:r>
      <w:r w:rsidRPr="002D6B89">
        <w:rPr>
          <w:color w:val="000000" w:themeColor="text1"/>
        </w:rPr>
        <w:t>ccessibility).</w:t>
      </w:r>
    </w:p>
    <w:p w14:paraId="646801E3" w14:textId="77777777" w:rsidR="00E32271" w:rsidRPr="002D6B89" w:rsidRDefault="00E32271" w:rsidP="00E32271">
      <w:pPr>
        <w:spacing w:line="480" w:lineRule="auto"/>
        <w:contextualSpacing/>
        <w:rPr>
          <w:color w:val="000000" w:themeColor="text1"/>
        </w:rPr>
      </w:pPr>
    </w:p>
    <w:p w14:paraId="051D43DA" w14:textId="77777777" w:rsidR="00E32271" w:rsidRPr="00307DAD" w:rsidRDefault="00E32271" w:rsidP="00E32271">
      <w:pPr>
        <w:spacing w:line="480" w:lineRule="auto"/>
        <w:contextualSpacing/>
        <w:rPr>
          <w:color w:val="000000" w:themeColor="text1"/>
        </w:rPr>
      </w:pPr>
      <w:r w:rsidRPr="002D6B89">
        <w:rPr>
          <w:color w:val="000000" w:themeColor="text1"/>
        </w:rPr>
        <w:t xml:space="preserve">To test whether developmental temperatures changed the shape of reaction norms, we fitted a full model with MR as the response and temperature, treatment and an interaction between treatment and temperature as predictors. The model also included a random intercept for </w:t>
      </w:r>
      <w:r w:rsidRPr="002D6B89">
        <w:rPr>
          <w:color w:val="000000" w:themeColor="text1"/>
        </w:rPr>
        <w:lastRenderedPageBreak/>
        <w:t>lizard identity and sampling session. We wanted to account for measurement error in all our models as it may conflate parameter estimates (</w:t>
      </w:r>
      <w:r w:rsidRPr="002D6B89">
        <w:rPr>
          <w:noProof/>
          <w:color w:val="000000" w:themeColor="text1"/>
        </w:rPr>
        <w:t>Ponzi et al., 2018)</w:t>
      </w:r>
      <w:r w:rsidRPr="002D6B89">
        <w:rPr>
          <w:color w:val="000000" w:themeColor="text1"/>
        </w:rPr>
        <w:t xml:space="preserve">. Using the two replicate air samples, we estimated measurement error variance by including a nested random effect of lizard identity, sampling session and temperature in all our models (e.g. ID001_session1_temp24). This nested random effect (hereafter referred to as measurement error) estimates the variance attributed to differences among replicates. While we show </w:t>
      </w:r>
      <w:r>
        <w:rPr>
          <w:color w:val="000000" w:themeColor="text1"/>
        </w:rPr>
        <w:t xml:space="preserve">in a previous study that </w:t>
      </w:r>
      <w:r w:rsidRPr="00700DB6">
        <w:rPr>
          <w:color w:val="000000" w:themeColor="text1"/>
        </w:rPr>
        <w:t>measurement error can vary by temperature</w:t>
      </w:r>
      <w:r>
        <w:rPr>
          <w:color w:val="000000" w:themeColor="text1"/>
        </w:rPr>
        <w:t xml:space="preserve"> </w:t>
      </w:r>
      <w:r>
        <w:rPr>
          <w:color w:val="000000" w:themeColor="text1"/>
        </w:rPr>
        <w:fldChar w:fldCharType="begin"/>
      </w:r>
      <w:r>
        <w:rPr>
          <w:color w:val="000000" w:themeColor="text1"/>
        </w:rPr>
        <w:instrText xml:space="preserve"> ADDIN ZOTERO_ITEM CSL_CITATION {"citationID":"Ru7CQh4i","properties":{"formattedCitation":"(Kar et al. 2021)","plainCitation":"(Kar et al. 2021)","noteIndex":0},"citationItems":[{"id":4589,"uris":["http://zotero.org/users/1379426/items/MFCYLG2K"],"uri":["http://zotero.org/users/1379426/items/MFCYLG2K"],"itemData":{"id":4589,"type":"article-journal","abstract":"Physiological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A."}],"issued":{"date-parts":[["2021"]]}}}],"schema":"https://github.com/citation-style-language/schema/raw/master/csl-citation.json"} </w:instrText>
      </w:r>
      <w:r>
        <w:rPr>
          <w:color w:val="000000" w:themeColor="text1"/>
        </w:rPr>
        <w:fldChar w:fldCharType="separate"/>
      </w:r>
      <w:r>
        <w:rPr>
          <w:noProof/>
          <w:color w:val="000000" w:themeColor="text1"/>
        </w:rPr>
        <w:t>(Kar et al. 2021)</w:t>
      </w:r>
      <w:r>
        <w:rPr>
          <w:color w:val="000000" w:themeColor="text1"/>
        </w:rPr>
        <w:fldChar w:fldCharType="end"/>
      </w:r>
      <w:r w:rsidRPr="000F6127">
        <w:rPr>
          <w:color w:val="000000" w:themeColor="text1"/>
        </w:rPr>
        <w:t>,</w:t>
      </w:r>
      <w:r>
        <w:rPr>
          <w:color w:val="000000" w:themeColor="text1"/>
        </w:rPr>
        <w:t xml:space="preserve"> </w:t>
      </w:r>
      <w:r w:rsidRPr="000F6127">
        <w:rPr>
          <w:color w:val="000000" w:themeColor="text1"/>
        </w:rPr>
        <w:t xml:space="preserve">here we assumed that measurement error was constant across temperatures by fitting it as a random intercept as estimating a random slope resulted in model convergence issues. Heterogeneous </w:t>
      </w:r>
      <w:r>
        <w:rPr>
          <w:color w:val="000000" w:themeColor="text1"/>
        </w:rPr>
        <w:t xml:space="preserve">residual </w:t>
      </w:r>
      <w:r w:rsidRPr="00307DAD">
        <w:rPr>
          <w:color w:val="000000" w:themeColor="text1"/>
        </w:rPr>
        <w:t>variance across temperatures can also influence parameter estimates</w:t>
      </w:r>
      <w:r>
        <w:rPr>
          <w:noProof/>
          <w:color w:val="000000" w:themeColor="text1"/>
        </w:rPr>
        <w:t xml:space="preserve"> </w:t>
      </w:r>
      <w:r>
        <w:rPr>
          <w:noProof/>
          <w:color w:val="000000" w:themeColor="text1"/>
        </w:rPr>
        <w:fldChar w:fldCharType="begin"/>
      </w:r>
      <w:r>
        <w:rPr>
          <w:noProof/>
          <w:color w:val="000000" w:themeColor="text1"/>
        </w:rPr>
        <w:instrText xml:space="preserve"> ADDIN ZOTERO_ITEM CSL_CITATION {"citationID":"0PG3fGk9","properties":{"formattedCitation":"(Careau et al. 2014a)","plainCitation":"(Careau et al. 2014a)","noteIndex":0},"citationItems":[{"id":3443,"uris":["http://zotero.org/users/1379426/items/NMK59HWA"],"uri":["http://zotero.org/users/1379426/items/NMK59HWA"],"itemData":{"id":3443,"type":"article-journal","abstract":"Phenotypic correlations (rP) have frequently been observed between physiological and behavioural traits, and the nature of these associations has been shown to be modulated by a range of environmental stressors. Studies to date have examined the effects of acute stressors on physiology–behaviour interrelations, but the potential for permanent changes induced by exposure to stress during development remains unexplored. We exposed female zebra finches to dietary restriction during the nestling stage and tested how this affected rP among a variety of physiological traits (haematocrit, stress-induced corticosterone level and basal metabolic rate (BMR)) and behavioural traits (activity and feeding rates in novel and familiar environments). Developmental stress completely uncoupled the relationship between activity in a novel environment and two physiological traits: haematocrit and BMR. This suggests that nutritionally based developmental stress has provoked changes in the energy budget that alleviate the trade-off between maintenance (BMR) and locomotor activities.","container-title":"Biology Letters","DOI":"10.1098/rsbl.2014.0834","issue":"12","journalAbbreviation":"Biology Letters","note":"publisher: Royal Society","page":"20140834","source":"royalsocietypublishing.org (Atypon)","title":"Developmental stress can uncouple relationships between physiology and behaviour","volume":"10","author":[{"family":"Careau","given":"Vincent"},{"family":"Buttemer","given":"William A."},{"family":"Buchanan","given":"Katherine L."}],"issued":{"date-parts":[["2014",12,31]]}}}],"schema":"https://github.com/citation-style-language/schema/raw/master/csl-citation.json"} </w:instrText>
      </w:r>
      <w:r>
        <w:rPr>
          <w:noProof/>
          <w:color w:val="000000" w:themeColor="text1"/>
        </w:rPr>
        <w:fldChar w:fldCharType="separate"/>
      </w:r>
      <w:r>
        <w:rPr>
          <w:noProof/>
          <w:color w:val="000000" w:themeColor="text1"/>
        </w:rPr>
        <w:t>(Careau et al. 2014a)</w:t>
      </w:r>
      <w:r>
        <w:rPr>
          <w:noProof/>
          <w:color w:val="000000" w:themeColor="text1"/>
        </w:rPr>
        <w:fldChar w:fldCharType="end"/>
      </w:r>
      <w:r w:rsidRPr="00307DAD">
        <w:rPr>
          <w:color w:val="000000" w:themeColor="text1"/>
        </w:rPr>
        <w:t xml:space="preserve">. However, WAIC values indicated that </w:t>
      </w:r>
      <w:r>
        <w:rPr>
          <w:color w:val="000000" w:themeColor="text1"/>
        </w:rPr>
        <w:t xml:space="preserve">a </w:t>
      </w:r>
      <w:r w:rsidRPr="00307DAD">
        <w:rPr>
          <w:color w:val="000000" w:themeColor="text1"/>
        </w:rPr>
        <w:t xml:space="preserve">heterogeneous residual variance </w:t>
      </w:r>
      <w:r>
        <w:rPr>
          <w:color w:val="000000" w:themeColor="text1"/>
        </w:rPr>
        <w:t xml:space="preserve">model </w:t>
      </w:r>
      <w:r w:rsidRPr="00307DAD">
        <w:rPr>
          <w:color w:val="000000" w:themeColor="text1"/>
        </w:rPr>
        <w:t xml:space="preserve">was not </w:t>
      </w:r>
      <w:r>
        <w:rPr>
          <w:color w:val="000000" w:themeColor="text1"/>
        </w:rPr>
        <w:t xml:space="preserve">well </w:t>
      </w:r>
      <w:r w:rsidRPr="00307DAD">
        <w:rPr>
          <w:color w:val="000000" w:themeColor="text1"/>
        </w:rPr>
        <w:t>supported, therefore homogenous variance was used in all models</w:t>
      </w:r>
      <w:r w:rsidRPr="00307DAD" w:rsidDel="00F2313D">
        <w:rPr>
          <w:color w:val="000000" w:themeColor="text1"/>
        </w:rPr>
        <w:t xml:space="preserve"> </w:t>
      </w:r>
      <w:r w:rsidRPr="00307DAD">
        <w:rPr>
          <w:color w:val="000000" w:themeColor="text1"/>
        </w:rPr>
        <w:t>(Table S</w:t>
      </w:r>
      <w:r>
        <w:rPr>
          <w:color w:val="000000" w:themeColor="text1"/>
        </w:rPr>
        <w:t>2</w:t>
      </w:r>
      <w:r w:rsidRPr="00307DAD">
        <w:rPr>
          <w:color w:val="000000" w:themeColor="text1"/>
        </w:rPr>
        <w:t>). Acclimation can influence metabolic plasticity and its effects can take place throughout the course of our study. Unfortunately, it was not possible to measure MR at hatching. However, we still tested whether there were treatment differences in thermal reaction norms in the first sampling session (~2.5 months of age) where acclimation effects were likely to have the weakest effect.</w:t>
      </w:r>
    </w:p>
    <w:p w14:paraId="4EC0A244" w14:textId="77777777" w:rsidR="00E32271" w:rsidRPr="00307DAD" w:rsidRDefault="00E32271" w:rsidP="00E32271">
      <w:pPr>
        <w:spacing w:line="480" w:lineRule="auto"/>
        <w:contextualSpacing/>
        <w:rPr>
          <w:color w:val="000000" w:themeColor="text1"/>
        </w:rPr>
      </w:pPr>
    </w:p>
    <w:p w14:paraId="4F1DDAA7" w14:textId="77777777" w:rsidR="00E32271" w:rsidRPr="008512C2" w:rsidRDefault="00E32271" w:rsidP="00E32271">
      <w:pPr>
        <w:spacing w:line="480" w:lineRule="auto"/>
        <w:contextualSpacing/>
        <w:rPr>
          <w:color w:val="000000" w:themeColor="text1"/>
        </w:rPr>
      </w:pPr>
      <w:r w:rsidRPr="00307DAD">
        <w:rPr>
          <w:color w:val="000000" w:themeColor="text1"/>
        </w:rPr>
        <w:t>We estimated adjusted repeatability of the reaction norm slope (</w:t>
      </w:r>
      <w:r w:rsidRPr="00307DAD">
        <w:rPr>
          <w:i/>
          <w:iCs/>
          <w:color w:val="000000" w:themeColor="text1"/>
        </w:rPr>
        <w:t>R</w:t>
      </w:r>
      <w:r w:rsidRPr="00307DAD">
        <w:rPr>
          <w:i/>
          <w:iCs/>
          <w:color w:val="000000" w:themeColor="text1"/>
          <w:vertAlign w:val="subscript"/>
        </w:rPr>
        <w:t>slope</w:t>
      </w:r>
      <w:r w:rsidRPr="00307DAD">
        <w:rPr>
          <w:color w:val="000000" w:themeColor="text1"/>
        </w:rPr>
        <w:t>) in each developmental temperature treatment by fitting separate models for each treatment group. MR was fitted as the response and temperature, body mass and age</w:t>
      </w:r>
      <w:r>
        <w:rPr>
          <w:color w:val="000000" w:themeColor="text1"/>
        </w:rPr>
        <w:t xml:space="preserve"> (days since hatching)</w:t>
      </w:r>
      <w:r w:rsidRPr="00307DAD">
        <w:rPr>
          <w:color w:val="000000" w:themeColor="text1"/>
        </w:rPr>
        <w:t xml:space="preserve"> as predictors. We included lizard identity, measurement error and a nested random effect of individual identity and sampling session </w:t>
      </w:r>
      <w:r>
        <w:rPr>
          <w:color w:val="000000" w:themeColor="text1"/>
        </w:rPr>
        <w:fldChar w:fldCharType="begin"/>
      </w:r>
      <w:r>
        <w:rPr>
          <w:color w:val="000000" w:themeColor="text1"/>
        </w:rPr>
        <w:instrText xml:space="preserve"> ADDIN ZOTERO_ITEM CSL_CITATION {"citationID":"K9TGgL9g","properties":{"formattedCitation":"(hereafter referred to as series, Araya-Ajoy et al. 2015)","plainCitation":"(hereafter referred to as series, 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J"}],"issued":{"date-parts":[["2015",7]]}},"prefix":"hereafter referred to as series, "}],"schema":"https://github.com/citation-style-language/schema/raw/master/csl-citation.json"} </w:instrText>
      </w:r>
      <w:r>
        <w:rPr>
          <w:color w:val="000000" w:themeColor="text1"/>
        </w:rPr>
        <w:fldChar w:fldCharType="separate"/>
      </w:r>
      <w:r>
        <w:rPr>
          <w:noProof/>
          <w:color w:val="000000" w:themeColor="text1"/>
        </w:rPr>
        <w:t>(hereafter referred to as series, Araya-Ajoy et al. 2015)</w:t>
      </w:r>
      <w:r>
        <w:rPr>
          <w:color w:val="000000" w:themeColor="text1"/>
        </w:rPr>
        <w:fldChar w:fldCharType="end"/>
      </w:r>
      <w:r>
        <w:rPr>
          <w:color w:val="000000" w:themeColor="text1"/>
        </w:rPr>
        <w:t>.</w:t>
      </w:r>
      <w:r w:rsidRPr="00307DAD">
        <w:rPr>
          <w:color w:val="000000" w:themeColor="text1"/>
        </w:rPr>
        <w:t xml:space="preserve"> Lizard identity estimates among individual variance, whereas series partitions variance within individual across all sampling sessions</w:t>
      </w:r>
      <w:r>
        <w:rPr>
          <w:color w:val="000000" w:themeColor="text1"/>
        </w:rPr>
        <w:t xml:space="preserve"> which allows the estimation of slope repeatability</w:t>
      </w:r>
      <w:r w:rsidRPr="008512C2">
        <w:rPr>
          <w:color w:val="000000" w:themeColor="text1"/>
        </w:rPr>
        <w:t xml:space="preserve">. A random </w:t>
      </w:r>
      <w:r w:rsidRPr="008512C2">
        <w:rPr>
          <w:color w:val="000000" w:themeColor="text1"/>
        </w:rPr>
        <w:lastRenderedPageBreak/>
        <w:t>temperature slope was estimated for lizard identity and series. The repeatability of the slope is calculated as the proportion of total variance in slopes explained by among individual differences (</w:t>
      </w:r>
      <w:r w:rsidRPr="008512C2">
        <w:rPr>
          <w:noProof/>
          <w:color w:val="000000" w:themeColor="text1"/>
        </w:rPr>
        <w:t>Araya-Ajoy et al., 2015)</w:t>
      </w:r>
      <w:r w:rsidRPr="008512C2">
        <w:rPr>
          <w:color w:val="000000" w:themeColor="text1"/>
        </w:rPr>
        <w:t>:</w:t>
      </w:r>
    </w:p>
    <w:p w14:paraId="475A0B3D" w14:textId="77777777" w:rsidR="00E32271" w:rsidRPr="00B92CC7" w:rsidRDefault="00E32271" w:rsidP="00E32271">
      <w:pPr>
        <w:spacing w:line="480" w:lineRule="auto"/>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slope</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I,slope</m:t>
                  </m:r>
                </m:sub>
              </m:sSub>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I,slope</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series,slope</m:t>
                  </m:r>
                </m:sub>
              </m:sSub>
              <m:r>
                <w:rPr>
                  <w:rFonts w:ascii="Cambria Math" w:hAnsi="Cambria Math"/>
                  <w:color w:val="000000" w:themeColor="text1"/>
                </w:rPr>
                <m:t>)</m:t>
              </m:r>
            </m:den>
          </m:f>
        </m:oMath>
      </m:oMathPara>
    </w:p>
    <w:p w14:paraId="646E0371" w14:textId="77777777" w:rsidR="00E32271" w:rsidRPr="00B92CC7" w:rsidRDefault="00E32271" w:rsidP="00E32271">
      <w:pPr>
        <w:spacing w:line="480" w:lineRule="auto"/>
        <w:contextualSpacing/>
        <w:rPr>
          <w:color w:val="000000" w:themeColor="text1"/>
          <w:lang w:val="en-US"/>
        </w:rPr>
      </w:pPr>
      <w:r w:rsidRPr="00B92CC7">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I,slope</m:t>
            </m:r>
          </m:sub>
        </m:sSub>
      </m:oMath>
      <w:r w:rsidRPr="00B92CC7">
        <w:rPr>
          <w:color w:val="000000" w:themeColor="text1"/>
        </w:rPr>
        <w:t xml:space="preserve"> is the among-individual variance in the temperature slope term and the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series,slope</m:t>
            </m:r>
          </m:sub>
        </m:sSub>
      </m:oMath>
      <w:r w:rsidRPr="00B92CC7">
        <w:rPr>
          <w:color w:val="000000" w:themeColor="text1"/>
        </w:rPr>
        <w:t xml:space="preserve"> is the within-individual variance in the temperature slope. </w:t>
      </w:r>
    </w:p>
    <w:p w14:paraId="6B86EF8C" w14:textId="77777777" w:rsidR="00E32271" w:rsidRPr="00B92CC7" w:rsidRDefault="00E32271" w:rsidP="00E32271">
      <w:pPr>
        <w:spacing w:line="480" w:lineRule="auto"/>
        <w:contextualSpacing/>
        <w:rPr>
          <w:color w:val="000000" w:themeColor="text1"/>
        </w:rPr>
      </w:pPr>
    </w:p>
    <w:p w14:paraId="32A0C479" w14:textId="77777777" w:rsidR="00E32271" w:rsidRPr="00B92CC7" w:rsidRDefault="00E32271" w:rsidP="00E32271">
      <w:pPr>
        <w:spacing w:line="480" w:lineRule="auto"/>
        <w:contextualSpacing/>
        <w:rPr>
          <w:color w:val="000000" w:themeColor="text1"/>
        </w:rPr>
      </w:pPr>
      <w:r w:rsidRPr="00B92CC7">
        <w:rPr>
          <w:color w:val="000000" w:themeColor="text1"/>
        </w:rPr>
        <w:t xml:space="preserve">We estimated adjusted repeatability of average metabolic rate (i.e. intercept of the reaction norm) at each acute temperature by fitting separate models for each treatment group. Similar to above, MR was included as the response and temperature, body mass and age as predictors. We included lizard identity, sampling session and measurement error as random intercepts and temperature as a random slope for lizard identity. We calculated among individual variance in metabolic rate at each temperature </w:t>
      </w:r>
      <w:r w:rsidRPr="00B92CC7">
        <w:rPr>
          <w:i/>
          <w:iCs/>
          <w:color w:val="000000" w:themeColor="text1"/>
        </w:rPr>
        <w:t>I</w:t>
      </w:r>
      <w:r w:rsidRPr="00B92CC7">
        <w:rPr>
          <w:i/>
          <w:iCs/>
          <w:color w:val="000000" w:themeColor="text1"/>
          <w:vertAlign w:val="subscript"/>
        </w:rPr>
        <w:t xml:space="preserve">t </w:t>
      </w:r>
      <w:r w:rsidRPr="00B92CC7">
        <w:rPr>
          <w:color w:val="000000" w:themeColor="text1"/>
        </w:rPr>
        <w:t xml:space="preserve"> following</w:t>
      </w:r>
      <w:r>
        <w:rPr>
          <w:color w:val="000000" w:themeColor="text1"/>
        </w:rPr>
        <w:t xml:space="preserve"> </w:t>
      </w:r>
      <w:r w:rsidRPr="00B92CC7">
        <w:rPr>
          <w:color w:val="000000" w:themeColor="text1"/>
        </w:rPr>
        <w:t>Schielzeth and Nakagawa</w:t>
      </w:r>
      <w:r>
        <w:rPr>
          <w:color w:val="000000" w:themeColor="text1"/>
        </w:rPr>
        <w:t xml:space="preserve"> </w:t>
      </w:r>
      <w:r>
        <w:rPr>
          <w:color w:val="000000" w:themeColor="text1"/>
        </w:rPr>
        <w:fldChar w:fldCharType="begin"/>
      </w:r>
      <w:r>
        <w:rPr>
          <w:color w:val="000000" w:themeColor="text1"/>
        </w:rPr>
        <w:instrText xml:space="preserve"> ADDIN ZOTERO_ITEM CSL_CITATION {"citationID":"rOY22SZn","properties":{"formattedCitation":"(2020)","plainCitation":"(2020)","noteIndex":0},"citationItems":[{"id":4154,"uris":["http://zotero.org/users/1379426/items/E7Z8XIJP"],"uri":["http://zotero.org/users/1379426/items/E7Z8XIJP"],"itemData":{"id":4154,"type":"article-journal","abstrac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models","author":[{"family":"Schielzeth","given":"Holger"},{"family":"Nakagawa","given":"Shinichi"}],"issued":{"date-parts":[["2020",3,11]]}},"suppress-author":true}],"schema":"https://github.com/citation-style-language/schema/raw/master/csl-citation.json"} </w:instrText>
      </w:r>
      <w:r>
        <w:rPr>
          <w:color w:val="000000" w:themeColor="text1"/>
        </w:rPr>
        <w:fldChar w:fldCharType="separate"/>
      </w:r>
      <w:r>
        <w:rPr>
          <w:noProof/>
          <w:color w:val="000000" w:themeColor="text1"/>
        </w:rPr>
        <w:t>(2020)</w:t>
      </w:r>
      <w:r>
        <w:rPr>
          <w:color w:val="000000" w:themeColor="text1"/>
        </w:rPr>
        <w:fldChar w:fldCharType="end"/>
      </w:r>
      <w:r w:rsidRPr="00B92CC7">
        <w:rPr>
          <w:color w:val="000000" w:themeColor="text1"/>
        </w:rPr>
        <w:t xml:space="preserve">: </w:t>
      </w:r>
    </w:p>
    <w:p w14:paraId="5C9E1E1D" w14:textId="77777777" w:rsidR="00E32271" w:rsidRPr="00B92CC7" w:rsidRDefault="00E32271" w:rsidP="00E32271">
      <w:pPr>
        <w:spacing w:line="480" w:lineRule="auto"/>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m:t>
              </m:r>
            </m:sub>
          </m:sSub>
          <m:r>
            <w:rPr>
              <w:rFonts w:ascii="Cambria Math" w:hAnsi="Cambria Math"/>
              <w:color w:val="000000" w:themeColor="text1"/>
            </w:rPr>
            <m:t>)+(2t.Co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r>
            <w:rPr>
              <w:rFonts w:ascii="Cambria Math" w:hAnsi="Cambria Math"/>
              <w:color w:val="000000" w:themeColor="text1"/>
            </w:rPr>
            <m:t>)</m:t>
          </m:r>
        </m:oMath>
      </m:oMathPara>
    </w:p>
    <w:p w14:paraId="38F6154E" w14:textId="77777777" w:rsidR="00E32271" w:rsidRPr="00B92CC7" w:rsidRDefault="00E32271" w:rsidP="00E32271">
      <w:pPr>
        <w:spacing w:line="480" w:lineRule="auto"/>
        <w:contextualSpacing/>
        <w:rPr>
          <w:color w:val="000000" w:themeColor="text1"/>
        </w:rPr>
      </w:pPr>
      <w:r w:rsidRPr="00B92CC7">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sidRPr="00B92CC7">
        <w:rPr>
          <w:color w:val="000000" w:themeColor="text1"/>
        </w:rPr>
        <w:t xml:space="preserve"> is the among individual variance in intercepts, </w:t>
      </w:r>
      <m:oMath>
        <m:r>
          <w:rPr>
            <w:rFonts w:ascii="Cambria Math" w:hAnsi="Cambria Math"/>
            <w:color w:val="000000" w:themeColor="text1"/>
          </w:rPr>
          <m:t>t</m:t>
        </m:r>
      </m:oMath>
      <w:r w:rsidRPr="00B92CC7">
        <w:rPr>
          <w:color w:val="000000" w:themeColor="text1"/>
        </w:rPr>
        <w:t xml:space="preserve"> is the specific temperature at which repeatability is calculated for,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m:t>
            </m:r>
          </m:sub>
        </m:sSub>
      </m:oMath>
      <w:r w:rsidRPr="00B92CC7">
        <w:rPr>
          <w:color w:val="000000" w:themeColor="text1"/>
        </w:rPr>
        <w:t xml:space="preserve"> is the among individual variance in slope and </w:t>
      </w:r>
      <m:oMath>
        <m:r>
          <w:rPr>
            <w:rFonts w:ascii="Cambria Math" w:hAnsi="Cambria Math"/>
            <w:color w:val="000000" w:themeColor="text1"/>
          </w:rPr>
          <m:t>CO</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I,S</m:t>
            </m:r>
          </m:sub>
        </m:sSub>
      </m:oMath>
      <w:r w:rsidRPr="00B92CC7">
        <w:rPr>
          <w:color w:val="000000" w:themeColor="text1"/>
        </w:rPr>
        <w:t xml:space="preserve"> is the covariance between the intercept and slope at the among individual level. Temperature specific repeatability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oMath>
      <w:r w:rsidRPr="00B92CC7">
        <w:rPr>
          <w:color w:val="000000" w:themeColor="text1"/>
        </w:rPr>
        <w:t>) is then calculated as follows:</w:t>
      </w:r>
    </w:p>
    <w:p w14:paraId="539C11D9" w14:textId="77777777" w:rsidR="00E32271" w:rsidRPr="00B92CC7" w:rsidRDefault="00E32271" w:rsidP="00E32271">
      <w:pPr>
        <w:spacing w:line="480" w:lineRule="auto"/>
        <w:contextualSpacing/>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session</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e</m:t>
                  </m:r>
                </m:sub>
              </m:sSub>
              <m:r>
                <w:rPr>
                  <w:rFonts w:ascii="Cambria Math" w:hAnsi="Cambria Math"/>
                  <w:color w:val="000000" w:themeColor="text1"/>
                </w:rPr>
                <m:t>)</m:t>
              </m:r>
            </m:den>
          </m:f>
        </m:oMath>
      </m:oMathPara>
    </w:p>
    <w:p w14:paraId="25659ABC" w14:textId="77777777" w:rsidR="00E32271" w:rsidRPr="00B92CC7" w:rsidRDefault="00E32271" w:rsidP="00E32271">
      <w:pPr>
        <w:spacing w:line="480" w:lineRule="auto"/>
        <w:contextualSpacing/>
        <w:rPr>
          <w:color w:val="000000" w:themeColor="text1"/>
        </w:rPr>
      </w:pPr>
      <w:r w:rsidRPr="00B92CC7">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session</m:t>
            </m:r>
          </m:sub>
        </m:sSub>
      </m:oMath>
      <w:r w:rsidRPr="00B92CC7">
        <w:rPr>
          <w:color w:val="000000" w:themeColor="text1"/>
        </w:rPr>
        <w:t xml:space="preserve"> is the variance due to sampling session and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e</m:t>
            </m:r>
          </m:sub>
        </m:sSub>
      </m:oMath>
      <w:r w:rsidRPr="00B92CC7">
        <w:rPr>
          <w:color w:val="000000" w:themeColor="text1"/>
        </w:rPr>
        <w:t xml:space="preserve"> is residual variance. </w:t>
      </w:r>
    </w:p>
    <w:p w14:paraId="45EDDD29" w14:textId="77777777" w:rsidR="00E32271" w:rsidRPr="00B92CC7" w:rsidRDefault="00E32271" w:rsidP="00E32271">
      <w:pPr>
        <w:spacing w:line="480" w:lineRule="auto"/>
        <w:contextualSpacing/>
        <w:rPr>
          <w:color w:val="000000" w:themeColor="text1"/>
        </w:rPr>
      </w:pPr>
    </w:p>
    <w:p w14:paraId="514A56F1" w14:textId="77777777" w:rsidR="00E32271" w:rsidRPr="00B92CC7" w:rsidRDefault="00E32271" w:rsidP="00E32271">
      <w:pPr>
        <w:spacing w:line="480" w:lineRule="auto"/>
        <w:contextualSpacing/>
        <w:rPr>
          <w:color w:val="000000" w:themeColor="text1"/>
        </w:rPr>
      </w:pPr>
      <w:r w:rsidRPr="00B92CC7">
        <w:rPr>
          <w:color w:val="000000" w:themeColor="text1"/>
        </w:rPr>
        <w:t xml:space="preserve">We also wanted to estimate overall repeatability of average metabolic rate across all acute temperatures. We </w:t>
      </w:r>
      <w:r>
        <w:rPr>
          <w:color w:val="000000" w:themeColor="text1"/>
        </w:rPr>
        <w:t xml:space="preserve">therefore </w:t>
      </w:r>
      <w:r w:rsidRPr="00B92CC7">
        <w:rPr>
          <w:color w:val="000000" w:themeColor="text1"/>
        </w:rPr>
        <w:t xml:space="preserve">fitted the same model as above for each treatment, but we omitted </w:t>
      </w:r>
      <w:r w:rsidRPr="00B92CC7">
        <w:rPr>
          <w:color w:val="000000" w:themeColor="text1"/>
        </w:rPr>
        <w:lastRenderedPageBreak/>
        <w:t>the random temperature slope for lizard identity, this estimates an average among individual variance across all acute temperatures. Similarly, we calculated repeatability as per the equation above but using just the single estimate of among individual variance.</w:t>
      </w:r>
    </w:p>
    <w:p w14:paraId="2BF64EB8" w14:textId="77777777" w:rsidR="00E32271" w:rsidRPr="00B92CC7" w:rsidRDefault="00E32271" w:rsidP="00E32271">
      <w:pPr>
        <w:spacing w:line="480" w:lineRule="auto"/>
        <w:contextualSpacing/>
        <w:rPr>
          <w:color w:val="000000" w:themeColor="text1"/>
        </w:rPr>
      </w:pPr>
    </w:p>
    <w:p w14:paraId="2336A34A" w14:textId="77777777" w:rsidR="00E32271" w:rsidRPr="0066004D" w:rsidRDefault="00E32271" w:rsidP="00E32271">
      <w:pPr>
        <w:spacing w:line="480" w:lineRule="auto"/>
        <w:contextualSpacing/>
        <w:rPr>
          <w:color w:val="000000" w:themeColor="text1"/>
        </w:rPr>
      </w:pPr>
      <w:r w:rsidRPr="00B92CC7">
        <w:rPr>
          <w:color w:val="000000" w:themeColor="text1"/>
        </w:rPr>
        <w:t>In order to test for differences in repeatability among the two developmental temperatures, we calculated contrasts by subtracting the posterior distributions of repeatability estimates of the cold treatment from the hot</w:t>
      </w:r>
      <w:r>
        <w:rPr>
          <w:color w:val="000000" w:themeColor="text1"/>
        </w:rPr>
        <w:t xml:space="preserve"> treatment</w:t>
      </w:r>
      <w:r w:rsidRPr="0066004D">
        <w:rPr>
          <w:color w:val="000000" w:themeColor="text1"/>
        </w:rPr>
        <w:t xml:space="preserve"> (Hot – Cold). To test whether the magnitude of differences among treatments were significant by chance, we calculated probabilities of direction (</w:t>
      </w:r>
      <w:r w:rsidRPr="0066004D">
        <w:rPr>
          <w:i/>
          <w:iCs/>
          <w:color w:val="000000" w:themeColor="text1"/>
        </w:rPr>
        <w:t>pd</w:t>
      </w:r>
      <w:r w:rsidRPr="0066004D">
        <w:rPr>
          <w:color w:val="000000" w:themeColor="text1"/>
        </w:rPr>
        <w:t>) using the package ‘bayestestR’</w:t>
      </w:r>
      <w:r>
        <w:rPr>
          <w:color w:val="000000" w:themeColor="text1"/>
        </w:rPr>
        <w:fldChar w:fldCharType="begin"/>
      </w:r>
      <w:r>
        <w:rPr>
          <w:color w:val="000000" w:themeColor="text1"/>
        </w:rPr>
        <w:instrText xml:space="preserve"> ADDIN ZOTERO_ITEM CSL_CITATION {"citationID":"E9GKb1de","properties":{"formattedCitation":"(Makowski et al. 2019b)","plainCitation":"(Makowski et al. 2019b)","noteIndex":0},"citationItems":[{"id":4175,"uris":["http://zotero.org/users/1379426/items/VPJTDWYG"],"uri":["http://zotero.org/users/1379426/items/VPJTDWYG"],"itemData":{"id":4175,"type":"article-journal","abstract":"Makowski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Pr>
          <w:color w:val="000000" w:themeColor="text1"/>
        </w:rPr>
        <w:fldChar w:fldCharType="separate"/>
      </w:r>
      <w:r>
        <w:rPr>
          <w:noProof/>
          <w:color w:val="000000" w:themeColor="text1"/>
        </w:rPr>
        <w:t>(Makowski et al. 2019b)</w:t>
      </w:r>
      <w:r>
        <w:rPr>
          <w:color w:val="000000" w:themeColor="text1"/>
        </w:rPr>
        <w:fldChar w:fldCharType="end"/>
      </w:r>
      <w:r w:rsidRPr="0066004D">
        <w:rPr>
          <w:color w:val="000000" w:themeColor="text1"/>
        </w:rPr>
        <w:t xml:space="preserve">. The probability of direction is calculated relative to the posterior median and ranges from 50 -100%. The value of </w:t>
      </w:r>
      <w:r w:rsidRPr="0066004D">
        <w:rPr>
          <w:i/>
          <w:iCs/>
          <w:color w:val="000000" w:themeColor="text1"/>
        </w:rPr>
        <w:t>pd</w:t>
      </w:r>
      <w:r w:rsidRPr="0066004D">
        <w:rPr>
          <w:color w:val="000000" w:themeColor="text1"/>
        </w:rPr>
        <w:t xml:space="preserve"> describes whether an effect is either positive or negative as it is always relative to the sign of the median </w:t>
      </w:r>
      <w:r>
        <w:rPr>
          <w:color w:val="000000" w:themeColor="text1"/>
        </w:rPr>
        <w:fldChar w:fldCharType="begin"/>
      </w:r>
      <w:r>
        <w:rPr>
          <w:color w:val="000000" w:themeColor="text1"/>
        </w:rPr>
        <w:instrText xml:space="preserve"> ADDIN ZOTERO_ITEM CSL_CITATION {"citationID":"iWEfabqf","properties":{"formattedCitation":"(Makowski et al. 2019a)","plainCitation":"(Makowski et al. 2019a)","noteIndex":0},"citationItems":[{"id":4174,"uris":["http://zotero.org/users/1379426/items/JWZY7MHT"],"uri":["http://zotero.org/users/1379426/items/JWZY7MHT"],"itemData":{"id":4174,"type":"article-journal","abstract":"Turmoil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Pr>
          <w:color w:val="000000" w:themeColor="text1"/>
        </w:rPr>
        <w:fldChar w:fldCharType="separate"/>
      </w:r>
      <w:r>
        <w:rPr>
          <w:noProof/>
          <w:color w:val="000000" w:themeColor="text1"/>
        </w:rPr>
        <w:t>(Makowski et al. 2019a)</w:t>
      </w:r>
      <w:r>
        <w:rPr>
          <w:color w:val="000000" w:themeColor="text1"/>
        </w:rPr>
        <w:fldChar w:fldCharType="end"/>
      </w:r>
      <w:r w:rsidRPr="0066004D">
        <w:rPr>
          <w:color w:val="000000" w:themeColor="text1"/>
        </w:rPr>
        <w:t xml:space="preserve">. If the median is positive, then </w:t>
      </w:r>
      <w:r w:rsidRPr="0066004D">
        <w:rPr>
          <w:i/>
          <w:iCs/>
          <w:color w:val="000000" w:themeColor="text1"/>
        </w:rPr>
        <w:t xml:space="preserve">pd </w:t>
      </w:r>
      <w:r w:rsidRPr="0066004D">
        <w:rPr>
          <w:color w:val="000000" w:themeColor="text1"/>
        </w:rPr>
        <w:t xml:space="preserve">describes the proportion of the posterior distribution that is also positive </w:t>
      </w:r>
      <w:r>
        <w:rPr>
          <w:color w:val="000000" w:themeColor="text1"/>
        </w:rPr>
        <w:fldChar w:fldCharType="begin"/>
      </w:r>
      <w:r>
        <w:rPr>
          <w:color w:val="000000" w:themeColor="text1"/>
        </w:rPr>
        <w:instrText xml:space="preserve"> ADDIN ZOTERO_ITEM CSL_CITATION {"citationID":"I4Dq2nvo","properties":{"formattedCitation":"(Makowski et al. 2019a)","plainCitation":"(Makowski et al. 2019a)","noteIndex":0},"citationItems":[{"id":4174,"uris":["http://zotero.org/users/1379426/items/JWZY7MHT"],"uri":["http://zotero.org/users/1379426/items/JWZY7MHT"],"itemData":{"id":4174,"type":"article-journal","abstract":"Turmoil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Pr>
          <w:color w:val="000000" w:themeColor="text1"/>
        </w:rPr>
        <w:fldChar w:fldCharType="separate"/>
      </w:r>
      <w:r>
        <w:rPr>
          <w:noProof/>
          <w:color w:val="000000" w:themeColor="text1"/>
        </w:rPr>
        <w:t>(Makowski et al. 2019a)</w:t>
      </w:r>
      <w:r>
        <w:rPr>
          <w:color w:val="000000" w:themeColor="text1"/>
        </w:rPr>
        <w:fldChar w:fldCharType="end"/>
      </w:r>
      <w:r w:rsidRPr="0066004D">
        <w:rPr>
          <w:color w:val="000000" w:themeColor="text1"/>
        </w:rPr>
        <w:t xml:space="preserve">. A </w:t>
      </w:r>
      <w:r w:rsidRPr="0066004D">
        <w:rPr>
          <w:i/>
          <w:iCs/>
          <w:color w:val="000000" w:themeColor="text1"/>
        </w:rPr>
        <w:t>pd</w:t>
      </w:r>
      <w:r w:rsidRPr="0066004D">
        <w:rPr>
          <w:color w:val="000000" w:themeColor="text1"/>
        </w:rPr>
        <w:t xml:space="preserve"> value of 95% can be interpreted as the effect is positive with a probability of 95%. </w:t>
      </w:r>
    </w:p>
    <w:p w14:paraId="02231B70" w14:textId="77777777" w:rsidR="00E32271" w:rsidRPr="0066004D" w:rsidRDefault="00E32271" w:rsidP="00E32271">
      <w:pPr>
        <w:spacing w:line="480" w:lineRule="auto"/>
        <w:contextualSpacing/>
        <w:rPr>
          <w:color w:val="000000" w:themeColor="text1"/>
        </w:rPr>
        <w:sectPr w:rsidR="00E32271" w:rsidRPr="0066004D" w:rsidSect="00B672CB">
          <w:pgSz w:w="11900" w:h="16840"/>
          <w:pgMar w:top="1440" w:right="1440" w:bottom="1440" w:left="1440" w:header="708" w:footer="708" w:gutter="0"/>
          <w:lnNumType w:countBy="1" w:restart="continuous"/>
          <w:cols w:space="708"/>
          <w:docGrid w:linePitch="360"/>
        </w:sectPr>
      </w:pPr>
      <w:r w:rsidRPr="0066004D">
        <w:rPr>
          <w:color w:val="000000" w:themeColor="text1"/>
        </w:rPr>
        <w:t xml:space="preserve"> </w:t>
      </w:r>
    </w:p>
    <w:p w14:paraId="17E04B17" w14:textId="77777777" w:rsidR="00E32271" w:rsidRPr="0066004D" w:rsidRDefault="00E32271" w:rsidP="00E32271">
      <w:pPr>
        <w:pStyle w:val="Thesissectionheading"/>
        <w:spacing w:line="480" w:lineRule="auto"/>
        <w:contextualSpacing/>
        <w:rPr>
          <w:color w:val="000000" w:themeColor="text1"/>
        </w:rPr>
      </w:pPr>
      <w:bookmarkStart w:id="5" w:name="_Toc57034297"/>
      <w:r w:rsidRPr="0066004D">
        <w:rPr>
          <w:color w:val="000000" w:themeColor="text1"/>
        </w:rPr>
        <w:lastRenderedPageBreak/>
        <w:t>Results</w:t>
      </w:r>
      <w:bookmarkEnd w:id="5"/>
      <w:r>
        <w:rPr>
          <w:noProof/>
          <w:color w:val="000000" w:themeColor="text1"/>
        </w:rPr>
        <w:drawing>
          <wp:inline distT="0" distB="0" distL="0" distR="0" wp14:anchorId="0298D11C" wp14:editId="3B9ACED4">
            <wp:extent cx="5328458" cy="4151708"/>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335168" cy="4156936"/>
                    </a:xfrm>
                    <a:prstGeom prst="rect">
                      <a:avLst/>
                    </a:prstGeom>
                  </pic:spPr>
                </pic:pic>
              </a:graphicData>
            </a:graphic>
          </wp:inline>
        </w:drawing>
      </w:r>
    </w:p>
    <w:p w14:paraId="12AD7C10" w14:textId="77777777" w:rsidR="00E32271" w:rsidRPr="0066004D" w:rsidRDefault="00E32271" w:rsidP="00E32271">
      <w:pPr>
        <w:pStyle w:val="Thesisnormal"/>
        <w:spacing w:line="480" w:lineRule="auto"/>
        <w:contextualSpacing/>
        <w:rPr>
          <w:rFonts w:cs="Times New Roman"/>
          <w:color w:val="000000" w:themeColor="text1"/>
        </w:rPr>
      </w:pPr>
      <w:bookmarkStart w:id="6" w:name="_Toc56502721"/>
      <w:r w:rsidRPr="0066004D">
        <w:rPr>
          <w:rStyle w:val="FigureHeaderChar"/>
          <w:rFonts w:ascii="Times New Roman" w:eastAsiaTheme="minorEastAsia" w:hAnsi="Times New Roman"/>
          <w:color w:val="000000" w:themeColor="text1"/>
        </w:rPr>
        <w:t>Figure 1</w:t>
      </w:r>
      <w:bookmarkEnd w:id="6"/>
      <w:r w:rsidRPr="0066004D">
        <w:rPr>
          <w:rFonts w:cs="Times New Roman"/>
          <w:color w:val="000000" w:themeColor="text1"/>
        </w:rPr>
        <w:t xml:space="preserve"> Predicted thermal reaction norm of metabolic rate (VCO</w:t>
      </w:r>
      <w:r w:rsidRPr="0066004D">
        <w:rPr>
          <w:rFonts w:cs="Times New Roman"/>
          <w:color w:val="000000" w:themeColor="text1"/>
          <w:vertAlign w:val="subscript"/>
        </w:rPr>
        <w:t xml:space="preserve">2 </w:t>
      </w:r>
      <w:r w:rsidRPr="0066004D">
        <w:rPr>
          <w:rFonts w:cs="Times New Roman"/>
          <w:color w:val="000000" w:themeColor="text1"/>
        </w:rPr>
        <w:t>min</w:t>
      </w:r>
      <w:r w:rsidRPr="0066004D">
        <w:rPr>
          <w:rFonts w:cs="Times New Roman"/>
          <w:color w:val="000000" w:themeColor="text1"/>
          <w:vertAlign w:val="superscript"/>
        </w:rPr>
        <w:t xml:space="preserve">-1 </w:t>
      </w:r>
      <w:r w:rsidRPr="0066004D">
        <w:rPr>
          <w:rFonts w:cs="Times New Roman"/>
          <w:color w:val="000000" w:themeColor="text1"/>
        </w:rPr>
        <w:t>g</w:t>
      </w:r>
      <w:r w:rsidRPr="0066004D">
        <w:rPr>
          <w:rFonts w:cs="Times New Roman"/>
          <w:color w:val="000000" w:themeColor="text1"/>
          <w:vertAlign w:val="superscript"/>
        </w:rPr>
        <w:t>-1</w:t>
      </w:r>
      <w:r w:rsidRPr="0066004D">
        <w:rPr>
          <w:rFonts w:cs="Times New Roman"/>
          <w:color w:val="000000" w:themeColor="text1"/>
        </w:rPr>
        <w:t>) for the ‘cold’ developmental temperature group (blue line, n</w:t>
      </w:r>
      <w:r w:rsidRPr="0066004D">
        <w:rPr>
          <w:rFonts w:cs="Times New Roman"/>
          <w:color w:val="000000" w:themeColor="text1"/>
          <w:vertAlign w:val="subscript"/>
        </w:rPr>
        <w:t>lizards</w:t>
      </w:r>
      <w:r w:rsidRPr="0066004D">
        <w:rPr>
          <w:rFonts w:cs="Times New Roman"/>
          <w:color w:val="000000" w:themeColor="text1"/>
        </w:rPr>
        <w:t xml:space="preserve"> = 26) and the ‘hot’ developmental temperature group (red line, n</w:t>
      </w:r>
      <w:r w:rsidRPr="0066004D">
        <w:rPr>
          <w:rFonts w:cs="Times New Roman"/>
          <w:color w:val="000000" w:themeColor="text1"/>
          <w:vertAlign w:val="subscript"/>
        </w:rPr>
        <w:t>lizards</w:t>
      </w:r>
      <w:r w:rsidRPr="0066004D">
        <w:rPr>
          <w:rFonts w:cs="Times New Roman"/>
          <w:color w:val="000000" w:themeColor="text1"/>
        </w:rPr>
        <w:t xml:space="preserve"> = 25) Points are raw data and are coloured according to treatment groups</w:t>
      </w:r>
      <w:ins w:id="7" w:author="Fonti Kar" w:date="2021-06-18T11:16:00Z">
        <w:r>
          <w:rPr>
            <w:rFonts w:cs="Times New Roman"/>
            <w:color w:val="000000" w:themeColor="text1"/>
          </w:rPr>
          <w:t>,</w:t>
        </w:r>
      </w:ins>
      <w:r w:rsidRPr="0066004D">
        <w:rPr>
          <w:rFonts w:cs="Times New Roman"/>
          <w:color w:val="000000" w:themeColor="text1"/>
        </w:rPr>
        <w:t xml:space="preserve"> n</w:t>
      </w:r>
      <w:r w:rsidRPr="0066004D">
        <w:rPr>
          <w:rFonts w:cs="Times New Roman"/>
          <w:color w:val="000000" w:themeColor="text1"/>
          <w:vertAlign w:val="subscript"/>
        </w:rPr>
        <w:t>obs</w:t>
      </w:r>
      <w:r w:rsidRPr="0066004D">
        <w:rPr>
          <w:rFonts w:cs="Times New Roman"/>
          <w:color w:val="000000" w:themeColor="text1"/>
        </w:rPr>
        <w:t xml:space="preserve"> = 3</w:t>
      </w:r>
      <w:ins w:id="8" w:author="Daniel Noble" w:date="2021-06-24T20:16:00Z">
        <w:r>
          <w:rPr>
            <w:rFonts w:cs="Times New Roman"/>
            <w:color w:val="000000" w:themeColor="text1"/>
          </w:rPr>
          <w:t>,</w:t>
        </w:r>
      </w:ins>
      <w:r w:rsidRPr="0066004D">
        <w:rPr>
          <w:rFonts w:cs="Times New Roman"/>
          <w:color w:val="000000" w:themeColor="text1"/>
        </w:rPr>
        <w:t>818. Dashed lines represent the upper and lower bounds of 95% credible intervals.</w:t>
      </w:r>
    </w:p>
    <w:p w14:paraId="247D3FF7" w14:textId="77777777" w:rsidR="00E32271" w:rsidRPr="0066004D" w:rsidRDefault="00E32271" w:rsidP="00E32271">
      <w:pPr>
        <w:pStyle w:val="Figureandtablelengends"/>
        <w:spacing w:line="480" w:lineRule="auto"/>
        <w:rPr>
          <w:color w:val="000000" w:themeColor="text1"/>
        </w:rPr>
      </w:pPr>
    </w:p>
    <w:p w14:paraId="740BAB83" w14:textId="77777777" w:rsidR="00E32271" w:rsidRPr="00BE2B3C" w:rsidRDefault="00E32271" w:rsidP="00E32271">
      <w:pPr>
        <w:spacing w:line="480" w:lineRule="auto"/>
        <w:contextualSpacing/>
        <w:rPr>
          <w:color w:val="000000" w:themeColor="text1"/>
        </w:rPr>
      </w:pPr>
      <w:r w:rsidRPr="0066004D">
        <w:rPr>
          <w:color w:val="000000" w:themeColor="text1"/>
        </w:rPr>
        <w:t xml:space="preserve">We found no evidence to suggest that metabolic rate or its response to acute temperature was influenced by early developmental temperature (Fig. 1, Table 1, </w:t>
      </w:r>
      <w:r>
        <w:rPr>
          <w:color w:val="000000" w:themeColor="text1"/>
        </w:rPr>
        <w:t xml:space="preserve">Supplementary Materials Section 1 </w:t>
      </w:r>
      <w:r w:rsidRPr="0066004D">
        <w:rPr>
          <w:color w:val="000000" w:themeColor="text1"/>
        </w:rPr>
        <w:t>Table S</w:t>
      </w:r>
      <w:r>
        <w:rPr>
          <w:color w:val="000000" w:themeColor="text1"/>
        </w:rPr>
        <w:t>3-5</w:t>
      </w:r>
      <w:r w:rsidRPr="0066004D">
        <w:rPr>
          <w:color w:val="000000" w:themeColor="text1"/>
        </w:rPr>
        <w:t xml:space="preserve">). Congruently, there were no treatment differences in thermal reaction norms at the first sampling session when acclimation effects are likely to have the least effect </w:t>
      </w:r>
      <w:r w:rsidRPr="0066004D">
        <w:rPr>
          <w:color w:val="000000" w:themeColor="text1"/>
        </w:rPr>
        <w:lastRenderedPageBreak/>
        <w:t>(</w:t>
      </w:r>
      <w:r>
        <w:rPr>
          <w:color w:val="000000" w:themeColor="text1"/>
        </w:rPr>
        <w:t>Supplementary Materials, Section 1</w:t>
      </w:r>
      <w:r w:rsidRPr="0066004D">
        <w:rPr>
          <w:color w:val="000000" w:themeColor="text1"/>
        </w:rPr>
        <w:t>). We therefore refitted the model with just the main effects (</w:t>
      </w:r>
      <w:r>
        <w:rPr>
          <w:color w:val="000000" w:themeColor="text1"/>
        </w:rPr>
        <w:t xml:space="preserve">Supplementary Materials, Section 1, </w:t>
      </w:r>
      <w:r w:rsidRPr="0066004D">
        <w:rPr>
          <w:color w:val="000000" w:themeColor="text1"/>
        </w:rPr>
        <w:t>Table S</w:t>
      </w:r>
      <w:r>
        <w:rPr>
          <w:color w:val="000000" w:themeColor="text1"/>
        </w:rPr>
        <w:t>4</w:t>
      </w:r>
      <w:r w:rsidRPr="0066004D">
        <w:rPr>
          <w:color w:val="000000" w:themeColor="text1"/>
        </w:rPr>
        <w:t>-</w:t>
      </w:r>
      <w:r>
        <w:rPr>
          <w:color w:val="000000" w:themeColor="text1"/>
        </w:rPr>
        <w:t>S5</w:t>
      </w:r>
      <w:r w:rsidRPr="0066004D">
        <w:rPr>
          <w:color w:val="000000" w:themeColor="text1"/>
        </w:rPr>
        <w:t>). Across all models, temperature and body mass had positive effects on metabolic rate (Table 1,</w:t>
      </w:r>
      <w:r>
        <w:rPr>
          <w:color w:val="000000" w:themeColor="text1"/>
        </w:rPr>
        <w:t xml:space="preserve"> Supplementary Materials, Section 1,</w:t>
      </w:r>
      <w:r w:rsidRPr="0066004D">
        <w:rPr>
          <w:color w:val="000000" w:themeColor="text1"/>
        </w:rPr>
        <w:t xml:space="preserve"> Table S3-</w:t>
      </w:r>
      <w:r>
        <w:rPr>
          <w:color w:val="000000" w:themeColor="text1"/>
        </w:rPr>
        <w:t>5</w:t>
      </w:r>
      <w:r w:rsidRPr="0066004D">
        <w:rPr>
          <w:color w:val="000000" w:themeColor="text1"/>
        </w:rPr>
        <w:t>). Nonetheless, reaction norm slopes were significantly repeatable</w:t>
      </w:r>
      <w:r>
        <w:rPr>
          <w:color w:val="000000" w:themeColor="text1"/>
        </w:rPr>
        <w:t>, albeit estimated with a large degree of error. R</w:t>
      </w:r>
      <w:r w:rsidRPr="0066004D">
        <w:rPr>
          <w:color w:val="000000" w:themeColor="text1"/>
        </w:rPr>
        <w:t>epeatability of slopes (</w:t>
      </w:r>
      <w:r w:rsidRPr="0066004D">
        <w:rPr>
          <w:i/>
          <w:iCs/>
          <w:color w:val="000000" w:themeColor="text1"/>
        </w:rPr>
        <w:t>R</w:t>
      </w:r>
      <w:r w:rsidRPr="0066004D">
        <w:rPr>
          <w:i/>
          <w:iCs/>
          <w:color w:val="000000" w:themeColor="text1"/>
          <w:vertAlign w:val="subscript"/>
        </w:rPr>
        <w:t>slope</w:t>
      </w:r>
      <w:r w:rsidRPr="0066004D">
        <w:rPr>
          <w:color w:val="000000" w:themeColor="text1"/>
        </w:rPr>
        <w:t xml:space="preserve">) did not depend on developmental temperature treatments (Hot: </w:t>
      </w:r>
      <w:r w:rsidRPr="0066004D">
        <w:rPr>
          <w:i/>
          <w:iCs/>
          <w:color w:val="000000" w:themeColor="text1"/>
        </w:rPr>
        <w:t>R</w:t>
      </w:r>
      <w:r w:rsidRPr="0066004D">
        <w:rPr>
          <w:i/>
          <w:iCs/>
          <w:color w:val="000000" w:themeColor="text1"/>
          <w:vertAlign w:val="subscript"/>
        </w:rPr>
        <w:t>slope</w:t>
      </w:r>
      <w:r w:rsidRPr="0066004D">
        <w:rPr>
          <w:color w:val="000000" w:themeColor="text1"/>
        </w:rPr>
        <w:t xml:space="preserve"> = 0.42, 95% CI: 0.04 – 0.91; Cold: </w:t>
      </w:r>
      <w:r w:rsidRPr="0066004D">
        <w:rPr>
          <w:i/>
          <w:iCs/>
          <w:color w:val="000000" w:themeColor="text1"/>
        </w:rPr>
        <w:t>R</w:t>
      </w:r>
      <w:r w:rsidRPr="0066004D">
        <w:rPr>
          <w:i/>
          <w:iCs/>
          <w:color w:val="000000" w:themeColor="text1"/>
          <w:vertAlign w:val="subscript"/>
        </w:rPr>
        <w:t>slope</w:t>
      </w:r>
      <w:r w:rsidRPr="0066004D">
        <w:rPr>
          <w:color w:val="000000" w:themeColor="text1"/>
        </w:rPr>
        <w:t xml:space="preserve"> = 0.46, 95% CI: 0.03 – 0.95; </w:t>
      </w:r>
      <w:r w:rsidRPr="0066004D">
        <w:rPr>
          <w:i/>
          <w:iCs/>
          <w:color w:val="000000" w:themeColor="text1"/>
        </w:rPr>
        <w:t xml:space="preserve">pd </w:t>
      </w:r>
      <w:r w:rsidRPr="0066004D">
        <w:rPr>
          <w:color w:val="000000" w:themeColor="text1"/>
        </w:rPr>
        <w:t xml:space="preserve">= 53.5%, Fig. 2, </w:t>
      </w:r>
      <w:r>
        <w:rPr>
          <w:color w:val="000000" w:themeColor="text1"/>
        </w:rPr>
        <w:t>Supplementary Materials, Section 2</w:t>
      </w:r>
      <w:r w:rsidRPr="0066004D">
        <w:rPr>
          <w:color w:val="000000" w:themeColor="text1"/>
        </w:rPr>
        <w:t xml:space="preserve">). A </w:t>
      </w:r>
      <w:r w:rsidRPr="0066004D">
        <w:rPr>
          <w:i/>
          <w:iCs/>
          <w:color w:val="000000" w:themeColor="text1"/>
        </w:rPr>
        <w:t xml:space="preserve">pd </w:t>
      </w:r>
      <w:r w:rsidRPr="0066004D">
        <w:rPr>
          <w:color w:val="000000" w:themeColor="text1"/>
        </w:rPr>
        <w:t xml:space="preserve">value of 53.5% indicates that there is roughly equal probability that the difference in </w:t>
      </w:r>
      <w:r w:rsidRPr="0066004D">
        <w:rPr>
          <w:i/>
          <w:iCs/>
          <w:color w:val="000000" w:themeColor="text1"/>
        </w:rPr>
        <w:t>R</w:t>
      </w:r>
      <w:r w:rsidRPr="0066004D">
        <w:rPr>
          <w:i/>
          <w:iCs/>
          <w:color w:val="000000" w:themeColor="text1"/>
          <w:vertAlign w:val="subscript"/>
        </w:rPr>
        <w:t>slope</w:t>
      </w:r>
      <w:r w:rsidRPr="0066004D">
        <w:rPr>
          <w:color w:val="000000" w:themeColor="text1"/>
        </w:rPr>
        <w:t xml:space="preserve"> is positive or negative, indicating little difference </w:t>
      </w:r>
      <w:r w:rsidRPr="00BE2B3C">
        <w:rPr>
          <w:color w:val="000000" w:themeColor="text1"/>
        </w:rPr>
        <w:t xml:space="preserve">among treatment groups. </w:t>
      </w:r>
    </w:p>
    <w:p w14:paraId="7EBFB70C" w14:textId="77777777" w:rsidR="00E32271" w:rsidRDefault="00E32271" w:rsidP="00E32271">
      <w:pPr>
        <w:pStyle w:val="Thesisnormal"/>
        <w:spacing w:line="480" w:lineRule="auto"/>
        <w:contextualSpacing/>
        <w:rPr>
          <w:ins w:id="9" w:author="Fonti Kar" w:date="2021-06-18T11:19:00Z"/>
          <w:rStyle w:val="FigureHeaderChar"/>
          <w:rFonts w:ascii="Times New Roman" w:eastAsiaTheme="minorEastAsia" w:hAnsi="Times New Roman" w:cstheme="minorBidi"/>
          <w:b w:val="0"/>
          <w:bCs w:val="0"/>
          <w:color w:val="000000" w:themeColor="text1"/>
          <w:lang w:eastAsia="ja-JP"/>
        </w:rPr>
      </w:pPr>
      <w:bookmarkStart w:id="10" w:name="_Toc56502722"/>
      <w:r w:rsidRPr="00BE2B3C">
        <w:rPr>
          <w:noProof/>
          <w:color w:val="000000" w:themeColor="text1"/>
        </w:rPr>
        <w:drawing>
          <wp:anchor distT="0" distB="0" distL="114300" distR="114300" simplePos="0" relativeHeight="251659264" behindDoc="1" locked="0" layoutInCell="1" allowOverlap="1" wp14:anchorId="3CFD6293" wp14:editId="5FBB7DCA">
            <wp:simplePos x="0" y="0"/>
            <wp:positionH relativeFrom="column">
              <wp:posOffset>536575</wp:posOffset>
            </wp:positionH>
            <wp:positionV relativeFrom="paragraph">
              <wp:posOffset>52300</wp:posOffset>
            </wp:positionV>
            <wp:extent cx="4611370" cy="3665855"/>
            <wp:effectExtent l="0" t="0" r="0" b="4445"/>
            <wp:wrapTight wrapText="bothSides">
              <wp:wrapPolygon edited="0">
                <wp:start x="0" y="0"/>
                <wp:lineTo x="0" y="21551"/>
                <wp:lineTo x="21535" y="21551"/>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19299" t="6416" r="17937" b="4875"/>
                    <a:stretch/>
                  </pic:blipFill>
                  <pic:spPr bwMode="auto">
                    <a:xfrm>
                      <a:off x="0" y="0"/>
                      <a:ext cx="4611370" cy="3665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DE4E4F" w14:textId="77777777" w:rsidR="00E32271" w:rsidRDefault="00E32271" w:rsidP="00E32271">
      <w:pPr>
        <w:pStyle w:val="Thesisnormal"/>
        <w:spacing w:line="480" w:lineRule="auto"/>
        <w:contextualSpacing/>
        <w:rPr>
          <w:ins w:id="11" w:author="Fonti Kar" w:date="2021-06-18T11:19:00Z"/>
          <w:rStyle w:val="FigureHeaderChar"/>
          <w:rFonts w:ascii="Times New Roman" w:eastAsiaTheme="minorEastAsia" w:hAnsi="Times New Roman" w:cstheme="minorBidi"/>
          <w:b w:val="0"/>
          <w:bCs w:val="0"/>
          <w:color w:val="000000" w:themeColor="text1"/>
        </w:rPr>
      </w:pPr>
    </w:p>
    <w:p w14:paraId="3A6EE56C" w14:textId="77777777" w:rsidR="00E32271" w:rsidRDefault="00E32271" w:rsidP="00E32271">
      <w:pPr>
        <w:pStyle w:val="Thesisnormal"/>
        <w:spacing w:line="480" w:lineRule="auto"/>
        <w:contextualSpacing/>
        <w:rPr>
          <w:ins w:id="12" w:author="Fonti Kar" w:date="2021-06-18T11:19:00Z"/>
          <w:rStyle w:val="FigureHeaderChar"/>
          <w:rFonts w:ascii="Times New Roman" w:eastAsiaTheme="minorEastAsia" w:hAnsi="Times New Roman" w:cstheme="minorBidi"/>
          <w:b w:val="0"/>
          <w:bCs w:val="0"/>
          <w:color w:val="000000" w:themeColor="text1"/>
        </w:rPr>
      </w:pPr>
    </w:p>
    <w:p w14:paraId="4B6426F7" w14:textId="77777777" w:rsidR="00E32271" w:rsidRDefault="00E32271" w:rsidP="00E32271">
      <w:pPr>
        <w:pStyle w:val="Thesisnormal"/>
        <w:spacing w:line="480" w:lineRule="auto"/>
        <w:contextualSpacing/>
        <w:rPr>
          <w:ins w:id="13" w:author="Fonti Kar" w:date="2021-06-18T11:19:00Z"/>
          <w:rStyle w:val="FigureHeaderChar"/>
          <w:rFonts w:ascii="Times New Roman" w:eastAsiaTheme="minorEastAsia" w:hAnsi="Times New Roman" w:cstheme="minorBidi"/>
          <w:b w:val="0"/>
          <w:bCs w:val="0"/>
          <w:color w:val="000000" w:themeColor="text1"/>
        </w:rPr>
      </w:pPr>
    </w:p>
    <w:p w14:paraId="5C37BD8D" w14:textId="77777777" w:rsidR="00E32271" w:rsidRDefault="00E32271" w:rsidP="00E32271">
      <w:pPr>
        <w:pStyle w:val="Thesisnormal"/>
        <w:spacing w:line="480" w:lineRule="auto"/>
        <w:contextualSpacing/>
        <w:rPr>
          <w:ins w:id="14" w:author="Fonti Kar" w:date="2021-06-18T11:19:00Z"/>
          <w:rStyle w:val="FigureHeaderChar"/>
          <w:rFonts w:ascii="Times New Roman" w:eastAsiaTheme="minorEastAsia" w:hAnsi="Times New Roman" w:cstheme="minorBidi"/>
          <w:b w:val="0"/>
          <w:bCs w:val="0"/>
          <w:color w:val="000000" w:themeColor="text1"/>
        </w:rPr>
      </w:pPr>
    </w:p>
    <w:p w14:paraId="616FB2AC" w14:textId="77777777" w:rsidR="00E32271" w:rsidRDefault="00E32271" w:rsidP="00E32271">
      <w:pPr>
        <w:pStyle w:val="Thesisnormal"/>
        <w:spacing w:line="480" w:lineRule="auto"/>
        <w:contextualSpacing/>
        <w:rPr>
          <w:ins w:id="15" w:author="Fonti Kar" w:date="2021-06-18T11:19:00Z"/>
          <w:rStyle w:val="FigureHeaderChar"/>
          <w:rFonts w:ascii="Times New Roman" w:eastAsiaTheme="minorEastAsia" w:hAnsi="Times New Roman" w:cstheme="minorBidi"/>
          <w:b w:val="0"/>
          <w:bCs w:val="0"/>
          <w:color w:val="000000" w:themeColor="text1"/>
        </w:rPr>
      </w:pPr>
    </w:p>
    <w:p w14:paraId="15265245" w14:textId="77777777" w:rsidR="00E32271" w:rsidRDefault="00E32271" w:rsidP="00E32271">
      <w:pPr>
        <w:pStyle w:val="Thesisnormal"/>
        <w:spacing w:line="480" w:lineRule="auto"/>
        <w:contextualSpacing/>
        <w:rPr>
          <w:ins w:id="16" w:author="Fonti Kar" w:date="2021-06-18T11:19:00Z"/>
          <w:rStyle w:val="FigureHeaderChar"/>
          <w:rFonts w:ascii="Times New Roman" w:eastAsiaTheme="minorEastAsia" w:hAnsi="Times New Roman" w:cstheme="minorBidi"/>
          <w:b w:val="0"/>
          <w:bCs w:val="0"/>
          <w:color w:val="000000" w:themeColor="text1"/>
        </w:rPr>
      </w:pPr>
    </w:p>
    <w:p w14:paraId="7A2ED61D" w14:textId="77777777" w:rsidR="00E32271" w:rsidRDefault="00E32271" w:rsidP="00E32271">
      <w:pPr>
        <w:pStyle w:val="Thesisnormal"/>
        <w:spacing w:line="480" w:lineRule="auto"/>
        <w:contextualSpacing/>
        <w:rPr>
          <w:ins w:id="17" w:author="Fonti Kar" w:date="2021-06-18T11:19:00Z"/>
          <w:rStyle w:val="FigureHeaderChar"/>
          <w:rFonts w:ascii="Times New Roman" w:eastAsiaTheme="minorEastAsia" w:hAnsi="Times New Roman" w:cstheme="minorBidi"/>
          <w:b w:val="0"/>
          <w:bCs w:val="0"/>
          <w:color w:val="000000" w:themeColor="text1"/>
        </w:rPr>
      </w:pPr>
    </w:p>
    <w:p w14:paraId="71D90773" w14:textId="77777777" w:rsidR="00E32271" w:rsidRDefault="00E32271" w:rsidP="00E32271">
      <w:pPr>
        <w:pStyle w:val="Thesisnormal"/>
        <w:spacing w:line="480" w:lineRule="auto"/>
        <w:contextualSpacing/>
        <w:rPr>
          <w:ins w:id="18" w:author="Fonti Kar" w:date="2021-06-18T11:19:00Z"/>
          <w:rStyle w:val="FigureHeaderChar"/>
          <w:rFonts w:ascii="Times New Roman" w:eastAsiaTheme="minorEastAsia" w:hAnsi="Times New Roman" w:cstheme="minorBidi"/>
          <w:b w:val="0"/>
          <w:bCs w:val="0"/>
          <w:color w:val="000000" w:themeColor="text1"/>
        </w:rPr>
      </w:pPr>
    </w:p>
    <w:p w14:paraId="2DFFBCCA" w14:textId="77777777" w:rsidR="00E32271" w:rsidRDefault="00E32271" w:rsidP="00E32271">
      <w:pPr>
        <w:pStyle w:val="Thesisnormal"/>
        <w:spacing w:line="480" w:lineRule="auto"/>
        <w:contextualSpacing/>
        <w:rPr>
          <w:ins w:id="19" w:author="Fonti Kar" w:date="2021-06-18T11:19:00Z"/>
          <w:rStyle w:val="FigureHeaderChar"/>
          <w:rFonts w:ascii="Times New Roman" w:eastAsiaTheme="minorEastAsia" w:hAnsi="Times New Roman" w:cstheme="minorBidi"/>
          <w:b w:val="0"/>
          <w:bCs w:val="0"/>
          <w:color w:val="000000" w:themeColor="text1"/>
        </w:rPr>
      </w:pPr>
    </w:p>
    <w:p w14:paraId="46FA6E85" w14:textId="77777777" w:rsidR="00E32271" w:rsidRDefault="00E32271" w:rsidP="00E32271">
      <w:pPr>
        <w:pStyle w:val="Thesisnormal"/>
        <w:spacing w:line="480" w:lineRule="auto"/>
        <w:contextualSpacing/>
        <w:rPr>
          <w:ins w:id="20" w:author="Daniel Noble" w:date="2021-06-24T20:15:00Z"/>
          <w:rStyle w:val="FigureHeaderChar"/>
          <w:rFonts w:ascii="Times New Roman" w:eastAsiaTheme="minorEastAsia" w:hAnsi="Times New Roman" w:cstheme="minorBidi"/>
          <w:color w:val="000000" w:themeColor="text1"/>
        </w:rPr>
      </w:pPr>
    </w:p>
    <w:p w14:paraId="106EB5B1" w14:textId="77777777" w:rsidR="00E32271" w:rsidRPr="00BE2B3C" w:rsidRDefault="00E32271" w:rsidP="00E32271">
      <w:pPr>
        <w:pStyle w:val="Thesisnormal"/>
        <w:spacing w:line="480" w:lineRule="auto"/>
        <w:contextualSpacing/>
        <w:rPr>
          <w:color w:val="000000" w:themeColor="text1"/>
        </w:rPr>
      </w:pPr>
      <w:r w:rsidRPr="00E70537">
        <w:rPr>
          <w:rStyle w:val="FigureHeaderChar"/>
          <w:rFonts w:ascii="Times New Roman" w:eastAsiaTheme="minorEastAsia" w:hAnsi="Times New Roman" w:cstheme="minorBidi"/>
          <w:color w:val="000000" w:themeColor="text1"/>
        </w:rPr>
        <w:t>Figure 2</w:t>
      </w:r>
      <w:bookmarkEnd w:id="10"/>
      <w:r w:rsidRPr="00BE2B3C">
        <w:rPr>
          <w:color w:val="000000" w:themeColor="text1"/>
        </w:rPr>
        <w:t xml:space="preserve"> Thermal reaction norms of mass-adjusted metabolic rate for lizards reared at </w:t>
      </w:r>
      <w:r w:rsidRPr="00E70537">
        <w:rPr>
          <w:b/>
          <w:bCs/>
          <w:color w:val="000000" w:themeColor="text1"/>
        </w:rPr>
        <w:t>A)</w:t>
      </w:r>
      <w:r w:rsidRPr="00BE2B3C">
        <w:rPr>
          <w:color w:val="000000" w:themeColor="text1"/>
        </w:rPr>
        <w:t xml:space="preserve"> ‘hot’ developmental temperatures (top, red lines, n</w:t>
      </w:r>
      <w:r w:rsidRPr="000F6127">
        <w:rPr>
          <w:color w:val="000000" w:themeColor="text1"/>
          <w:vertAlign w:val="subscript"/>
        </w:rPr>
        <w:t>lizards</w:t>
      </w:r>
      <w:r w:rsidRPr="00BE2B3C">
        <w:rPr>
          <w:color w:val="000000" w:themeColor="text1"/>
        </w:rPr>
        <w:t xml:space="preserve"> = 25) and </w:t>
      </w:r>
      <w:r w:rsidRPr="00E70537">
        <w:rPr>
          <w:b/>
          <w:bCs/>
          <w:color w:val="000000" w:themeColor="text1"/>
        </w:rPr>
        <w:t>B)</w:t>
      </w:r>
      <w:r w:rsidRPr="00BE2B3C">
        <w:rPr>
          <w:color w:val="000000" w:themeColor="text1"/>
        </w:rPr>
        <w:t xml:space="preserve"> ‘cold’ developmental temperatures (bottom, blue lines, n</w:t>
      </w:r>
      <w:r w:rsidRPr="000F6127">
        <w:rPr>
          <w:color w:val="000000" w:themeColor="text1"/>
          <w:vertAlign w:val="subscript"/>
        </w:rPr>
        <w:t>lizards</w:t>
      </w:r>
      <w:r w:rsidRPr="00BE2B3C">
        <w:rPr>
          <w:color w:val="000000" w:themeColor="text1"/>
        </w:rPr>
        <w:t xml:space="preserve"> = 26) at session number one, five and ten. Each uniquely coloured line represents an individual reaction norm. There is a random subset of 10 individuals from each treatment. </w:t>
      </w:r>
    </w:p>
    <w:p w14:paraId="023D04D2" w14:textId="77777777" w:rsidR="00E32271" w:rsidRPr="00BE2B3C" w:rsidRDefault="00E32271" w:rsidP="00E32271">
      <w:pPr>
        <w:pStyle w:val="Figureandtablelengends"/>
        <w:spacing w:line="480" w:lineRule="auto"/>
        <w:rPr>
          <w:color w:val="000000" w:themeColor="text1"/>
        </w:rPr>
      </w:pPr>
    </w:p>
    <w:tbl>
      <w:tblPr>
        <w:tblStyle w:val="Table"/>
        <w:tblW w:w="8486" w:type="dxa"/>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778"/>
        <w:gridCol w:w="2058"/>
        <w:gridCol w:w="1534"/>
        <w:gridCol w:w="1116"/>
      </w:tblGrid>
      <w:tr w:rsidR="00E32271" w:rsidRPr="00D6668D" w14:paraId="532ECB78" w14:textId="77777777" w:rsidTr="00287742">
        <w:trPr>
          <w:trHeight w:val="88"/>
        </w:trPr>
        <w:tc>
          <w:tcPr>
            <w:tcW w:w="0" w:type="auto"/>
            <w:gridSpan w:val="4"/>
            <w:tcBorders>
              <w:bottom w:val="single" w:sz="2" w:space="0" w:color="auto"/>
            </w:tcBorders>
            <w:shd w:val="clear" w:color="auto" w:fill="auto"/>
          </w:tcPr>
          <w:p w14:paraId="79EEA4A2" w14:textId="77777777" w:rsidR="00E32271" w:rsidRPr="00BE2B3C" w:rsidRDefault="00E32271" w:rsidP="00287742">
            <w:pPr>
              <w:pStyle w:val="Thesisnormal"/>
              <w:spacing w:line="480" w:lineRule="auto"/>
              <w:contextualSpacing/>
              <w:rPr>
                <w:rFonts w:cs="Times New Roman"/>
                <w:b/>
                <w:bCs/>
                <w:color w:val="000000" w:themeColor="text1"/>
              </w:rPr>
            </w:pPr>
            <w:bookmarkStart w:id="21" w:name="_Toc56502237"/>
            <w:r w:rsidRPr="00BE2B3C">
              <w:rPr>
                <w:rStyle w:val="TableHeaderChar"/>
                <w:rFonts w:ascii="Times New Roman" w:eastAsiaTheme="minorEastAsia" w:hAnsi="Times New Roman"/>
                <w:color w:val="000000" w:themeColor="text1"/>
              </w:rPr>
              <w:t>Table 1</w:t>
            </w:r>
            <w:bookmarkEnd w:id="21"/>
            <w:r w:rsidRPr="00BE2B3C">
              <w:rPr>
                <w:rFonts w:cs="Times New Roman"/>
                <w:color w:val="000000" w:themeColor="text1"/>
              </w:rPr>
              <w:t xml:space="preserve"> Model coefficients of the full model testing whether developmental temperature affects the elevation (intercept) and slope of the thermal reaction norm of metabolic rate. This model used an imputed dataset of n</w:t>
            </w:r>
            <w:r w:rsidRPr="00BE2B3C">
              <w:rPr>
                <w:rFonts w:cs="Times New Roman"/>
                <w:color w:val="000000" w:themeColor="text1"/>
                <w:vertAlign w:val="subscript"/>
              </w:rPr>
              <w:t>obs</w:t>
            </w:r>
            <w:r w:rsidRPr="00BE2B3C">
              <w:rPr>
                <w:rFonts w:cs="Times New Roman"/>
                <w:color w:val="000000" w:themeColor="text1"/>
              </w:rPr>
              <w:t xml:space="preserve"> = 6,000, 36% of observations were imputed. The intercept is the cold developmental temperature. MR was log transformed and mass, age and temperature were z-transformed. Bolded estimates are significantly different from zero. Lower and upper bound of estimates represent 95% credible intervals. COV represents covariance. Main effects model is presented in Table S</w:t>
            </w:r>
            <w:r>
              <w:rPr>
                <w:rFonts w:cs="Times New Roman"/>
                <w:color w:val="000000" w:themeColor="text1"/>
              </w:rPr>
              <w:t>4</w:t>
            </w:r>
          </w:p>
        </w:tc>
      </w:tr>
      <w:tr w:rsidR="00E32271" w:rsidRPr="00D6668D" w14:paraId="59EAF2B5" w14:textId="77777777" w:rsidTr="00287742">
        <w:trPr>
          <w:trHeight w:val="227"/>
        </w:trPr>
        <w:tc>
          <w:tcPr>
            <w:tcW w:w="4217" w:type="dxa"/>
            <w:tcBorders>
              <w:top w:val="single" w:sz="2" w:space="0" w:color="auto"/>
              <w:bottom w:val="single" w:sz="2" w:space="0" w:color="auto"/>
            </w:tcBorders>
          </w:tcPr>
          <w:p w14:paraId="4540ABA9"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Parameter</w:t>
            </w:r>
          </w:p>
        </w:tc>
        <w:tc>
          <w:tcPr>
            <w:tcW w:w="1879" w:type="dxa"/>
            <w:tcBorders>
              <w:top w:val="single" w:sz="2" w:space="0" w:color="auto"/>
              <w:bottom w:val="single" w:sz="2" w:space="0" w:color="auto"/>
            </w:tcBorders>
          </w:tcPr>
          <w:p w14:paraId="5D064FE7"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Estimate</w:t>
            </w:r>
          </w:p>
        </w:tc>
        <w:tc>
          <w:tcPr>
            <w:tcW w:w="1173" w:type="dxa"/>
            <w:tcBorders>
              <w:top w:val="single" w:sz="2" w:space="0" w:color="auto"/>
              <w:bottom w:val="single" w:sz="2" w:space="0" w:color="auto"/>
            </w:tcBorders>
          </w:tcPr>
          <w:p w14:paraId="56344521"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Lower</w:t>
            </w:r>
          </w:p>
        </w:tc>
        <w:tc>
          <w:tcPr>
            <w:tcW w:w="0" w:type="auto"/>
            <w:tcBorders>
              <w:top w:val="single" w:sz="2" w:space="0" w:color="auto"/>
              <w:bottom w:val="single" w:sz="2" w:space="0" w:color="auto"/>
            </w:tcBorders>
          </w:tcPr>
          <w:p w14:paraId="2E4CF8A1"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Upper</w:t>
            </w:r>
          </w:p>
        </w:tc>
      </w:tr>
      <w:tr w:rsidR="00E32271" w:rsidRPr="00D6668D" w14:paraId="2DF75241" w14:textId="77777777" w:rsidTr="00287742">
        <w:trPr>
          <w:trHeight w:val="227"/>
        </w:trPr>
        <w:tc>
          <w:tcPr>
            <w:tcW w:w="4217" w:type="dxa"/>
            <w:tcBorders>
              <w:top w:val="single" w:sz="2" w:space="0" w:color="auto"/>
            </w:tcBorders>
          </w:tcPr>
          <w:p w14:paraId="256DE8C4" w14:textId="77777777" w:rsidR="00E32271" w:rsidRPr="00BE2B3C" w:rsidRDefault="00E32271" w:rsidP="00287742">
            <w:pPr>
              <w:pStyle w:val="Thesisnormal"/>
              <w:spacing w:line="480" w:lineRule="auto"/>
              <w:contextualSpacing/>
              <w:rPr>
                <w:rFonts w:cs="Times New Roman"/>
                <w:i/>
                <w:iCs/>
                <w:color w:val="000000" w:themeColor="text1"/>
                <w:u w:val="single"/>
              </w:rPr>
            </w:pPr>
            <w:r w:rsidRPr="00BE2B3C">
              <w:rPr>
                <w:rFonts w:cs="Times New Roman"/>
                <w:i/>
                <w:iCs/>
                <w:color w:val="000000" w:themeColor="text1"/>
                <w:u w:val="single"/>
              </w:rPr>
              <w:t>Fixed effects</w:t>
            </w:r>
          </w:p>
        </w:tc>
        <w:tc>
          <w:tcPr>
            <w:tcW w:w="1879" w:type="dxa"/>
            <w:tcBorders>
              <w:top w:val="single" w:sz="2" w:space="0" w:color="auto"/>
            </w:tcBorders>
          </w:tcPr>
          <w:p w14:paraId="048766F9"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Borders>
              <w:top w:val="single" w:sz="2" w:space="0" w:color="auto"/>
            </w:tcBorders>
          </w:tcPr>
          <w:p w14:paraId="598601AC"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Borders>
              <w:top w:val="single" w:sz="2" w:space="0" w:color="auto"/>
            </w:tcBorders>
          </w:tcPr>
          <w:p w14:paraId="04FB0B90"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2FAED2B3" w14:textId="77777777" w:rsidTr="00287742">
        <w:trPr>
          <w:trHeight w:val="227"/>
        </w:trPr>
        <w:tc>
          <w:tcPr>
            <w:tcW w:w="4217" w:type="dxa"/>
          </w:tcPr>
          <w:p w14:paraId="041B514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Intercept MR</w:t>
            </w:r>
          </w:p>
        </w:tc>
        <w:tc>
          <w:tcPr>
            <w:tcW w:w="1879" w:type="dxa"/>
          </w:tcPr>
          <w:p w14:paraId="27098CC0"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-6.292</w:t>
            </w:r>
          </w:p>
        </w:tc>
        <w:tc>
          <w:tcPr>
            <w:tcW w:w="1173" w:type="dxa"/>
          </w:tcPr>
          <w:p w14:paraId="34695C9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-6.372</w:t>
            </w:r>
          </w:p>
        </w:tc>
        <w:tc>
          <w:tcPr>
            <w:tcW w:w="0" w:type="auto"/>
          </w:tcPr>
          <w:p w14:paraId="49111711"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-6.218</w:t>
            </w:r>
          </w:p>
        </w:tc>
      </w:tr>
      <w:tr w:rsidR="00E32271" w:rsidRPr="00D6668D" w14:paraId="4AE143A1" w14:textId="77777777" w:rsidTr="00287742">
        <w:trPr>
          <w:trHeight w:val="227"/>
        </w:trPr>
        <w:tc>
          <w:tcPr>
            <w:tcW w:w="4217" w:type="dxa"/>
          </w:tcPr>
          <w:p w14:paraId="60D5E99A"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Treatment 29</w:t>
            </w:r>
          </w:p>
        </w:tc>
        <w:tc>
          <w:tcPr>
            <w:tcW w:w="1879" w:type="dxa"/>
          </w:tcPr>
          <w:p w14:paraId="096FAB37"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-0.003</w:t>
            </w:r>
          </w:p>
        </w:tc>
        <w:tc>
          <w:tcPr>
            <w:tcW w:w="1173" w:type="dxa"/>
          </w:tcPr>
          <w:p w14:paraId="1C081089"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-0.062</w:t>
            </w:r>
          </w:p>
        </w:tc>
        <w:tc>
          <w:tcPr>
            <w:tcW w:w="0" w:type="auto"/>
          </w:tcPr>
          <w:p w14:paraId="7C6F0A0B"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0.058</w:t>
            </w:r>
          </w:p>
        </w:tc>
      </w:tr>
      <w:tr w:rsidR="00E32271" w:rsidRPr="00D6668D" w14:paraId="737EFDA9" w14:textId="77777777" w:rsidTr="00287742">
        <w:trPr>
          <w:trHeight w:val="227"/>
        </w:trPr>
        <w:tc>
          <w:tcPr>
            <w:tcW w:w="4217" w:type="dxa"/>
          </w:tcPr>
          <w:p w14:paraId="3EEC463D"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Acute Temperature</w:t>
            </w:r>
          </w:p>
        </w:tc>
        <w:tc>
          <w:tcPr>
            <w:tcW w:w="1879" w:type="dxa"/>
          </w:tcPr>
          <w:p w14:paraId="094F6855"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0.262</w:t>
            </w:r>
          </w:p>
        </w:tc>
        <w:tc>
          <w:tcPr>
            <w:tcW w:w="1173" w:type="dxa"/>
          </w:tcPr>
          <w:p w14:paraId="4662340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0.246</w:t>
            </w:r>
          </w:p>
        </w:tc>
        <w:tc>
          <w:tcPr>
            <w:tcW w:w="0" w:type="auto"/>
          </w:tcPr>
          <w:p w14:paraId="4072143B"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0.278</w:t>
            </w:r>
          </w:p>
        </w:tc>
      </w:tr>
      <w:tr w:rsidR="00E32271" w:rsidRPr="00D6668D" w14:paraId="34EE54BD" w14:textId="77777777" w:rsidTr="00287742">
        <w:trPr>
          <w:trHeight w:val="227"/>
        </w:trPr>
        <w:tc>
          <w:tcPr>
            <w:tcW w:w="4217" w:type="dxa"/>
          </w:tcPr>
          <w:p w14:paraId="69D6419D"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 xml:space="preserve">Treatment 29 </w:t>
            </w:r>
            <m:oMath>
              <m:r>
                <w:rPr>
                  <w:rFonts w:ascii="Cambria Math" w:hAnsi="Cambria Math" w:cs="Times New Roman"/>
                  <w:color w:val="000000" w:themeColor="text1"/>
                </w:rPr>
                <m:t>×</m:t>
              </m:r>
            </m:oMath>
            <w:r w:rsidRPr="00BE2B3C">
              <w:rPr>
                <w:rFonts w:cs="Times New Roman"/>
                <w:color w:val="000000" w:themeColor="text1"/>
              </w:rPr>
              <w:t xml:space="preserve"> Acute Temperature</w:t>
            </w:r>
          </w:p>
        </w:tc>
        <w:tc>
          <w:tcPr>
            <w:tcW w:w="1879" w:type="dxa"/>
          </w:tcPr>
          <w:p w14:paraId="5BA022BD"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color w:val="000000" w:themeColor="text1"/>
              </w:rPr>
              <w:t>-0.016</w:t>
            </w:r>
          </w:p>
        </w:tc>
        <w:tc>
          <w:tcPr>
            <w:tcW w:w="1173" w:type="dxa"/>
          </w:tcPr>
          <w:p w14:paraId="29618C6C"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color w:val="000000" w:themeColor="text1"/>
              </w:rPr>
              <w:t>-0.039</w:t>
            </w:r>
          </w:p>
        </w:tc>
        <w:tc>
          <w:tcPr>
            <w:tcW w:w="0" w:type="auto"/>
          </w:tcPr>
          <w:p w14:paraId="1E54C3F5"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color w:val="000000" w:themeColor="text1"/>
              </w:rPr>
              <w:t>0.007</w:t>
            </w:r>
          </w:p>
        </w:tc>
      </w:tr>
      <w:tr w:rsidR="00E32271" w:rsidRPr="00D6668D" w14:paraId="414812D5" w14:textId="77777777" w:rsidTr="00287742">
        <w:trPr>
          <w:trHeight w:val="227"/>
        </w:trPr>
        <w:tc>
          <w:tcPr>
            <w:tcW w:w="4217" w:type="dxa"/>
          </w:tcPr>
          <w:p w14:paraId="36359C1F"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Age</w:t>
            </w:r>
          </w:p>
        </w:tc>
        <w:tc>
          <w:tcPr>
            <w:tcW w:w="1879" w:type="dxa"/>
          </w:tcPr>
          <w:p w14:paraId="41B31359"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-0.035</w:t>
            </w:r>
          </w:p>
        </w:tc>
        <w:tc>
          <w:tcPr>
            <w:tcW w:w="1173" w:type="dxa"/>
          </w:tcPr>
          <w:p w14:paraId="0DFA1F1E"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-0.079</w:t>
            </w:r>
          </w:p>
        </w:tc>
        <w:tc>
          <w:tcPr>
            <w:tcW w:w="0" w:type="auto"/>
          </w:tcPr>
          <w:p w14:paraId="4F8876F2"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0.006</w:t>
            </w:r>
          </w:p>
        </w:tc>
      </w:tr>
      <w:tr w:rsidR="00E32271" w:rsidRPr="00D6668D" w14:paraId="631858DE" w14:textId="77777777" w:rsidTr="00287742">
        <w:trPr>
          <w:trHeight w:val="227"/>
        </w:trPr>
        <w:tc>
          <w:tcPr>
            <w:tcW w:w="4217" w:type="dxa"/>
          </w:tcPr>
          <w:p w14:paraId="050744F5"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Mass</w:t>
            </w:r>
          </w:p>
        </w:tc>
        <w:tc>
          <w:tcPr>
            <w:tcW w:w="1879" w:type="dxa"/>
          </w:tcPr>
          <w:p w14:paraId="02ED1ABD"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0.128</w:t>
            </w:r>
          </w:p>
        </w:tc>
        <w:tc>
          <w:tcPr>
            <w:tcW w:w="1173" w:type="dxa"/>
          </w:tcPr>
          <w:p w14:paraId="5D276CD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0.105</w:t>
            </w:r>
          </w:p>
        </w:tc>
        <w:tc>
          <w:tcPr>
            <w:tcW w:w="0" w:type="auto"/>
          </w:tcPr>
          <w:p w14:paraId="4C869BEB"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0.151</w:t>
            </w:r>
          </w:p>
        </w:tc>
      </w:tr>
      <w:tr w:rsidR="00E32271" w:rsidRPr="00D6668D" w14:paraId="6523122A" w14:textId="77777777" w:rsidTr="00287742">
        <w:trPr>
          <w:trHeight w:val="227"/>
        </w:trPr>
        <w:tc>
          <w:tcPr>
            <w:tcW w:w="4217" w:type="dxa"/>
          </w:tcPr>
          <w:p w14:paraId="381615F7" w14:textId="77777777" w:rsidR="00E32271" w:rsidRPr="00BE2B3C" w:rsidRDefault="00E32271" w:rsidP="00287742">
            <w:pPr>
              <w:pStyle w:val="Thesisnormal"/>
              <w:spacing w:line="480" w:lineRule="auto"/>
              <w:contextualSpacing/>
              <w:rPr>
                <w:rFonts w:cs="Times New Roman"/>
                <w:i/>
                <w:iCs/>
                <w:color w:val="000000" w:themeColor="text1"/>
                <w:u w:val="single"/>
              </w:rPr>
            </w:pPr>
            <w:r w:rsidRPr="00BE2B3C">
              <w:rPr>
                <w:rFonts w:cs="Times New Roman"/>
                <w:i/>
                <w:iCs/>
                <w:color w:val="000000" w:themeColor="text1"/>
                <w:u w:val="single"/>
              </w:rPr>
              <w:t>Random Effects</w:t>
            </w:r>
          </w:p>
        </w:tc>
        <w:tc>
          <w:tcPr>
            <w:tcW w:w="1879" w:type="dxa"/>
          </w:tcPr>
          <w:p w14:paraId="42556BFD"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621C98C8"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7E1E229E"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5D5DF062" w14:textId="77777777" w:rsidTr="00287742">
        <w:trPr>
          <w:trHeight w:val="227"/>
        </w:trPr>
        <w:tc>
          <w:tcPr>
            <w:tcW w:w="4217" w:type="dxa"/>
          </w:tcPr>
          <w:p w14:paraId="0D7CBE63"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Lizard Identity</w:t>
            </w:r>
          </w:p>
        </w:tc>
        <w:tc>
          <w:tcPr>
            <w:tcW w:w="1879" w:type="dxa"/>
          </w:tcPr>
          <w:p w14:paraId="05A08960"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7AC2DE32"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20D31874"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373706C2" w14:textId="77777777" w:rsidTr="00287742">
        <w:trPr>
          <w:trHeight w:val="227"/>
        </w:trPr>
        <w:tc>
          <w:tcPr>
            <w:tcW w:w="4217" w:type="dxa"/>
          </w:tcPr>
          <w:p w14:paraId="77DBBC0F"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Intercept</w:t>
            </w:r>
          </w:p>
        </w:tc>
        <w:tc>
          <w:tcPr>
            <w:tcW w:w="1879" w:type="dxa"/>
          </w:tcPr>
          <w:p w14:paraId="43CA913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0.009</w:t>
            </w:r>
          </w:p>
        </w:tc>
        <w:tc>
          <w:tcPr>
            <w:tcW w:w="1173" w:type="dxa"/>
          </w:tcPr>
          <w:p w14:paraId="4D310DD8"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0.006</w:t>
            </w:r>
          </w:p>
        </w:tc>
        <w:tc>
          <w:tcPr>
            <w:tcW w:w="0" w:type="auto"/>
          </w:tcPr>
          <w:p w14:paraId="6DECF9C6"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0.015</w:t>
            </w:r>
          </w:p>
        </w:tc>
      </w:tr>
      <w:tr w:rsidR="00E32271" w:rsidRPr="00D6668D" w14:paraId="18DB71C9" w14:textId="77777777" w:rsidTr="00287742">
        <w:trPr>
          <w:trHeight w:val="510"/>
        </w:trPr>
        <w:tc>
          <w:tcPr>
            <w:tcW w:w="4217" w:type="dxa"/>
          </w:tcPr>
          <w:p w14:paraId="550B149F"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lastRenderedPageBreak/>
              <w:t xml:space="preserve">           </w:t>
            </w:r>
            <w:r w:rsidRPr="00BE2B3C">
              <w:rPr>
                <w:rFonts w:cs="Times New Roman"/>
                <w:color w:val="000000" w:themeColor="text1"/>
              </w:rPr>
              <w:t>Temperature Slope</w:t>
            </w:r>
          </w:p>
        </w:tc>
        <w:tc>
          <w:tcPr>
            <w:tcW w:w="1879" w:type="dxa"/>
          </w:tcPr>
          <w:p w14:paraId="2522F0EE"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9.53e</w:t>
            </w:r>
            <w:r w:rsidRPr="00BE2B3C">
              <w:rPr>
                <w:rFonts w:cs="Times New Roman"/>
                <w:color w:val="000000" w:themeColor="text1"/>
                <w:vertAlign w:val="superscript"/>
              </w:rPr>
              <w:t>-5</w:t>
            </w:r>
          </w:p>
        </w:tc>
        <w:tc>
          <w:tcPr>
            <w:tcW w:w="1173" w:type="dxa"/>
          </w:tcPr>
          <w:p w14:paraId="488193C8"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1.54e</w:t>
            </w:r>
            <w:r w:rsidRPr="00BE2B3C">
              <w:rPr>
                <w:rFonts w:cs="Times New Roman"/>
                <w:color w:val="000000" w:themeColor="text1"/>
                <w:vertAlign w:val="superscript"/>
              </w:rPr>
              <w:t>-7</w:t>
            </w:r>
          </w:p>
        </w:tc>
        <w:tc>
          <w:tcPr>
            <w:tcW w:w="0" w:type="auto"/>
          </w:tcPr>
          <w:p w14:paraId="2E0F37C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0.000479</w:t>
            </w:r>
          </w:p>
        </w:tc>
      </w:tr>
      <w:tr w:rsidR="00E32271" w:rsidRPr="00D6668D" w14:paraId="0E249219" w14:textId="77777777" w:rsidTr="00287742">
        <w:trPr>
          <w:trHeight w:val="510"/>
        </w:trPr>
        <w:tc>
          <w:tcPr>
            <w:tcW w:w="4217" w:type="dxa"/>
          </w:tcPr>
          <w:p w14:paraId="35A8F11B"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COV</w:t>
            </w:r>
            <w:r w:rsidRPr="00BE2B3C">
              <w:rPr>
                <w:rFonts w:cs="Times New Roman"/>
                <w:color w:val="000000" w:themeColor="text1"/>
                <w:vertAlign w:val="subscript"/>
              </w:rPr>
              <w:t>Intercept – Slope</w:t>
            </w:r>
          </w:p>
        </w:tc>
        <w:tc>
          <w:tcPr>
            <w:tcW w:w="1879" w:type="dxa"/>
          </w:tcPr>
          <w:p w14:paraId="2D365E6B"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-0.00018</w:t>
            </w:r>
          </w:p>
        </w:tc>
        <w:tc>
          <w:tcPr>
            <w:tcW w:w="1173" w:type="dxa"/>
          </w:tcPr>
          <w:p w14:paraId="19D0FEE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-0.00122</w:t>
            </w:r>
          </w:p>
        </w:tc>
        <w:tc>
          <w:tcPr>
            <w:tcW w:w="0" w:type="auto"/>
          </w:tcPr>
          <w:p w14:paraId="01CF70BC"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0.000599</w:t>
            </w:r>
          </w:p>
        </w:tc>
      </w:tr>
      <w:tr w:rsidR="00E32271" w:rsidRPr="00D6668D" w14:paraId="064A7F67" w14:textId="77777777" w:rsidTr="00287742">
        <w:trPr>
          <w:trHeight w:val="510"/>
        </w:trPr>
        <w:tc>
          <w:tcPr>
            <w:tcW w:w="4217" w:type="dxa"/>
          </w:tcPr>
          <w:p w14:paraId="2C058C99"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Sampling Session</w:t>
            </w:r>
          </w:p>
        </w:tc>
        <w:tc>
          <w:tcPr>
            <w:tcW w:w="1879" w:type="dxa"/>
          </w:tcPr>
          <w:p w14:paraId="6BEF86F2"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5F18E90C"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59B16A5E"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3274107B" w14:textId="77777777" w:rsidTr="00287742">
        <w:trPr>
          <w:trHeight w:val="510"/>
        </w:trPr>
        <w:tc>
          <w:tcPr>
            <w:tcW w:w="4217" w:type="dxa"/>
          </w:tcPr>
          <w:p w14:paraId="7306516E"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Intercept</w:t>
            </w:r>
          </w:p>
        </w:tc>
        <w:tc>
          <w:tcPr>
            <w:tcW w:w="1879" w:type="dxa"/>
          </w:tcPr>
          <w:p w14:paraId="546EDFF2"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0.01</w:t>
            </w:r>
          </w:p>
        </w:tc>
        <w:tc>
          <w:tcPr>
            <w:tcW w:w="1173" w:type="dxa"/>
          </w:tcPr>
          <w:p w14:paraId="3C9231D6"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0.003</w:t>
            </w:r>
          </w:p>
        </w:tc>
        <w:tc>
          <w:tcPr>
            <w:tcW w:w="0" w:type="auto"/>
          </w:tcPr>
          <w:p w14:paraId="4F8EC04C"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0.026</w:t>
            </w:r>
          </w:p>
        </w:tc>
      </w:tr>
      <w:tr w:rsidR="00E32271" w:rsidRPr="00D6668D" w14:paraId="0D7E6EC9" w14:textId="77777777" w:rsidTr="00287742">
        <w:trPr>
          <w:trHeight w:val="510"/>
        </w:trPr>
        <w:tc>
          <w:tcPr>
            <w:tcW w:w="4217" w:type="dxa"/>
          </w:tcPr>
          <w:p w14:paraId="29A9159A"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Measurement Error</w:t>
            </w:r>
          </w:p>
        </w:tc>
        <w:tc>
          <w:tcPr>
            <w:tcW w:w="1879" w:type="dxa"/>
          </w:tcPr>
          <w:p w14:paraId="56AE8365" w14:textId="77777777" w:rsidR="00E32271" w:rsidRPr="00BE2B3C" w:rsidRDefault="00E32271" w:rsidP="00287742">
            <w:pPr>
              <w:pStyle w:val="Thesisnormal"/>
              <w:spacing w:line="480" w:lineRule="auto"/>
              <w:contextualSpacing/>
              <w:rPr>
                <w:rFonts w:cs="Times New Roman"/>
                <w:b/>
                <w:bCs/>
                <w:color w:val="000000" w:themeColor="text1"/>
              </w:rPr>
            </w:pPr>
          </w:p>
        </w:tc>
        <w:tc>
          <w:tcPr>
            <w:tcW w:w="1173" w:type="dxa"/>
          </w:tcPr>
          <w:p w14:paraId="7FF39A58" w14:textId="77777777" w:rsidR="00E32271" w:rsidRPr="00BE2B3C" w:rsidRDefault="00E32271" w:rsidP="00287742">
            <w:pPr>
              <w:pStyle w:val="Thesisnormal"/>
              <w:spacing w:line="480" w:lineRule="auto"/>
              <w:contextualSpacing/>
              <w:rPr>
                <w:rFonts w:cs="Times New Roman"/>
                <w:b/>
                <w:bCs/>
                <w:color w:val="000000" w:themeColor="text1"/>
              </w:rPr>
            </w:pPr>
          </w:p>
        </w:tc>
        <w:tc>
          <w:tcPr>
            <w:tcW w:w="0" w:type="auto"/>
          </w:tcPr>
          <w:p w14:paraId="3F752E4F" w14:textId="77777777" w:rsidR="00E32271" w:rsidRPr="00BE2B3C" w:rsidRDefault="00E32271" w:rsidP="00287742">
            <w:pPr>
              <w:pStyle w:val="Thesisnormal"/>
              <w:spacing w:line="480" w:lineRule="auto"/>
              <w:contextualSpacing/>
              <w:rPr>
                <w:rFonts w:cs="Times New Roman"/>
                <w:b/>
                <w:bCs/>
                <w:color w:val="000000" w:themeColor="text1"/>
              </w:rPr>
            </w:pPr>
          </w:p>
        </w:tc>
      </w:tr>
      <w:tr w:rsidR="00E32271" w:rsidRPr="00D6668D" w14:paraId="066AFA7A" w14:textId="77777777" w:rsidTr="00287742">
        <w:trPr>
          <w:trHeight w:val="510"/>
        </w:trPr>
        <w:tc>
          <w:tcPr>
            <w:tcW w:w="4217" w:type="dxa"/>
          </w:tcPr>
          <w:p w14:paraId="466CBF94" w14:textId="77777777" w:rsidR="00E32271" w:rsidRPr="00BE2B3C" w:rsidRDefault="00E32271" w:rsidP="00287742">
            <w:pPr>
              <w:pStyle w:val="Thesisnormal"/>
              <w:spacing w:line="480" w:lineRule="auto"/>
              <w:contextualSpacing/>
              <w:rPr>
                <w:rFonts w:cs="Times New Roman"/>
                <w:color w:val="000000" w:themeColor="text1"/>
              </w:rPr>
            </w:pPr>
            <w:r w:rsidRPr="007270DA">
              <w:rPr>
                <w:color w:val="000000" w:themeColor="text1"/>
              </w:rPr>
              <w:t xml:space="preserve">           </w:t>
            </w:r>
            <w:r w:rsidRPr="00BE2B3C">
              <w:rPr>
                <w:rFonts w:cs="Times New Roman"/>
                <w:color w:val="000000" w:themeColor="text1"/>
              </w:rPr>
              <w:t>Intercept</w:t>
            </w:r>
          </w:p>
        </w:tc>
        <w:tc>
          <w:tcPr>
            <w:tcW w:w="1879" w:type="dxa"/>
          </w:tcPr>
          <w:p w14:paraId="54FE7133"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0.044</w:t>
            </w:r>
          </w:p>
        </w:tc>
        <w:tc>
          <w:tcPr>
            <w:tcW w:w="1173" w:type="dxa"/>
          </w:tcPr>
          <w:p w14:paraId="4049829A"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w:t>
            </w:r>
          </w:p>
        </w:tc>
        <w:tc>
          <w:tcPr>
            <w:tcW w:w="0" w:type="auto"/>
          </w:tcPr>
          <w:p w14:paraId="5F2415F3"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0.049</w:t>
            </w:r>
          </w:p>
        </w:tc>
      </w:tr>
      <w:tr w:rsidR="00E32271" w:rsidRPr="00D6668D" w14:paraId="40D0961D" w14:textId="77777777" w:rsidTr="00287742">
        <w:trPr>
          <w:trHeight w:val="510"/>
        </w:trPr>
        <w:tc>
          <w:tcPr>
            <w:tcW w:w="4217" w:type="dxa"/>
            <w:tcBorders>
              <w:bottom w:val="single" w:sz="4" w:space="0" w:color="auto"/>
            </w:tcBorders>
          </w:tcPr>
          <w:p w14:paraId="5117BCB6" w14:textId="77777777" w:rsidR="00E32271" w:rsidRPr="00BE2B3C" w:rsidRDefault="00E32271" w:rsidP="00287742">
            <w:pPr>
              <w:pStyle w:val="Thesisnormal"/>
              <w:spacing w:line="480" w:lineRule="auto"/>
              <w:contextualSpacing/>
              <w:rPr>
                <w:rFonts w:cs="Times New Roman"/>
                <w:color w:val="000000" w:themeColor="text1"/>
              </w:rPr>
            </w:pPr>
            <w:r w:rsidRPr="00BE2B3C">
              <w:rPr>
                <w:rFonts w:cs="Times New Roman"/>
                <w:color w:val="000000" w:themeColor="text1"/>
              </w:rPr>
              <w:t>Residual</w:t>
            </w:r>
          </w:p>
        </w:tc>
        <w:tc>
          <w:tcPr>
            <w:tcW w:w="1879" w:type="dxa"/>
            <w:tcBorders>
              <w:bottom w:val="single" w:sz="4" w:space="0" w:color="auto"/>
            </w:tcBorders>
          </w:tcPr>
          <w:p w14:paraId="16AF7A45"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0.041</w:t>
            </w:r>
          </w:p>
        </w:tc>
        <w:tc>
          <w:tcPr>
            <w:tcW w:w="1173" w:type="dxa"/>
            <w:tcBorders>
              <w:bottom w:val="single" w:sz="4" w:space="0" w:color="auto"/>
            </w:tcBorders>
          </w:tcPr>
          <w:p w14:paraId="64F26EF9"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0.038</w:t>
            </w:r>
          </w:p>
        </w:tc>
        <w:tc>
          <w:tcPr>
            <w:tcW w:w="0" w:type="auto"/>
            <w:tcBorders>
              <w:bottom w:val="single" w:sz="4" w:space="0" w:color="auto"/>
            </w:tcBorders>
          </w:tcPr>
          <w:p w14:paraId="4398325B" w14:textId="77777777" w:rsidR="00E32271" w:rsidRPr="00BE2B3C" w:rsidRDefault="00E32271" w:rsidP="00287742">
            <w:pPr>
              <w:pStyle w:val="Thesisnormal"/>
              <w:spacing w:line="480" w:lineRule="auto"/>
              <w:contextualSpacing/>
              <w:rPr>
                <w:rFonts w:cs="Times New Roman"/>
                <w:b/>
                <w:bCs/>
                <w:color w:val="000000" w:themeColor="text1"/>
              </w:rPr>
            </w:pPr>
            <w:r w:rsidRPr="00BE2B3C">
              <w:rPr>
                <w:rFonts w:cs="Times New Roman"/>
                <w:b/>
                <w:bCs/>
                <w:color w:val="000000" w:themeColor="text1"/>
              </w:rPr>
              <w:t>0.043</w:t>
            </w:r>
          </w:p>
        </w:tc>
      </w:tr>
    </w:tbl>
    <w:p w14:paraId="1D1BB433" w14:textId="77777777" w:rsidR="00E32271" w:rsidRPr="00BE2B3C" w:rsidRDefault="00E32271" w:rsidP="00E32271">
      <w:pPr>
        <w:spacing w:line="480" w:lineRule="auto"/>
        <w:contextualSpacing/>
        <w:rPr>
          <w:color w:val="000000" w:themeColor="text1"/>
        </w:rPr>
      </w:pPr>
    </w:p>
    <w:p w14:paraId="4ADCBDF3" w14:textId="77777777" w:rsidR="00E32271" w:rsidRPr="00BE2B3C" w:rsidRDefault="00E32271" w:rsidP="00E32271">
      <w:pPr>
        <w:pStyle w:val="Thesisnormal"/>
        <w:spacing w:line="480" w:lineRule="auto"/>
        <w:contextualSpacing/>
        <w:rPr>
          <w:color w:val="000000" w:themeColor="text1"/>
        </w:rPr>
      </w:pPr>
      <w:r w:rsidRPr="00BE2B3C">
        <w:rPr>
          <w:color w:val="000000" w:themeColor="text1"/>
        </w:rPr>
        <w:t xml:space="preserve">Overall, temperature-specific repeatability was relatively low, with the cold developmental treatment tending to have higher repeatability estimates compared to the hot developmental treatment (Fig. 3, Fig S1, </w:t>
      </w:r>
      <w:r>
        <w:rPr>
          <w:color w:val="000000" w:themeColor="text1"/>
        </w:rPr>
        <w:t xml:space="preserve">Supplementary Materials, Section 3 </w:t>
      </w:r>
      <w:r w:rsidRPr="00BE2B3C">
        <w:rPr>
          <w:color w:val="000000" w:themeColor="text1"/>
        </w:rPr>
        <w:t xml:space="preserve">Table </w:t>
      </w:r>
      <w:r>
        <w:rPr>
          <w:color w:val="000000" w:themeColor="text1"/>
        </w:rPr>
        <w:t>S10</w:t>
      </w:r>
      <w:r w:rsidRPr="00BE2B3C">
        <w:rPr>
          <w:color w:val="000000" w:themeColor="text1"/>
        </w:rPr>
        <w:t>). Irrespective of acute temperature, repeatability of average metabolic rate was on average 10% higher in cold incubated lizards (</w:t>
      </w:r>
      <w:r w:rsidRPr="00BE2B3C">
        <w:rPr>
          <w:i/>
          <w:iCs/>
          <w:color w:val="000000" w:themeColor="text1"/>
        </w:rPr>
        <w:t>pd</w:t>
      </w:r>
      <w:r w:rsidRPr="00BE2B3C">
        <w:rPr>
          <w:color w:val="000000" w:themeColor="text1"/>
        </w:rPr>
        <w:t xml:space="preserve"> = 95.7%, Fig. 3B, C). There was a 95.7% probability that the difference in overall repeatability was negative, indicating that lizards from the cold treatment are more likely to have higher repeatability. Higher repeatability in the cold treatment was associated with significant</w:t>
      </w:r>
      <w:r>
        <w:rPr>
          <w:color w:val="000000" w:themeColor="text1"/>
        </w:rPr>
        <w:t xml:space="preserve"> increases in</w:t>
      </w:r>
      <w:r w:rsidRPr="00BE2B3C">
        <w:rPr>
          <w:color w:val="000000" w:themeColor="text1"/>
        </w:rPr>
        <w:t xml:space="preserve"> among individual and residual variance (Fig. S2). </w:t>
      </w:r>
    </w:p>
    <w:p w14:paraId="117000AD" w14:textId="77777777" w:rsidR="00E32271" w:rsidRPr="00BE2B3C" w:rsidRDefault="00E32271" w:rsidP="00E32271">
      <w:pPr>
        <w:spacing w:line="480" w:lineRule="auto"/>
        <w:contextualSpacing/>
        <w:rPr>
          <w:color w:val="000000" w:themeColor="text1"/>
          <w:lang w:val="en-US"/>
        </w:rPr>
      </w:pPr>
    </w:p>
    <w:p w14:paraId="10D6A7D2" w14:textId="77777777" w:rsidR="00E32271" w:rsidRPr="00BE2B3C" w:rsidRDefault="00E32271" w:rsidP="00E32271">
      <w:pPr>
        <w:spacing w:line="480" w:lineRule="auto"/>
        <w:contextualSpacing/>
        <w:rPr>
          <w:color w:val="000000" w:themeColor="text1"/>
          <w:lang w:val="en-US"/>
        </w:rPr>
      </w:pPr>
      <w:r w:rsidRPr="00BE2B3C">
        <w:rPr>
          <w:noProof/>
          <w:color w:val="000000" w:themeColor="text1"/>
        </w:rPr>
        <w:lastRenderedPageBreak/>
        <w:drawing>
          <wp:inline distT="0" distB="0" distL="0" distR="0" wp14:anchorId="36D586CD" wp14:editId="38A126D6">
            <wp:extent cx="5396230" cy="3425194"/>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5953" r="5429"/>
                    <a:stretch/>
                  </pic:blipFill>
                  <pic:spPr bwMode="auto">
                    <a:xfrm>
                      <a:off x="0" y="0"/>
                      <a:ext cx="5396230" cy="3425194"/>
                    </a:xfrm>
                    <a:prstGeom prst="rect">
                      <a:avLst/>
                    </a:prstGeom>
                    <a:ln>
                      <a:noFill/>
                    </a:ln>
                    <a:extLst>
                      <a:ext uri="{53640926-AAD7-44D8-BBD7-CCE9431645EC}">
                        <a14:shadowObscured xmlns:a14="http://schemas.microsoft.com/office/drawing/2010/main"/>
                      </a:ext>
                    </a:extLst>
                  </pic:spPr>
                </pic:pic>
              </a:graphicData>
            </a:graphic>
          </wp:inline>
        </w:drawing>
      </w:r>
    </w:p>
    <w:p w14:paraId="15F0D4E5" w14:textId="77777777" w:rsidR="00E32271" w:rsidRPr="00BE2B3C" w:rsidRDefault="00E32271" w:rsidP="00E32271">
      <w:pPr>
        <w:pStyle w:val="Thesisnormal"/>
        <w:spacing w:line="480" w:lineRule="auto"/>
        <w:contextualSpacing/>
        <w:rPr>
          <w:color w:val="000000" w:themeColor="text1"/>
        </w:rPr>
      </w:pPr>
      <w:bookmarkStart w:id="22" w:name="_Toc56502723"/>
      <w:r w:rsidRPr="00E70537">
        <w:rPr>
          <w:rStyle w:val="FigureHeaderChar"/>
          <w:rFonts w:ascii="Times New Roman" w:eastAsiaTheme="minorEastAsia" w:hAnsi="Times New Roman" w:cstheme="minorBidi"/>
          <w:color w:val="000000" w:themeColor="text1"/>
        </w:rPr>
        <w:t>Figure 3</w:t>
      </w:r>
      <w:bookmarkEnd w:id="22"/>
      <w:r w:rsidRPr="00E70537">
        <w:rPr>
          <w:color w:val="000000" w:themeColor="text1"/>
        </w:rPr>
        <w:t xml:space="preserve"> </w:t>
      </w:r>
      <w:r w:rsidRPr="00E70537">
        <w:rPr>
          <w:rStyle w:val="FigureorTabletextChar"/>
          <w:rFonts w:ascii="Times New Roman" w:eastAsiaTheme="minorEastAsia" w:hAnsi="Times New Roman" w:cstheme="minorBidi"/>
          <w:color w:val="000000" w:themeColor="text1"/>
        </w:rPr>
        <w:t>(A)</w:t>
      </w:r>
      <w:r w:rsidRPr="00BE2B3C">
        <w:rPr>
          <w:rStyle w:val="FigureorTabletextChar"/>
          <w:rFonts w:ascii="Times New Roman" w:eastAsiaTheme="minorEastAsia" w:hAnsi="Times New Roman" w:cstheme="minorBidi"/>
          <w:bCs w:val="0"/>
          <w:color w:val="000000" w:themeColor="text1"/>
        </w:rPr>
        <w:t xml:space="preserve"> </w:t>
      </w:r>
      <w:r w:rsidRPr="00BE2B3C">
        <w:rPr>
          <w:color w:val="000000" w:themeColor="text1"/>
        </w:rPr>
        <w:t>Temperature-specific adjusted repeatability for average metabolic rate for the ‘cold’ developmental temperature group (blue, n</w:t>
      </w:r>
      <w:r w:rsidRPr="000F6127">
        <w:rPr>
          <w:color w:val="000000" w:themeColor="text1"/>
          <w:vertAlign w:val="subscript"/>
        </w:rPr>
        <w:t>lizards</w:t>
      </w:r>
      <w:r w:rsidRPr="00BE2B3C">
        <w:rPr>
          <w:color w:val="000000" w:themeColor="text1"/>
        </w:rPr>
        <w:t xml:space="preserve"> = 26) and the ‘hot’ developmental temperature group (red, n</w:t>
      </w:r>
      <w:r w:rsidRPr="000F6127">
        <w:rPr>
          <w:color w:val="000000" w:themeColor="text1"/>
          <w:vertAlign w:val="subscript"/>
        </w:rPr>
        <w:t>lizards</w:t>
      </w:r>
      <w:r w:rsidRPr="00BE2B3C">
        <w:rPr>
          <w:color w:val="000000" w:themeColor="text1"/>
        </w:rPr>
        <w:t xml:space="preserve"> = 25). Error bars represent 95% credible intervals. </w:t>
      </w:r>
      <w:r w:rsidRPr="00BE2B3C">
        <w:rPr>
          <w:rStyle w:val="FigureorTabletextChar"/>
          <w:rFonts w:ascii="Times New Roman" w:eastAsiaTheme="minorEastAsia" w:hAnsi="Times New Roman" w:cstheme="minorBidi"/>
          <w:bCs w:val="0"/>
          <w:color w:val="000000" w:themeColor="text1"/>
        </w:rPr>
        <w:t>(</w:t>
      </w:r>
      <w:r w:rsidRPr="00E70537">
        <w:rPr>
          <w:rStyle w:val="FigureorTabletextChar"/>
          <w:rFonts w:ascii="Times New Roman" w:eastAsiaTheme="minorEastAsia" w:hAnsi="Times New Roman" w:cstheme="minorBidi"/>
          <w:b/>
          <w:color w:val="000000" w:themeColor="text1"/>
        </w:rPr>
        <w:t>B)</w:t>
      </w:r>
      <w:r w:rsidRPr="00BE2B3C">
        <w:rPr>
          <w:color w:val="000000" w:themeColor="text1"/>
        </w:rPr>
        <w:t xml:space="preserve"> Violin and boxplot showing the posterior distribution of overall adjusted repeatability of each treatment group irrespective of acute temperature.</w:t>
      </w:r>
      <w:r w:rsidRPr="00E70537">
        <w:rPr>
          <w:b/>
          <w:bCs/>
          <w:color w:val="000000" w:themeColor="text1"/>
        </w:rPr>
        <w:t xml:space="preserve"> (C)</w:t>
      </w:r>
      <w:r w:rsidRPr="00BE2B3C">
        <w:rPr>
          <w:color w:val="000000" w:themeColor="text1"/>
        </w:rPr>
        <w:t xml:space="preserve"> Posterior distribution of the difference in repeatability (Hot – Cold) overall and at each acute temperature. Point represents the median; thicker lines represent the interquartile range and thin lines represent the 95% credible intervals. The probability of direction is presented on each distribution and describes the probability that the difference in repeatability is either positive or negative. Grey regions of the distribution represent negative estimates indicating repeatability was greater in the cold treatment, whereas black regions represent positive estimates which indicates that repeatability was greater in the hot treatment. All values were calculated from </w:t>
      </w:r>
      <w:r>
        <w:rPr>
          <w:color w:val="000000" w:themeColor="text1"/>
        </w:rPr>
        <w:t>i</w:t>
      </w:r>
      <w:r w:rsidRPr="00BE2B3C">
        <w:rPr>
          <w:color w:val="000000" w:themeColor="text1"/>
        </w:rPr>
        <w:t>mputation model</w:t>
      </w:r>
      <w:r>
        <w:rPr>
          <w:color w:val="000000" w:themeColor="text1"/>
        </w:rPr>
        <w:t>s (Supplementary Materials, Section 3 Table 11-14)</w:t>
      </w:r>
      <w:r w:rsidRPr="00BE2B3C">
        <w:rPr>
          <w:color w:val="000000" w:themeColor="text1"/>
        </w:rPr>
        <w:t>. Contrasts are presented in Table S</w:t>
      </w:r>
      <w:r>
        <w:rPr>
          <w:color w:val="000000" w:themeColor="text1"/>
        </w:rPr>
        <w:t>10</w:t>
      </w:r>
      <w:r w:rsidRPr="00BE2B3C">
        <w:rPr>
          <w:color w:val="000000" w:themeColor="text1"/>
        </w:rPr>
        <w:t xml:space="preserve">. </w:t>
      </w:r>
    </w:p>
    <w:p w14:paraId="5324121B" w14:textId="77777777" w:rsidR="00E32271" w:rsidRPr="00BE2B3C" w:rsidRDefault="00E32271" w:rsidP="00E32271">
      <w:pPr>
        <w:spacing w:line="480" w:lineRule="auto"/>
        <w:contextualSpacing/>
        <w:rPr>
          <w:color w:val="000000" w:themeColor="text1"/>
          <w:lang w:val="en-US"/>
        </w:rPr>
        <w:sectPr w:rsidR="00E32271" w:rsidRPr="00BE2B3C" w:rsidSect="00B672CB">
          <w:pgSz w:w="11900" w:h="16840"/>
          <w:pgMar w:top="1440" w:right="1440" w:bottom="1440" w:left="1440" w:header="708" w:footer="708" w:gutter="0"/>
          <w:lnNumType w:countBy="1" w:restart="continuous"/>
          <w:cols w:space="708"/>
          <w:docGrid w:linePitch="360"/>
        </w:sectPr>
      </w:pPr>
    </w:p>
    <w:p w14:paraId="29D78980" w14:textId="77777777" w:rsidR="00E32271" w:rsidRPr="00BE2B3C" w:rsidRDefault="00E32271" w:rsidP="00E32271">
      <w:pPr>
        <w:pStyle w:val="Thesissectionheading"/>
        <w:spacing w:line="480" w:lineRule="auto"/>
        <w:contextualSpacing/>
        <w:rPr>
          <w:color w:val="000000" w:themeColor="text1"/>
        </w:rPr>
      </w:pPr>
      <w:bookmarkStart w:id="23" w:name="_Toc57034298"/>
      <w:r w:rsidRPr="00BE2B3C">
        <w:rPr>
          <w:color w:val="000000" w:themeColor="text1"/>
        </w:rPr>
        <w:lastRenderedPageBreak/>
        <w:t>Discussion</w:t>
      </w:r>
      <w:bookmarkEnd w:id="23"/>
    </w:p>
    <w:p w14:paraId="4CC2B85C" w14:textId="77777777" w:rsidR="00E32271" w:rsidRPr="00BE2B3C" w:rsidRDefault="00E32271" w:rsidP="00E32271">
      <w:pPr>
        <w:pStyle w:val="Thesisnormal"/>
        <w:spacing w:line="480" w:lineRule="auto"/>
        <w:ind w:firstLine="720"/>
        <w:contextualSpacing/>
        <w:rPr>
          <w:color w:val="000000" w:themeColor="text1"/>
        </w:rPr>
      </w:pPr>
      <w:r>
        <w:rPr>
          <w:color w:val="000000" w:themeColor="text1"/>
        </w:rPr>
        <w:t>E</w:t>
      </w:r>
      <w:r w:rsidRPr="00BE2B3C">
        <w:rPr>
          <w:color w:val="000000" w:themeColor="text1"/>
        </w:rPr>
        <w:t>arly developmental temperature did not change the intercept or slope of the population reaction norm</w:t>
      </w:r>
      <w:r>
        <w:rPr>
          <w:color w:val="000000" w:themeColor="text1"/>
        </w:rPr>
        <w:t xml:space="preserve"> in delicate skinks</w:t>
      </w:r>
      <w:r w:rsidRPr="00BE2B3C">
        <w:rPr>
          <w:color w:val="000000" w:themeColor="text1"/>
        </w:rPr>
        <w:t>. Thermal plasticity of metabolic rate was unaffected by developmental temperature</w:t>
      </w:r>
      <w:r>
        <w:rPr>
          <w:color w:val="000000" w:themeColor="text1"/>
        </w:rPr>
        <w:t>, however; variation in slope</w:t>
      </w:r>
      <w:r w:rsidRPr="00BE2B3C">
        <w:rPr>
          <w:color w:val="000000" w:themeColor="text1"/>
        </w:rPr>
        <w:t xml:space="preserve"> </w:t>
      </w:r>
      <w:r>
        <w:rPr>
          <w:color w:val="000000" w:themeColor="text1"/>
        </w:rPr>
        <w:t>had relatively high</w:t>
      </w:r>
      <w:r w:rsidRPr="00BE2B3C">
        <w:rPr>
          <w:color w:val="000000" w:themeColor="text1"/>
        </w:rPr>
        <w:t xml:space="preserve"> repeatable</w:t>
      </w:r>
      <w:r>
        <w:rPr>
          <w:color w:val="000000" w:themeColor="text1"/>
        </w:rPr>
        <w:t xml:space="preserve"> (</w:t>
      </w:r>
      <w:r w:rsidRPr="001478B0">
        <w:rPr>
          <w:i/>
          <w:iCs/>
          <w:color w:val="000000" w:themeColor="text1"/>
        </w:rPr>
        <w:t>R</w:t>
      </w:r>
      <w:r>
        <w:rPr>
          <w:color w:val="000000" w:themeColor="text1"/>
        </w:rPr>
        <w:t xml:space="preserve"> &gt; 0.4)</w:t>
      </w:r>
      <w:r w:rsidRPr="00BE2B3C">
        <w:rPr>
          <w:color w:val="000000" w:themeColor="text1"/>
        </w:rPr>
        <w:t xml:space="preserve">. </w:t>
      </w:r>
      <w:r>
        <w:rPr>
          <w:color w:val="000000" w:themeColor="text1"/>
        </w:rPr>
        <w:t>T</w:t>
      </w:r>
      <w:r w:rsidRPr="00BE2B3C">
        <w:rPr>
          <w:color w:val="000000" w:themeColor="text1"/>
        </w:rPr>
        <w:t>emperature-specific repeatability of metabolic rate (i.e., intercept) was lower among lizards that were reared in hot developmental temperatures. Our results suggest that, while individuals displayed consistent variation in their plasticity (Individual x Environment), how metabolic rate responds to acute temperature variation later in life was robust to thermal extremes of natural nest sites. Developmental temperatures did not have an impact on average metabolic rate but rather it changed the amount of consistent individual variation in average metabolic rate. Below we discuss the implications of our results for the evolution of thermal reaction norms.</w:t>
      </w:r>
    </w:p>
    <w:p w14:paraId="6527787D" w14:textId="77777777" w:rsidR="00E32271" w:rsidRPr="00BE2B3C" w:rsidRDefault="00E32271" w:rsidP="00E32271">
      <w:pPr>
        <w:tabs>
          <w:tab w:val="left" w:pos="6804"/>
        </w:tabs>
        <w:spacing w:line="480" w:lineRule="auto"/>
        <w:contextualSpacing/>
        <w:rPr>
          <w:color w:val="000000" w:themeColor="text1"/>
        </w:rPr>
      </w:pPr>
    </w:p>
    <w:p w14:paraId="36462FCC" w14:textId="77777777" w:rsidR="00E32271" w:rsidRPr="00BE2B3C" w:rsidRDefault="00E32271" w:rsidP="00E32271">
      <w:pPr>
        <w:pStyle w:val="Thesissubheading"/>
        <w:spacing w:line="480" w:lineRule="auto"/>
        <w:contextualSpacing/>
        <w:rPr>
          <w:color w:val="000000" w:themeColor="text1"/>
        </w:rPr>
      </w:pPr>
      <w:r w:rsidRPr="00BE2B3C">
        <w:rPr>
          <w:color w:val="000000" w:themeColor="text1"/>
        </w:rPr>
        <w:t>Thermal reaction norms of metabolic rate are robust to developmental temperature</w:t>
      </w:r>
    </w:p>
    <w:p w14:paraId="3DA47D86" w14:textId="77777777" w:rsidR="00E32271" w:rsidRPr="00BE2B3C" w:rsidRDefault="00E32271" w:rsidP="00E32271">
      <w:pPr>
        <w:pStyle w:val="Thesisnormal"/>
        <w:spacing w:line="480" w:lineRule="auto"/>
        <w:ind w:firstLine="720"/>
        <w:contextualSpacing/>
        <w:rPr>
          <w:color w:val="000000" w:themeColor="text1"/>
        </w:rPr>
      </w:pPr>
      <w:r w:rsidRPr="00BE2B3C">
        <w:rPr>
          <w:color w:val="000000" w:themeColor="text1"/>
        </w:rPr>
        <w:t xml:space="preserve">Developmental environments that affect later life plasticity may </w:t>
      </w:r>
      <w:r>
        <w:rPr>
          <w:color w:val="000000" w:themeColor="text1"/>
        </w:rPr>
        <w:t xml:space="preserve">affect </w:t>
      </w:r>
      <w:r w:rsidRPr="00BE2B3C">
        <w:rPr>
          <w:color w:val="000000" w:themeColor="text1"/>
        </w:rPr>
        <w:t xml:space="preserve">how </w:t>
      </w:r>
      <w:r>
        <w:rPr>
          <w:color w:val="000000" w:themeColor="text1"/>
        </w:rPr>
        <w:t xml:space="preserve">individuals and </w:t>
      </w:r>
      <w:r w:rsidRPr="00BE2B3C">
        <w:rPr>
          <w:color w:val="000000" w:themeColor="text1"/>
        </w:rPr>
        <w:t xml:space="preserve">populations respond to environmental fluctuations </w:t>
      </w:r>
      <w:r>
        <w:rPr>
          <w:color w:val="000000" w:themeColor="text1"/>
        </w:rPr>
        <w:fldChar w:fldCharType="begin"/>
      </w:r>
      <w:r>
        <w:rPr>
          <w:color w:val="000000" w:themeColor="text1"/>
        </w:rPr>
        <w:instrText xml:space="preserve"> ADDIN ZOTERO_ITEM CSL_CITATION {"citationID":"dINHQ9N0","properties":{"formattedCitation":"(Beaman et al. 2016)","plainCitation":"(Beaman et al. 2016)","noteIndex":0},"citationItems":[{"id":3599,"uris":["http://zotero.org/users/1379426/items/Z8PCLL9D"],"uri":["http://zotero.org/users/1379426/items/Z8PCLL9D"],"itemData":{"id":3599,"type":"article-journal","abstract":"Phenotypic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R."},{"family":"Seebacher","given":"Frank"}],"issued":{"date-parts":[["2016",3,1]]}}}],"schema":"https://github.com/citation-style-language/schema/raw/master/csl-citation.json"} </w:instrText>
      </w:r>
      <w:r>
        <w:rPr>
          <w:color w:val="000000" w:themeColor="text1"/>
        </w:rPr>
        <w:fldChar w:fldCharType="separate"/>
      </w:r>
      <w:r>
        <w:rPr>
          <w:noProof/>
          <w:color w:val="000000" w:themeColor="text1"/>
        </w:rPr>
        <w:t>(Beaman et al. 2016)</w:t>
      </w:r>
      <w:r>
        <w:rPr>
          <w:color w:val="000000" w:themeColor="text1"/>
        </w:rPr>
        <w:fldChar w:fldCharType="end"/>
      </w:r>
      <w:r w:rsidRPr="00BE2B3C">
        <w:rPr>
          <w:color w:val="000000" w:themeColor="text1"/>
        </w:rPr>
        <w:t xml:space="preserve">. Epigenetic modifications during development that influence the physiological system are likely responsible for shaping plastic responses in complex ways </w:t>
      </w:r>
      <w:r>
        <w:rPr>
          <w:color w:val="000000" w:themeColor="text1"/>
        </w:rPr>
        <w:fldChar w:fldCharType="begin"/>
      </w:r>
      <w:r>
        <w:rPr>
          <w:color w:val="000000" w:themeColor="text1"/>
        </w:rPr>
        <w:instrText xml:space="preserve"> ADDIN ZOTERO_ITEM CSL_CITATION {"citationID":"HgsMd2eh","properties":{"formattedCitation":"(Hu and Barrett 2017; McCaw et al. 2020)","plainCitation":"(Hu and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Biology","DOI":"10.1093/icb/icaa049","issue":"6","journalAbbreviation":"Integr Comp Biol","language":"en","page":"1-12","source":"academic.oup.com","title":"Epigenetic responses to temperature and climate","volume":"60","author":[{"family":"McCaw","given":"Beth A."},{"family":"Stevenson","given":"Tyler J."},{"family":"Lancaster","given":"Lesley T."}],"issued":{"date-parts":[["2020"]]}}}],"schema":"https://github.com/citation-style-language/schema/raw/master/csl-citation.json"} </w:instrText>
      </w:r>
      <w:r>
        <w:rPr>
          <w:color w:val="000000" w:themeColor="text1"/>
        </w:rPr>
        <w:fldChar w:fldCharType="separate"/>
      </w:r>
      <w:r>
        <w:rPr>
          <w:noProof/>
          <w:color w:val="000000" w:themeColor="text1"/>
        </w:rPr>
        <w:t>(Hu and Barrett 2017; McCaw et al. 2020)</w:t>
      </w:r>
      <w:r>
        <w:rPr>
          <w:color w:val="000000" w:themeColor="text1"/>
        </w:rPr>
        <w:fldChar w:fldCharType="end"/>
      </w:r>
      <w:r w:rsidRPr="00BE2B3C">
        <w:rPr>
          <w:color w:val="000000" w:themeColor="text1"/>
        </w:rPr>
        <w:t>. However, our results suggest instead that thermal reaction norms for metabolic rate were robust to changes in incubation temperature. Results have been mixed among the few studies that have investigated the effects of pre- and post-hatching temperature on the plasticity of metabolic rate (Table 1, Beaman et al., 2016). For example, wild caught mosquitofish (</w:t>
      </w:r>
      <w:r w:rsidRPr="00BE2B3C">
        <w:rPr>
          <w:i/>
          <w:iCs/>
          <w:color w:val="000000" w:themeColor="text1"/>
        </w:rPr>
        <w:t>Gambusia holbrooki</w:t>
      </w:r>
      <w:r w:rsidRPr="00BE2B3C">
        <w:rPr>
          <w:color w:val="000000" w:themeColor="text1"/>
        </w:rPr>
        <w:t xml:space="preserve">) developing under more variable spring conditions exhibited steeper thermal reaction norms for metabolic scope compared to fish </w:t>
      </w:r>
      <w:r w:rsidRPr="00BE2B3C">
        <w:rPr>
          <w:color w:val="000000" w:themeColor="text1"/>
        </w:rPr>
        <w:lastRenderedPageBreak/>
        <w:t xml:space="preserve">born in summer </w:t>
      </w:r>
      <w:r w:rsidRPr="00BE2B3C">
        <w:rPr>
          <w:noProof/>
          <w:color w:val="000000" w:themeColor="text1"/>
        </w:rPr>
        <w:t>(Seebacher et al., 2014)</w:t>
      </w:r>
      <w:r w:rsidRPr="00BE2B3C">
        <w:rPr>
          <w:color w:val="000000" w:themeColor="text1"/>
        </w:rPr>
        <w:t xml:space="preserve">. In contrast, incubation temperature did not affect plasticity in metabolic rate of striped marsh frog tadpoles </w:t>
      </w:r>
      <w:r>
        <w:rPr>
          <w:color w:val="000000" w:themeColor="text1"/>
        </w:rPr>
        <w:fldChar w:fldCharType="begin"/>
      </w:r>
      <w:r>
        <w:rPr>
          <w:color w:val="000000" w:themeColor="text1"/>
        </w:rPr>
        <w:instrText xml:space="preserve"> ADDIN ZOTERO_ITEM CSL_CITATION {"citationID":"I3EMGxGb","properties":{"formattedCitation":"(Seebacher and Grigaltchik 2014)","plainCitation":"(Seebacher and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&lt;i&gt;Limnodynastes peronii&lt;/i&gt;","volume":"9","author":[{"family":"Seebacher","given":"Frank"},{"family":"Grigaltchik","given":"Veronica S."}],"issued":{"date-parts":[["2014",9,2]]}}}],"schema":"https://github.com/citation-style-language/schema/raw/master/csl-citation.json"} </w:instrText>
      </w:r>
      <w:r>
        <w:rPr>
          <w:color w:val="000000" w:themeColor="text1"/>
        </w:rPr>
        <w:fldChar w:fldCharType="separate"/>
      </w:r>
      <w:r>
        <w:rPr>
          <w:noProof/>
          <w:color w:val="000000" w:themeColor="text1"/>
        </w:rPr>
        <w:t>(Seebacher and Grigaltchik 2014)</w:t>
      </w:r>
      <w:r>
        <w:rPr>
          <w:color w:val="000000" w:themeColor="text1"/>
        </w:rPr>
        <w:fldChar w:fldCharType="end"/>
      </w:r>
      <w:r w:rsidRPr="00BE2B3C">
        <w:rPr>
          <w:color w:val="000000" w:themeColor="text1"/>
        </w:rPr>
        <w:t xml:space="preserve">. Given that our lizards were reared in a common environment post hatching, the lack of difference we observed may be the result of reversible plasticity from acclimation in metabolic rate to the laboratory conditions. It is possible that acclimation capacities may have overwhelmed any developmental differences in thermal reaction norms. </w:t>
      </w:r>
      <w:r>
        <w:rPr>
          <w:color w:val="000000" w:themeColor="text1"/>
        </w:rPr>
        <w:t>Generally, a</w:t>
      </w:r>
      <w:r w:rsidRPr="00BE2B3C">
        <w:rPr>
          <w:color w:val="000000" w:themeColor="text1"/>
        </w:rPr>
        <w:t xml:space="preserve">cclimation of physiological function takes approximately </w:t>
      </w:r>
      <w:r>
        <w:rPr>
          <w:color w:val="000000" w:themeColor="text1"/>
        </w:rPr>
        <w:t>three to four</w:t>
      </w:r>
      <w:r w:rsidRPr="00BE2B3C">
        <w:rPr>
          <w:color w:val="000000" w:themeColor="text1"/>
        </w:rPr>
        <w:t xml:space="preserve"> weeks to complete, so it is likely that acclimation had already taken place by the time we began the study when lizards were about ~2.5 months old </w:t>
      </w:r>
      <w:r w:rsidRPr="00BE2B3C">
        <w:rPr>
          <w:noProof/>
          <w:color w:val="000000" w:themeColor="text1"/>
        </w:rPr>
        <w:t>(Seebacher, 2005)</w:t>
      </w:r>
      <w:r w:rsidRPr="00BE2B3C">
        <w:rPr>
          <w:color w:val="000000" w:themeColor="text1"/>
        </w:rPr>
        <w:t>. Nonetheless, it is clear that</w:t>
      </w:r>
      <w:r>
        <w:rPr>
          <w:color w:val="000000" w:themeColor="text1"/>
        </w:rPr>
        <w:t xml:space="preserve"> </w:t>
      </w:r>
      <w:r w:rsidRPr="00BE2B3C">
        <w:rPr>
          <w:color w:val="000000" w:themeColor="text1"/>
        </w:rPr>
        <w:t xml:space="preserve">whether acclimation homogenised possible </w:t>
      </w:r>
      <w:r>
        <w:rPr>
          <w:color w:val="000000" w:themeColor="text1"/>
        </w:rPr>
        <w:t xml:space="preserve">developmental </w:t>
      </w:r>
      <w:r w:rsidRPr="00BE2B3C">
        <w:rPr>
          <w:color w:val="000000" w:themeColor="text1"/>
        </w:rPr>
        <w:t xml:space="preserve">effects, developmental environments </w:t>
      </w:r>
      <w:r>
        <w:rPr>
          <w:color w:val="000000" w:themeColor="text1"/>
        </w:rPr>
        <w:t xml:space="preserve">may </w:t>
      </w:r>
      <w:r w:rsidRPr="00BE2B3C">
        <w:rPr>
          <w:color w:val="000000" w:themeColor="text1"/>
        </w:rPr>
        <w:t xml:space="preserve">have little long-term impacts on reaction norms. Future studies should employ cross factorial designs where post-hatch environments are deliberately matched and mismatched with early environmental conditions to disassociate acclimation effects </w:t>
      </w:r>
      <w:r>
        <w:rPr>
          <w:color w:val="000000" w:themeColor="text1"/>
        </w:rPr>
        <w:fldChar w:fldCharType="begin"/>
      </w:r>
      <w:r>
        <w:rPr>
          <w:color w:val="000000" w:themeColor="text1"/>
        </w:rPr>
        <w:instrText xml:space="preserve"> ADDIN ZOTERO_ITEM CSL_CITATION {"citationID":"U4YoE9wa","properties":{"formattedCitation":"(Schnurr et al. 2014; Kazerouni et al. 2016)","plainCitation":"(Schnurr et al. 2014; Kazerouni et al. 2016)","noteIndex":0},"citationItems":[{"id":3782,"uris":["http://zotero.org/users/1379426/items/IUDHMLRI"],"uri":["http://zotero.org/users/1379426/items/IUDHMLRI"],"itemData":{"id":3782,"type":"article-journal","abstract":"Global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Pr>
          <w:color w:val="000000" w:themeColor="text1"/>
        </w:rPr>
        <w:fldChar w:fldCharType="separate"/>
      </w:r>
      <w:r>
        <w:rPr>
          <w:noProof/>
          <w:color w:val="000000" w:themeColor="text1"/>
        </w:rPr>
        <w:t>(Schnurr et al. 2014; Kazerouni et al. 2016)</w:t>
      </w:r>
      <w:r>
        <w:rPr>
          <w:color w:val="000000" w:themeColor="text1"/>
        </w:rPr>
        <w:fldChar w:fldCharType="end"/>
      </w:r>
      <w:r>
        <w:rPr>
          <w:noProof/>
          <w:color w:val="000000" w:themeColor="text1"/>
        </w:rPr>
        <w:t>.</w:t>
      </w:r>
      <w:r w:rsidRPr="00BE2B3C">
        <w:rPr>
          <w:color w:val="000000" w:themeColor="text1"/>
        </w:rPr>
        <w:t xml:space="preserve"> </w:t>
      </w:r>
    </w:p>
    <w:p w14:paraId="6A706467" w14:textId="77777777" w:rsidR="00E32271" w:rsidRPr="00BE2B3C" w:rsidRDefault="00E32271" w:rsidP="00E32271">
      <w:pPr>
        <w:pStyle w:val="Thesisnormal"/>
        <w:spacing w:line="480" w:lineRule="auto"/>
        <w:contextualSpacing/>
        <w:rPr>
          <w:color w:val="000000" w:themeColor="text1"/>
        </w:rPr>
      </w:pPr>
    </w:p>
    <w:p w14:paraId="74C8C4BE" w14:textId="77777777" w:rsidR="00E32271" w:rsidRPr="00BE2B3C" w:rsidRDefault="00E32271" w:rsidP="00E32271">
      <w:pPr>
        <w:pStyle w:val="Thesisnormal"/>
        <w:spacing w:line="480" w:lineRule="auto"/>
        <w:ind w:firstLine="720"/>
        <w:contextualSpacing/>
        <w:rPr>
          <w:color w:val="000000" w:themeColor="text1"/>
        </w:rPr>
      </w:pPr>
      <w:r w:rsidRPr="00BE2B3C">
        <w:rPr>
          <w:color w:val="000000" w:themeColor="text1"/>
        </w:rPr>
        <w:t xml:space="preserve">Stable thermal reaction norms of metabolic rate across both developmental temperatures have key evolutionary implications. Our results imply that population reaction norms may be robust to temperature variation within the thermal range of natural nests </w:t>
      </w:r>
      <w:r w:rsidRPr="00BE2B3C">
        <w:rPr>
          <w:noProof/>
          <w:color w:val="000000" w:themeColor="text1"/>
        </w:rPr>
        <w:t>(Cheetham et al., 2011)</w:t>
      </w:r>
      <w:r w:rsidRPr="00BE2B3C">
        <w:rPr>
          <w:color w:val="000000" w:themeColor="text1"/>
        </w:rPr>
        <w:t xml:space="preserve">. Past thermal regimes encountered by </w:t>
      </w:r>
      <w:r>
        <w:rPr>
          <w:color w:val="000000" w:themeColor="text1"/>
        </w:rPr>
        <w:t>ancestors</w:t>
      </w:r>
      <w:r w:rsidRPr="00BE2B3C">
        <w:rPr>
          <w:color w:val="000000" w:themeColor="text1"/>
        </w:rPr>
        <w:t xml:space="preserve"> may have canalized population responses so that they are less sensitive to fluctuations in developmental temperature</w:t>
      </w:r>
      <w:r>
        <w:rPr>
          <w:color w:val="000000" w:themeColor="text1"/>
        </w:rPr>
        <w:t xml:space="preserve"> </w:t>
      </w:r>
      <w:r>
        <w:rPr>
          <w:color w:val="000000" w:themeColor="text1"/>
        </w:rPr>
        <w:fldChar w:fldCharType="begin"/>
      </w:r>
      <w:r>
        <w:rPr>
          <w:color w:val="000000" w:themeColor="text1"/>
        </w:rPr>
        <w:instrText xml:space="preserve"> ADDIN ZOTERO_ITEM CSL_CITATION {"citationID":"E6VydZTo","properties":{"formattedCitation":"(Liefting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&lt;i&gt;Drosophila serrata&lt;/i&gt;","volume":"63","author":[{"family":"Liefting","given":"Maartje"},{"family":"Hoffmann","given":"Ary A"},{"family":"Ellers","given":"Jacintha"}],"issued":{"date-parts":[["2009",8]]}}}],"schema":"https://github.com/citation-style-language/schema/raw/master/csl-citation.json"} </w:instrText>
      </w:r>
      <w:r>
        <w:rPr>
          <w:color w:val="000000" w:themeColor="text1"/>
        </w:rPr>
        <w:fldChar w:fldCharType="separate"/>
      </w:r>
      <w:r>
        <w:rPr>
          <w:noProof/>
          <w:color w:val="000000" w:themeColor="text1"/>
        </w:rPr>
        <w:t>(Liefting et al. 2009)</w:t>
      </w:r>
      <w:r>
        <w:rPr>
          <w:color w:val="000000" w:themeColor="text1"/>
        </w:rPr>
        <w:fldChar w:fldCharType="end"/>
      </w:r>
      <w:r w:rsidRPr="00BE2B3C">
        <w:rPr>
          <w:color w:val="000000" w:themeColor="text1"/>
        </w:rPr>
        <w:t xml:space="preserve">. Canalization may reduce the costs of phenotypic plasticity during development if environmental variation is predictable across generations </w:t>
      </w:r>
      <w:r>
        <w:rPr>
          <w:color w:val="000000" w:themeColor="text1"/>
        </w:rPr>
        <w:fldChar w:fldCharType="begin"/>
      </w:r>
      <w:r>
        <w:rPr>
          <w:color w:val="000000" w:themeColor="text1"/>
        </w:rPr>
        <w:instrText xml:space="preserve"> ADDIN ZOTERO_ITEM CSL_CITATION {"citationID":"HB9i7Dag","properties":{"formattedCitation":"(Aubret and Shine 2010)","plainCitation":"(Aubret and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Pr>
          <w:color w:val="000000" w:themeColor="text1"/>
        </w:rPr>
        <w:fldChar w:fldCharType="separate"/>
      </w:r>
      <w:r>
        <w:rPr>
          <w:noProof/>
          <w:color w:val="000000" w:themeColor="text1"/>
        </w:rPr>
        <w:t>(Aubret and Shine 2010)</w:t>
      </w:r>
      <w:r>
        <w:rPr>
          <w:color w:val="000000" w:themeColor="text1"/>
        </w:rPr>
        <w:fldChar w:fldCharType="end"/>
      </w:r>
      <w:r w:rsidRPr="00BE2B3C">
        <w:rPr>
          <w:color w:val="000000" w:themeColor="text1"/>
        </w:rPr>
        <w:t xml:space="preserve">. In support of this, damselflies undergoing range expansions exhibit geographic variation in thermal reaction norms that align with past climatic conditions </w:t>
      </w:r>
      <w:r>
        <w:rPr>
          <w:color w:val="000000" w:themeColor="text1"/>
        </w:rPr>
        <w:fldChar w:fldCharType="begin"/>
      </w:r>
      <w:r>
        <w:rPr>
          <w:color w:val="000000" w:themeColor="text1"/>
        </w:rPr>
        <w:instrText xml:space="preserve"> ADDIN ZOTERO_ITEM CSL_CITATION {"citationID":"EaIqslq6","properties":{"formattedCitation":"(Lancaster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Pr>
          <w:color w:val="000000" w:themeColor="text1"/>
        </w:rPr>
        <w:fldChar w:fldCharType="separate"/>
      </w:r>
      <w:r>
        <w:rPr>
          <w:noProof/>
          <w:color w:val="000000" w:themeColor="text1"/>
        </w:rPr>
        <w:t>(Lancaster et al. 2015)</w:t>
      </w:r>
      <w:r>
        <w:rPr>
          <w:color w:val="000000" w:themeColor="text1"/>
        </w:rPr>
        <w:fldChar w:fldCharType="end"/>
      </w:r>
      <w:r w:rsidRPr="00BE2B3C">
        <w:rPr>
          <w:color w:val="000000" w:themeColor="text1"/>
        </w:rPr>
        <w:t xml:space="preserve">. Population comparisons across environmental gradients might reveal whether local </w:t>
      </w:r>
      <w:r w:rsidRPr="00BE2B3C">
        <w:rPr>
          <w:color w:val="000000" w:themeColor="text1"/>
        </w:rPr>
        <w:lastRenderedPageBreak/>
        <w:t xml:space="preserve">adaptation shapes developmental plasticity of population reaction norms that lead to canalisation </w:t>
      </w:r>
      <w:r>
        <w:rPr>
          <w:color w:val="000000" w:themeColor="text1"/>
        </w:rPr>
        <w:fldChar w:fldCharType="begin"/>
      </w:r>
      <w:r>
        <w:rPr>
          <w:color w:val="000000" w:themeColor="text1"/>
        </w:rPr>
        <w:instrText xml:space="preserve"> ADDIN ZOTERO_ITEM CSL_CITATION {"citationID":"iQHIOeAF","properties":{"formattedCitation":"(Toftegaard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Pr>
          <w:color w:val="000000" w:themeColor="text1"/>
        </w:rPr>
        <w:fldChar w:fldCharType="separate"/>
      </w:r>
      <w:r>
        <w:rPr>
          <w:noProof/>
          <w:color w:val="000000" w:themeColor="text1"/>
        </w:rPr>
        <w:t>(Toftegaard et al. 2015)</w:t>
      </w:r>
      <w:r>
        <w:rPr>
          <w:color w:val="000000" w:themeColor="text1"/>
        </w:rPr>
        <w:fldChar w:fldCharType="end"/>
      </w:r>
      <w:r w:rsidRPr="00BE2B3C">
        <w:rPr>
          <w:color w:val="000000" w:themeColor="text1"/>
        </w:rPr>
        <w:t xml:space="preserve">. Developmental environments may play a stronger role in shaping population plastic responses in areas that experience greater thermal variability, such as those in temperate or high elevation regions </w:t>
      </w:r>
      <w:r>
        <w:rPr>
          <w:color w:val="000000" w:themeColor="text1"/>
        </w:rPr>
        <w:fldChar w:fldCharType="begin"/>
      </w:r>
      <w:r>
        <w:rPr>
          <w:color w:val="000000" w:themeColor="text1"/>
        </w:rPr>
        <w:instrText xml:space="preserve"> ADDIN ZOTERO_ITEM CSL_CITATION {"citationID":"vNg5jDoD","properties":{"formattedCitation":"(Bonamour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Pr>
          <w:color w:val="000000" w:themeColor="text1"/>
        </w:rPr>
        <w:fldChar w:fldCharType="separate"/>
      </w:r>
      <w:r>
        <w:rPr>
          <w:noProof/>
          <w:color w:val="000000" w:themeColor="text1"/>
        </w:rPr>
        <w:t>(Bonamour et al. 2019)</w:t>
      </w:r>
      <w:r>
        <w:rPr>
          <w:color w:val="000000" w:themeColor="text1"/>
        </w:rPr>
        <w:fldChar w:fldCharType="end"/>
      </w:r>
      <w:r w:rsidRPr="00BE2B3C">
        <w:rPr>
          <w:color w:val="000000" w:themeColor="text1"/>
        </w:rPr>
        <w:t xml:space="preserve">. While our incubation treatments represent thermal extremes of natural nest sites, they may not have been severe enough to induce changes in the thermal reaction norms, particularly given that we used more realistic fluctuating </w:t>
      </w:r>
      <w:r>
        <w:rPr>
          <w:color w:val="000000" w:themeColor="text1"/>
        </w:rPr>
        <w:t>incubation</w:t>
      </w:r>
      <w:r w:rsidRPr="00BE2B3C">
        <w:rPr>
          <w:color w:val="000000" w:themeColor="text1"/>
        </w:rPr>
        <w:t xml:space="preserve"> temperatures. Developmental stress is thought to lead to the recruitment of heat shock proteins thereby changing reversible plasticity later in life </w:t>
      </w:r>
      <w:r>
        <w:rPr>
          <w:color w:val="000000" w:themeColor="text1"/>
        </w:rPr>
        <w:fldChar w:fldCharType="begin"/>
      </w:r>
      <w:r>
        <w:rPr>
          <w:color w:val="000000" w:themeColor="text1"/>
        </w:rPr>
        <w:instrText xml:space="preserve"> ADDIN ZOTERO_ITEM CSL_CITATION {"citationID":"mytUNYNz","properties":{"formattedCitation":"(Beaman et al. 2016; Chevin and Hoffmann 2017)","plainCitation":"(Beaman et al. 2016; Chevin and Hoffmann 2017)","noteIndex":0},"citationItems":[{"id":3599,"uris":["http://zotero.org/users/1379426/items/Z8PCLL9D"],"uri":["http://zotero.org/users/1379426/items/Z8PCLL9D"],"itemData":{"id":3599,"type":"article-journal","abstract":"Phenotypic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Ecology and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PMC5434089","page":"20160138","source":"PubMed","title":"Evolution of phenotypic plasticity in extreme environments","volume":"372","author":[{"family":"Chevin","given":"Luis-Miguel"},{"family":"Hoffmann","given":"Ary A."}],"issued":{"date-parts":[["2017",6,19]]}}}],"schema":"https://github.com/citation-style-language/schema/raw/master/csl-citation.json"} </w:instrText>
      </w:r>
      <w:r>
        <w:rPr>
          <w:color w:val="000000" w:themeColor="text1"/>
        </w:rPr>
        <w:fldChar w:fldCharType="separate"/>
      </w:r>
      <w:r>
        <w:rPr>
          <w:noProof/>
          <w:color w:val="000000" w:themeColor="text1"/>
        </w:rPr>
        <w:t>(Beaman et al. 2016; Chevin and Hoffmann 2017)</w:t>
      </w:r>
      <w:r>
        <w:rPr>
          <w:color w:val="000000" w:themeColor="text1"/>
        </w:rPr>
        <w:fldChar w:fldCharType="end"/>
      </w:r>
      <w:r w:rsidRPr="00BE2B3C">
        <w:rPr>
          <w:color w:val="000000" w:themeColor="text1"/>
        </w:rPr>
        <w:t>. Recent work has shown lizard embryos exposed to extreme heat produce higher levels of heat shock proteins and have greater thermal tolerance</w:t>
      </w:r>
      <w:r>
        <w:rPr>
          <w:color w:val="000000" w:themeColor="text1"/>
        </w:rPr>
        <w:t xml:space="preserve"> as juveniles</w:t>
      </w:r>
      <w:r w:rsidRPr="00BE2B3C">
        <w:rPr>
          <w:color w:val="000000" w:themeColor="text1"/>
        </w:rPr>
        <w:t xml:space="preserve">, however this subsequently reduces thermal tolerance later in life </w:t>
      </w:r>
      <w:r>
        <w:rPr>
          <w:color w:val="000000" w:themeColor="text1"/>
        </w:rPr>
        <w:fldChar w:fldCharType="begin"/>
      </w:r>
      <w:r>
        <w:rPr>
          <w:color w:val="000000" w:themeColor="text1"/>
        </w:rPr>
        <w:instrText xml:space="preserve"> ADDIN ZOTERO_ITEM CSL_CITATION {"citationID":"QqSO2b9j","properties":{"formattedCitation":"(Gao et al. 2014)","plainCitation":"(Gao et al. 2014)","noteIndex":0},"citationItems":[{"id":4250,"uris":["http://zotero.org/users/1379426/items/JD2T2XJY"],"uri":["http://zotero.org/users/1379426/items/JD2T2XJY"],"itemData":{"id":4250,"type":"article-journal","abstract":"The role of heat shock proteins (HSPs) in heat tolerance has been demonstrated in cultured cells and animal tissues, but rarely in whole organisms because of methodological difficulties associated with gene manipulation. By comparing HSP70 expression patterns among representative species of reptiles and birds, and by determining the effect of HSP70 overexpression on embryonic development and hatchling traits, we have identified the role of HSP70 in the heat tolerance of amniote embryos. Consistent with their thermal environment, and high incubation temperatures and heat tolerance, the embryos of birds have higher onset and maximum temperatures for induced HSP70 than do reptiles, and turtles have higher onset and maximum temperatures than do lizards. Interestingly, the trade-off between benefits and costs of HSP70 overexpression occurred between life-history stages: when turtle embryos developed at extreme high temperatures, HSP70 overexpression generated benefits by enhancing embryo heat tolerance and hatching success, but subsequently imposed costs by decreasing heat tolerance of surviving hatchlings. Taken together, the correlative and causal links between HSP70 and heat tolerance provide, to our knowledge, the first unequivocal evidence that HSP70 promotes thermal tolerance of embryos in oviparous amniotes.","container-title":"Proceedings of the Royal Society B: Biological Sciences","DOI":"10.1098/rspb.2014.1135","issue":"1791","journalAbbreviation":"Proceedings of the Royal Society B: Biological Sciences","note":"publisher: Royal Society","page":"20141135","source":"royalsocietypublishing.org (Atypon)","title":"Heat shock protein expression enhances heat tolerance of reptile embryos","volume":"281","author":[{"family":"Gao","given":"Jing"},{"family":"Zhang","given":"Wen"},{"family":"Dang","given":"Wei"},{"family":"Mou","given":"Yi"},{"family":"Gao","given":"Yuan"},{"family":"Sun","given":"Bao-Jun"},{"family":"Du","given":"Wei-Guo"}],"issued":{"date-parts":[["2014",9,22]]}}}],"schema":"https://github.com/citation-style-language/schema/raw/master/csl-citation.json"} </w:instrText>
      </w:r>
      <w:r>
        <w:rPr>
          <w:color w:val="000000" w:themeColor="text1"/>
        </w:rPr>
        <w:fldChar w:fldCharType="separate"/>
      </w:r>
      <w:r>
        <w:rPr>
          <w:noProof/>
          <w:color w:val="000000" w:themeColor="text1"/>
        </w:rPr>
        <w:t>(Gao et al. 2014)</w:t>
      </w:r>
      <w:r>
        <w:rPr>
          <w:color w:val="000000" w:themeColor="text1"/>
        </w:rPr>
        <w:fldChar w:fldCharType="end"/>
      </w:r>
      <w:r w:rsidRPr="00BE2B3C">
        <w:rPr>
          <w:color w:val="000000" w:themeColor="text1"/>
        </w:rPr>
        <w:t xml:space="preserve">. This implies there may be constraints in how </w:t>
      </w:r>
      <w:r>
        <w:rPr>
          <w:color w:val="000000" w:themeColor="text1"/>
        </w:rPr>
        <w:t>thermal</w:t>
      </w:r>
      <w:r w:rsidRPr="00BE2B3C">
        <w:rPr>
          <w:color w:val="000000" w:themeColor="text1"/>
        </w:rPr>
        <w:t xml:space="preserve"> responses can be shaped by extreme developmental environments. </w:t>
      </w:r>
    </w:p>
    <w:p w14:paraId="55309A7E" w14:textId="77777777" w:rsidR="00E32271" w:rsidRPr="00BE2B3C" w:rsidRDefault="00E32271" w:rsidP="00E32271">
      <w:pPr>
        <w:spacing w:line="480" w:lineRule="auto"/>
        <w:contextualSpacing/>
        <w:rPr>
          <w:color w:val="000000" w:themeColor="text1"/>
        </w:rPr>
      </w:pPr>
    </w:p>
    <w:p w14:paraId="44A3BC26" w14:textId="77777777" w:rsidR="00E32271" w:rsidRPr="00BE2B3C" w:rsidRDefault="00E32271" w:rsidP="00E32271">
      <w:pPr>
        <w:pStyle w:val="Thesissubheading"/>
        <w:spacing w:line="480" w:lineRule="auto"/>
        <w:contextualSpacing/>
        <w:rPr>
          <w:iCs/>
          <w:color w:val="000000" w:themeColor="text1"/>
        </w:rPr>
      </w:pPr>
      <w:r w:rsidRPr="00BE2B3C">
        <w:rPr>
          <w:color w:val="000000" w:themeColor="text1"/>
        </w:rPr>
        <w:t>Developmental temperatures and repeatable thermal plasticity of metabolic rate</w:t>
      </w:r>
    </w:p>
    <w:p w14:paraId="5875D89E" w14:textId="77777777" w:rsidR="00E32271" w:rsidRPr="00BE2B3C" w:rsidRDefault="00E32271" w:rsidP="00E32271">
      <w:pPr>
        <w:spacing w:line="480" w:lineRule="auto"/>
        <w:ind w:firstLine="720"/>
        <w:contextualSpacing/>
      </w:pPr>
      <w:r w:rsidRPr="00BE2B3C">
        <w:rPr>
          <w:color w:val="000000" w:themeColor="text1"/>
        </w:rPr>
        <w:t xml:space="preserve">Repeatability of reaction norm slopes did not change with developmental temperature, but lizards reared in hot temperatures had reduced repeatability in metabolic rate (intercept). Variation in developmental time has important consequences on hatching condition and may contribute to differences in consistent variation in hatchling phenotypes. Developmental time exhibits a negative nonlinear relationship with temperature, such that development times are considerably shorter at hotter temperatures </w:t>
      </w:r>
      <w:r>
        <w:rPr>
          <w:color w:val="000000" w:themeColor="text1"/>
        </w:rPr>
        <w:fldChar w:fldCharType="begin"/>
      </w:r>
      <w:r>
        <w:rPr>
          <w:color w:val="000000" w:themeColor="text1"/>
        </w:rPr>
        <w:instrText xml:space="preserve"> ADDIN ZOTERO_ITEM CSL_CITATION {"citationID":"gOgT6zAO","properties":{"formattedCitation":"(Noble et al. 2018; Marshall et al. 2020)","plainCitation":"(Noble et al. 2018; Marshall et al. 2020)","noteIndex":0},"citationItems":[{"id":4094,"uris":["http://zotero.org/users/1379426/items/YQD49T7T"],"uri":["http://zotero.org/users/1379426/items/YQD49T7T"],"itemData":{"id":4094,"type":"article-journal","abstract":"Early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R."}],"issued":{"date-parts":[["2020",3]]}}}],"schema":"https://github.com/citation-style-language/schema/raw/master/csl-citation.json"} </w:instrText>
      </w:r>
      <w:r>
        <w:rPr>
          <w:color w:val="000000" w:themeColor="text1"/>
        </w:rPr>
        <w:fldChar w:fldCharType="separate"/>
      </w:r>
      <w:r>
        <w:rPr>
          <w:noProof/>
          <w:color w:val="000000" w:themeColor="text1"/>
        </w:rPr>
        <w:t>(Noble et al. 2018; Marshall et al. 2020)</w:t>
      </w:r>
      <w:r>
        <w:rPr>
          <w:color w:val="000000" w:themeColor="text1"/>
        </w:rPr>
        <w:fldChar w:fldCharType="end"/>
      </w:r>
      <w:r w:rsidRPr="00BE2B3C">
        <w:rPr>
          <w:color w:val="000000" w:themeColor="text1"/>
        </w:rPr>
        <w:t xml:space="preserve">. Consequently, eggs reared in warmer environments are expected to be more constrained in their developmental rates, thus hatching phenotypes are more likely to be less variable compared to eggs reared in cooler environments </w:t>
      </w:r>
      <w:r>
        <w:rPr>
          <w:color w:val="000000" w:themeColor="text1"/>
        </w:rPr>
        <w:fldChar w:fldCharType="begin"/>
      </w:r>
      <w:r>
        <w:rPr>
          <w:color w:val="000000" w:themeColor="text1"/>
        </w:rPr>
        <w:instrText xml:space="preserve"> ADDIN ZOTERO_ITEM CSL_CITATION {"citationID":"roI5vr7w","properties":{"formattedCitation":"(Pettersen et al. 2019)","plainCitation":"(Pettersen et al. 2019)","noteIndex":0},"citationItems":[{"id":4194,"uris":["http://zotero.org/users/1379426/items/QKI2LWWF"],"uri":["http://zotero.org/users/1379426/items/QKI2LWWF"],"itemData":{"id":4194,"type":"article-journal","abstract":"Temperature often affects maternal investment in offspring. Across and within species, mothers in colder environments generally produce larger offspring than mothers in warmer environments, but the underlying drivers of this relationship remain unresolved. We formally evaluated the ubiquity of the temperature–offspring size relationship and found strong support for a negative relationship across a wide variety of ectotherms. We then tested an explanation for this relationship that formally links life-history and metabolic theories. We estimated the costs of development across temperatures using a series of laboratory experiments on model organisms, and a meta-analysis across 72 species of ectotherms spanning five phyla. We found that both metabolic and developmental rates increase with temperature, but developmental rate is more temperature sensitive than metabolic rate, such that the overall costs of development decrease with temperature. Hence, within a species’ natural temperature range, development at relatively cooler temperatures requires mothers to produce larger, better provisioned offspring.","container-title":"Ecology Letters","DOI":"10.1111/ele.13213","ISSN":"1461-0248","issue":"3","language":"en","note":"_eprint: https://onlinelibrary.wiley.com/doi/pdf/10.1111/ele.13213","page":"518-526","source":"Wiley Online Library","title":"Linking life-history theory and metabolic theory explains the offspring size-temperature relationship","volume":"22","author":[{"family":"Pettersen","given":"Amanda K."},{"family":"White","given":"Craig R."},{"family":"Bryson‐Richardson","given":"Robert J."},{"family":"Marshall","given":"Dustin J."}],"issued":{"date-parts":[["2019"]]}}}],"schema":"https://github.com/citation-style-language/schema/raw/master/csl-citation.json"} </w:instrText>
      </w:r>
      <w:r>
        <w:rPr>
          <w:color w:val="000000" w:themeColor="text1"/>
        </w:rPr>
        <w:fldChar w:fldCharType="separate"/>
      </w:r>
      <w:r>
        <w:rPr>
          <w:noProof/>
          <w:color w:val="000000" w:themeColor="text1"/>
        </w:rPr>
        <w:t>(Pettersen et al. 2019)</w:t>
      </w:r>
      <w:r>
        <w:rPr>
          <w:color w:val="000000" w:themeColor="text1"/>
        </w:rPr>
        <w:fldChar w:fldCharType="end"/>
      </w:r>
      <w:r>
        <w:rPr>
          <w:noProof/>
          <w:color w:val="000000" w:themeColor="text1"/>
        </w:rPr>
        <w:t>.</w:t>
      </w:r>
      <w:r w:rsidRPr="00BE2B3C">
        <w:rPr>
          <w:color w:val="000000" w:themeColor="text1"/>
        </w:rPr>
        <w:t xml:space="preserve"> Indeed, incubation duration was short and less variable in </w:t>
      </w:r>
      <w:r>
        <w:rPr>
          <w:color w:val="000000" w:themeColor="text1"/>
        </w:rPr>
        <w:t>our</w:t>
      </w:r>
      <w:r w:rsidRPr="00BE2B3C">
        <w:rPr>
          <w:color w:val="000000" w:themeColor="text1"/>
        </w:rPr>
        <w:t xml:space="preserve"> hot developmental treatment</w:t>
      </w:r>
      <w:r>
        <w:rPr>
          <w:color w:val="000000" w:themeColor="text1"/>
        </w:rPr>
        <w:t xml:space="preserve"> (H</w:t>
      </w:r>
      <w:r w:rsidRPr="00085D85">
        <w:rPr>
          <w:color w:val="000000" w:themeColor="text1"/>
        </w:rPr>
        <w:t>ot</w:t>
      </w:r>
      <w:r>
        <w:rPr>
          <w:color w:val="000000" w:themeColor="text1"/>
        </w:rPr>
        <w:t>:</w:t>
      </w:r>
      <w:r w:rsidRPr="00085D85">
        <w:rPr>
          <w:color w:val="000000" w:themeColor="text1"/>
        </w:rPr>
        <w:t xml:space="preserve"> 30 days</w:t>
      </w:r>
      <w:r>
        <w:rPr>
          <w:color w:val="000000" w:themeColor="text1"/>
        </w:rPr>
        <w:t xml:space="preserve">, </w:t>
      </w:r>
      <w:r w:rsidRPr="00085D85">
        <w:rPr>
          <w:color w:val="000000" w:themeColor="text1"/>
        </w:rPr>
        <w:t xml:space="preserve">SD = </w:t>
      </w:r>
      <w:r w:rsidRPr="00085D85">
        <w:rPr>
          <w:color w:val="000000" w:themeColor="text1"/>
        </w:rPr>
        <w:lastRenderedPageBreak/>
        <w:t>1.40, range = 27 - 33</w:t>
      </w:r>
      <w:r>
        <w:rPr>
          <w:color w:val="000000" w:themeColor="text1"/>
        </w:rPr>
        <w:t xml:space="preserve">; Cold: </w:t>
      </w:r>
      <w:r w:rsidRPr="00085D85">
        <w:rPr>
          <w:color w:val="000000" w:themeColor="text1"/>
        </w:rPr>
        <w:t>47.7</w:t>
      </w:r>
      <w:r>
        <w:rPr>
          <w:color w:val="000000" w:themeColor="text1"/>
        </w:rPr>
        <w:t xml:space="preserve"> </w:t>
      </w:r>
      <w:r w:rsidRPr="00085D85">
        <w:rPr>
          <w:color w:val="000000" w:themeColor="text1"/>
        </w:rPr>
        <w:t>days</w:t>
      </w:r>
      <w:r>
        <w:rPr>
          <w:color w:val="000000" w:themeColor="text1"/>
        </w:rPr>
        <w:t xml:space="preserve">, </w:t>
      </w:r>
      <w:r w:rsidRPr="00085D85">
        <w:rPr>
          <w:color w:val="000000" w:themeColor="text1"/>
        </w:rPr>
        <w:t xml:space="preserve">SD = 5.90, range = 25 </w:t>
      </w:r>
      <w:r>
        <w:rPr>
          <w:color w:val="000000" w:themeColor="text1"/>
        </w:rPr>
        <w:t>–</w:t>
      </w:r>
      <w:r w:rsidRPr="00085D85">
        <w:rPr>
          <w:color w:val="000000" w:themeColor="text1"/>
        </w:rPr>
        <w:t xml:space="preserve"> 53</w:t>
      </w:r>
      <w:r>
        <w:rPr>
          <w:color w:val="000000" w:themeColor="text1"/>
        </w:rPr>
        <w:t>)</w:t>
      </w:r>
      <w:r w:rsidRPr="00085D85">
        <w:rPr>
          <w:color w:val="000000" w:themeColor="text1"/>
        </w:rPr>
        <w:t xml:space="preserve">. </w:t>
      </w:r>
      <w:r w:rsidRPr="00BE2B3C">
        <w:t xml:space="preserve">Shortened development </w:t>
      </w:r>
      <w:r>
        <w:t xml:space="preserve">times </w:t>
      </w:r>
      <w:r w:rsidRPr="00BE2B3C">
        <w:t xml:space="preserve">may restrict embryo yolk assimilation that is needed for growth </w:t>
      </w:r>
      <w:r>
        <w:fldChar w:fldCharType="begin"/>
      </w:r>
      <w:r>
        <w:instrText xml:space="preserve"> ADDIN ZOTERO_ITEM CSL_CITATION {"citationID":"SxmsURGd","properties":{"formattedCitation":"(Oufiero and Angilletta 2006; Storm and Angilletta 2007)","plainCitation":"(Oufiero and Angilletta 2006; Storm and Angilletta 2007)","noteIndex":0},"citationItems":[{"id":4191,"uris":["http://zotero.org/users/1379426/items/UMP2AESU"],"uri":["http://zotero.org/users/1379426/items/UMP2AESU"],"itemData":{"id":4191,"type":"article-journal","abstract":"Theory predicts that cold environments will select for strategies that enhance the growth of ectotherms, such as early emergence from nests and more efficient use of resources. We used a common garden experiment to detect parallel clines in rates of embryonic growth and development by eastern fence lizards (Sceloporus undulatus). Using realistic thermal conditions, we measured growth efficiencies and incubation periods of lizards from five populations representing two distinct clades. In both clades, embryos from cold environments (Indiana, New Jersey, and Virginia) grew more efficiently and hatched earlier than embryos from warm environments (Florida and South Carolina). Because eggs from cold environments were larger than eggs from warm environments, we experimentally miniaturized eggs from one population (Virginia) to determine whether rapid growth and development were caused by a greater maternal investment. Embryos in miniaturized eggs grew as efficiently and incubated for the same duration as embryos in unmanipulated eggs. Taken together, our results suggest countergradient variation has evolved at least twice in S. undulatus.","container-title":"Evolution","DOI":"10.1111/j.0014-3820.2006.tb01183.x","ISSN":"1558-5646","issue":"5","language":"en","note":"_eprint: https://onlinelibrary.wiley.com/doi/pdf/10.1111/j.0014-3820.2006.tb01183.x","page":"1066-1075","source":"Wiley Online Library","title":"Convergent evolution of embryonic growth and development in the eastern fence lizard(&lt;i&gt;Sceloporus undulatus&lt;/i&gt;)","volume":"60","author":[{"family":"Oufiero","given":"Christopher E."},{"family":"Angilletta","given":"Michael J."}],"issued":{"date-parts":[["2006"]]}}},{"id":613,"uris":["http://zotero.org/users/1379426/items/MYFJ9BUG"],"uri":["http://zotero.org/users/1379426/items/MYFJ9BUG"],"itemData":{"id":613,"type":"article-journal","abstract":"SUMMARY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fldChar w:fldCharType="separate"/>
      </w:r>
      <w:r>
        <w:rPr>
          <w:noProof/>
        </w:rPr>
        <w:t>(Oufiero and Angilletta 2006; Storm and Angilletta 2007)</w:t>
      </w:r>
      <w:r>
        <w:fldChar w:fldCharType="end"/>
      </w:r>
      <w:r w:rsidRPr="00BE2B3C">
        <w:t xml:space="preserve">. Elevated </w:t>
      </w:r>
      <w:r>
        <w:t>mitochondrial</w:t>
      </w:r>
      <w:r w:rsidRPr="00BE2B3C">
        <w:t xml:space="preserve"> proton leak at hot developmental temperatures </w:t>
      </w:r>
      <w:r>
        <w:t xml:space="preserve">may also </w:t>
      </w:r>
      <w:r w:rsidRPr="00BE2B3C">
        <w:t xml:space="preserve">lead to less efficient energy production and may explain why metabolic rate did not differ among treatments despite changes in repeatability </w:t>
      </w:r>
      <w:r>
        <w:fldChar w:fldCharType="begin"/>
      </w:r>
      <w:r>
        <w:instrText xml:space="preserve"> ADDIN ZOTERO_ITEM CSL_CITATION {"citationID":"8oAMRWGU","properties":{"formattedCitation":"(Chamberlin 2004)","plainCitation":"(Chamberlin 2004)","noteIndex":0},"citationItems":[{"id":4247,"uris":["http://zotero.org/users/1379426/items/WFNVH93J"],"uri":["http://zotero.org/users/1379426/items/WFNVH93J"],"itemData":{"id":4247,"type":"article-journal","abstract":"Top-down control and elasticity analysis was conducted on mitochondria isolated from the midgut of the tobacco hornworm (Manduca sexta) to assess how temperature affects oxidative phosphorylation in a eurythermic ectotherm. Oxygen consumption and protonmotive force (measured as membrane potential in the presence of nigericin) were monitored at 15, 25, and 35°C. State 4 respiration displayed a Q10 of 2.4–2.7 when measured over two temperature ranges (15–25°C and 25–35°C). In state 3, the Q10s for respiration were 2.0 and 1.7 for the lower and higher temperature ranges, respectively. The kinetic responses (oxygen consumption) of the substrate oxidation system, proton leak, and phosphorylation system increased as temperature rose, although the proton leak and substrate oxidation system showed the greatest thermal sensitivity. Whereas there were temperature-induced changes in the activities of the oxidative phosphorylation subsystems, there was no change in the state 4 membrane potential and little change in the state 3 membrane potential. Top-down control analysis revealed that control over respiration did not change with temperature. In state 4, control of respiration was shared nearly equally by the proton leak and the substrate oxidation system, whereas in state 3 the substrate oxidation system exerted over 90% of the control over respiration. The proton leak and phosphorylation system account for &lt;10% of the temperature-induced change in the state 3 respiration rate. Therefore, when the temperature is changed, the state 3 respiration rate is altered primarily because of temperature's effect on the substrate oxidation system.","container-title":"American Journal of Physiology-Regulatory, Integrative and Comparative Physiology","DOI":"10.1152/ajpregu.00240.2004","ISSN":"0363-6119","issue":"4","note":"publisher: American Physiological Society","page":"R794-R800","source":"journals.physiology.org (Atypon)","title":"Top-down control analysis of the effect of temperature on ectotherm oxidative phosphorylation","volume":"287","author":[{"family":"Chamberlin","given":"M. E."}],"issued":{"date-parts":[["2004",10,1]]}}}],"schema":"https://github.com/citation-style-language/schema/raw/master/csl-citation.json"} </w:instrText>
      </w:r>
      <w:r>
        <w:fldChar w:fldCharType="separate"/>
      </w:r>
      <w:r>
        <w:rPr>
          <w:noProof/>
        </w:rPr>
        <w:t>(Chamberlin 2004)</w:t>
      </w:r>
      <w:r>
        <w:fldChar w:fldCharType="end"/>
      </w:r>
      <w:r w:rsidRPr="00BE2B3C">
        <w:t xml:space="preserve">. Lower repeatability under hot nest temperatures may be problematic as global temperatures continue to rise </w:t>
      </w:r>
      <w:r>
        <w:fldChar w:fldCharType="begin"/>
      </w:r>
      <w:r>
        <w:instrText xml:space="preserve"> ADDIN ZOTERO_ITEM CSL_CITATION {"citationID":"ekbVFMMC","properties":{"formattedCitation":"(Botero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fldChar w:fldCharType="separate"/>
      </w:r>
      <w:r>
        <w:rPr>
          <w:noProof/>
        </w:rPr>
        <w:t>(Botero et al. 2015)</w:t>
      </w:r>
      <w:r>
        <w:fldChar w:fldCharType="end"/>
      </w:r>
      <w:r w:rsidRPr="00BE2B3C">
        <w:t>. Provided that some of the repeatable</w:t>
      </w:r>
      <w:r>
        <w:t xml:space="preserve"> phenotypic</w:t>
      </w:r>
      <w:r w:rsidRPr="00BE2B3C">
        <w:t xml:space="preserve"> differences in metabolic rate </w:t>
      </w:r>
      <w:r>
        <w:t>are</w:t>
      </w:r>
      <w:r w:rsidRPr="00BE2B3C">
        <w:t xml:space="preserve"> heritable </w:t>
      </w:r>
      <w:r>
        <w:fldChar w:fldCharType="begin"/>
      </w:r>
      <w:r>
        <w:instrText xml:space="preserve"> ADDIN ZOTERO_ITEM CSL_CITATION {"citationID":"7NCjij2u","properties":{"formattedCitation":"(Dohm 2002; Falconer and Mackay 2009)","plainCitation":"(Dohm 2002; Falconer and Mackay 2009)","noteIndex":0},"citationItems":[{"id":183,"uris":["http://zotero.org/users/1379426/items/ERSHWCRE"],"uri":["http://zotero.org/users/1379426/items/ERSHWCRE"],"itemData":{"id":183,"type":"article-journal","abstract":"Summary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id":3992,"uris":["http://zotero.org/users/1379426/items/C2YRE8H9"],"uri":["http://zotero.org/users/1379426/items/C2YRE8H9"],"itemData":{"id":3992,"type":"book","edition":"4","event-place":"Harlow","ISBN":"978-0-582-24302-6","language":"en","note":"OCLC: 552422435","number-of-pages":"464","publisher":"Pearson, Prentice Hall","publisher-place":"Harlow","source":"Gemeinsamer Bibliotheksverbund ISBN","title":"Introduction to Quantitative Genetics","author":[{"family":"Falconer","given":"Douglas S."},{"family":"Mackay","given":"Trudy F. C."}],"issued":{"date-parts":[["2009"]]}}}],"schema":"https://github.com/citation-style-language/schema/raw/master/csl-citation.json"} </w:instrText>
      </w:r>
      <w:r>
        <w:fldChar w:fldCharType="separate"/>
      </w:r>
      <w:r>
        <w:rPr>
          <w:noProof/>
        </w:rPr>
        <w:t>(Dohm 2002; Falconer and Mackay 2009)</w:t>
      </w:r>
      <w:r>
        <w:fldChar w:fldCharType="end"/>
      </w:r>
      <w:r w:rsidRPr="00BE2B3C">
        <w:t xml:space="preserve">, our results suggest that the evolutionary potential of metabolic rate may be dampened for populations </w:t>
      </w:r>
      <w:r>
        <w:t>incubating</w:t>
      </w:r>
      <w:r w:rsidRPr="00BE2B3C">
        <w:t xml:space="preserve"> in warming environments. However, metabolic plasticity</w:t>
      </w:r>
      <w:r>
        <w:t xml:space="preserve"> may still be able to evolve</w:t>
      </w:r>
      <w:r w:rsidRPr="00BE2B3C">
        <w:t xml:space="preserve"> under rising temperatures </w:t>
      </w:r>
      <w:r w:rsidRPr="00BE2B3C">
        <w:rPr>
          <w:noProof/>
        </w:rPr>
        <w:t>(Ghalambor et al., 2007)</w:t>
      </w:r>
      <w:r w:rsidRPr="00BE2B3C">
        <w:t xml:space="preserve">. </w:t>
      </w:r>
    </w:p>
    <w:p w14:paraId="3C0404EF" w14:textId="77777777" w:rsidR="00E32271" w:rsidRPr="00BE2B3C" w:rsidRDefault="00E32271" w:rsidP="00E32271">
      <w:pPr>
        <w:pStyle w:val="Thesisnormal"/>
        <w:spacing w:line="480" w:lineRule="auto"/>
        <w:contextualSpacing/>
        <w:rPr>
          <w:color w:val="000000" w:themeColor="text1"/>
        </w:rPr>
      </w:pPr>
    </w:p>
    <w:p w14:paraId="013E0F02" w14:textId="77777777" w:rsidR="00E32271" w:rsidRPr="00BE2B3C" w:rsidRDefault="00E32271" w:rsidP="00E32271">
      <w:pPr>
        <w:pStyle w:val="Thesisnormal"/>
        <w:spacing w:line="480" w:lineRule="auto"/>
        <w:contextualSpacing/>
        <w:rPr>
          <w:color w:val="000000" w:themeColor="text1"/>
          <w:lang w:val="en-HK" w:eastAsia="en-GB"/>
        </w:rPr>
      </w:pPr>
      <w:r w:rsidRPr="00BE2B3C">
        <w:rPr>
          <w:color w:val="000000" w:themeColor="text1"/>
        </w:rPr>
        <w:t xml:space="preserve">We found that individuals consistently vary in </w:t>
      </w:r>
      <w:r>
        <w:rPr>
          <w:color w:val="000000" w:themeColor="text1"/>
        </w:rPr>
        <w:t xml:space="preserve">metabolic plasticity in response to </w:t>
      </w:r>
      <w:r w:rsidRPr="00BE2B3C">
        <w:rPr>
          <w:color w:val="000000" w:themeColor="text1"/>
        </w:rPr>
        <w:t>acute temperature</w:t>
      </w:r>
      <w:r>
        <w:rPr>
          <w:color w:val="000000" w:themeColor="text1"/>
        </w:rPr>
        <w:t>s to a certain extent</w:t>
      </w:r>
      <w:r w:rsidRPr="00BE2B3C">
        <w:rPr>
          <w:color w:val="000000" w:themeColor="text1"/>
        </w:rPr>
        <w:t xml:space="preserve">. While several studies have reported significant among individual variation in thermal plasticity slopes </w:t>
      </w:r>
      <w:r>
        <w:rPr>
          <w:color w:val="000000" w:themeColor="text1"/>
        </w:rPr>
        <w:fldChar w:fldCharType="begin"/>
      </w:r>
      <w:r>
        <w:rPr>
          <w:color w:val="000000" w:themeColor="text1"/>
        </w:rPr>
        <w:instrText xml:space="preserve"> ADDIN ZOTERO_ITEM CSL_CITATION {"citationID":"PVEDYzGR","properties":{"formattedCitation":"(Careau et al. 2014b; Briga and Verhulst 2017)","plainCitation":"(Careau et al. 2014b; Briga and Verhulst 2017)","noteIndex":0},"citationItems":[{"id":1007,"uris":["http://zotero.org/users/1379426/items/3KXERPKK"],"uri":["http://zotero.org/users/1379426/items/3KXERPKK"],"itemData":{"id":1007,"type":"article-journal","abstract":"Summary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Biology","DOI":"10.1242/jeb.160069","issue":"18","language":"English","page":"3280-3289","title":"Individual variation in metabolic reaction norms over ambient temperature causes low correlation between basal and standard metabolic rate","volume":"220","author":[{"family":"Briga","given":"Michael"},{"family":"Verhulst","given":"Simon"}],"issued":{"date-parts":[["2017",7]]}}}],"schema":"https://github.com/citation-style-language/schema/raw/master/csl-citation.json"} </w:instrText>
      </w:r>
      <w:r>
        <w:rPr>
          <w:color w:val="000000" w:themeColor="text1"/>
        </w:rPr>
        <w:fldChar w:fldCharType="separate"/>
      </w:r>
      <w:r>
        <w:rPr>
          <w:noProof/>
          <w:color w:val="000000" w:themeColor="text1"/>
        </w:rPr>
        <w:t>(Careau et al. 2014b; Briga and Verhulst 2017)</w:t>
      </w:r>
      <w:r>
        <w:rPr>
          <w:color w:val="000000" w:themeColor="text1"/>
        </w:rPr>
        <w:fldChar w:fldCharType="end"/>
      </w:r>
      <w:r w:rsidRPr="00BE2B3C">
        <w:rPr>
          <w:color w:val="000000" w:themeColor="text1"/>
        </w:rPr>
        <w:t xml:space="preserve">, its repeatability is rarely estimated as it requires a study design that allows partitioning of within and between individual variance of slopes </w:t>
      </w:r>
      <w:r w:rsidRPr="00BE2B3C">
        <w:rPr>
          <w:noProof/>
          <w:color w:val="000000" w:themeColor="text1"/>
        </w:rPr>
        <w:t>(Araya-Ajoy et al., 2015)</w:t>
      </w:r>
      <w:r w:rsidRPr="00BE2B3C">
        <w:rPr>
          <w:color w:val="000000" w:themeColor="text1"/>
        </w:rPr>
        <w:t>. Our repeatability estimates for reaction norm slopes were consistent with</w:t>
      </w:r>
      <w:r>
        <w:rPr>
          <w:color w:val="000000" w:themeColor="text1"/>
        </w:rPr>
        <w:t xml:space="preserve"> a</w:t>
      </w:r>
      <w:r w:rsidRPr="00BE2B3C">
        <w:rPr>
          <w:color w:val="000000" w:themeColor="text1"/>
        </w:rPr>
        <w:t xml:space="preserve"> </w:t>
      </w:r>
      <w:r>
        <w:rPr>
          <w:color w:val="000000" w:themeColor="text1"/>
        </w:rPr>
        <w:t>previous</w:t>
      </w:r>
      <w:r w:rsidRPr="00BE2B3C">
        <w:rPr>
          <w:color w:val="000000" w:themeColor="text1"/>
        </w:rPr>
        <w:t xml:space="preserve"> study of the same species</w:t>
      </w:r>
      <w:r>
        <w:rPr>
          <w:color w:val="000000" w:themeColor="text1"/>
        </w:rPr>
        <w:t xml:space="preserve"> </w:t>
      </w:r>
      <w:r>
        <w:rPr>
          <w:color w:val="000000" w:themeColor="text1"/>
        </w:rPr>
        <w:fldChar w:fldCharType="begin"/>
      </w:r>
      <w:r>
        <w:rPr>
          <w:color w:val="000000" w:themeColor="text1"/>
        </w:rPr>
        <w:instrText xml:space="preserve"> ADDIN ZOTERO_ITEM CSL_CITATION {"citationID":"9vAl997g","properties":{"formattedCitation":"(R = 0.23, Kar et al. 2021)","plainCitation":"(R = 0.23, Kar et al. 2021)","noteIndex":0},"citationItems":[{"id":4589,"uris":["http://zotero.org/users/1379426/items/MFCYLG2K"],"uri":["http://zotero.org/users/1379426/items/MFCYLG2K"],"itemData":{"id":4589,"type":"article-journal","abstract":"Physiological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A."}],"issued":{"date-parts":[["2021"]]}},"prefix":"R = 0.23, "}],"schema":"https://github.com/citation-style-language/schema/raw/master/csl-citation.json"} </w:instrText>
      </w:r>
      <w:r>
        <w:rPr>
          <w:color w:val="000000" w:themeColor="text1"/>
        </w:rPr>
        <w:fldChar w:fldCharType="separate"/>
      </w:r>
      <w:r>
        <w:rPr>
          <w:noProof/>
          <w:color w:val="000000" w:themeColor="text1"/>
        </w:rPr>
        <w:t>(</w:t>
      </w:r>
      <w:r w:rsidRPr="00B92CC7">
        <w:rPr>
          <w:i/>
          <w:iCs/>
          <w:noProof/>
          <w:color w:val="000000" w:themeColor="text1"/>
        </w:rPr>
        <w:t>R</w:t>
      </w:r>
      <w:r>
        <w:rPr>
          <w:noProof/>
          <w:color w:val="000000" w:themeColor="text1"/>
        </w:rPr>
        <w:t xml:space="preserve"> = 0.23, Kar et al. 2021)</w:t>
      </w:r>
      <w:r>
        <w:rPr>
          <w:color w:val="000000" w:themeColor="text1"/>
        </w:rPr>
        <w:fldChar w:fldCharType="end"/>
      </w:r>
      <w:r w:rsidRPr="00BE2B3C">
        <w:rPr>
          <w:color w:val="000000" w:themeColor="text1"/>
        </w:rPr>
        <w:t xml:space="preserve">. Similarly, moderate repeatability of thermal sensitivity of metabolic rate has also been observed in amphipods </w:t>
      </w:r>
      <w:r w:rsidRPr="001478B0">
        <w:rPr>
          <w:color w:val="000000" w:themeColor="text1"/>
        </w:rPr>
        <w:fldChar w:fldCharType="begin"/>
      </w:r>
      <w:r>
        <w:rPr>
          <w:color w:val="000000" w:themeColor="text1"/>
        </w:rPr>
        <w:instrText xml:space="preserve"> ADDIN ZOTERO_ITEM CSL_CITATION {"citationID":"qDIrr8k7","properties":{"formattedCitation":"(R = 0.38, R\\uc0\\u233{}veillon et al. 2019)","plainCitation":"(R = 0.38, 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rate","volume":"85","author":[{"family":"Réveillon","given":"Tom"},{"family":"Rota","given":"Thibaut"},{"family":"Chauvet","given":"Éric"},{"family":"Lecerf","given":"Antoine"},{"family":"Sentis","given":"Arnaud"}],"issued":{"date-parts":[["2019",7]]}},"prefix":"R = 0.38, "}],"schema":"https://github.com/citation-style-language/schema/raw/master/csl-citation.json"} </w:instrText>
      </w:r>
      <w:r w:rsidRPr="001478B0">
        <w:rPr>
          <w:color w:val="000000" w:themeColor="text1"/>
        </w:rPr>
        <w:fldChar w:fldCharType="separate"/>
      </w:r>
      <w:r w:rsidRPr="00ED7809">
        <w:rPr>
          <w:rFonts w:cs="Times New Roman"/>
          <w:color w:val="000000"/>
          <w:lang w:val="en-GB"/>
        </w:rPr>
        <w:t>(</w:t>
      </w:r>
      <w:r w:rsidRPr="00B92CC7">
        <w:rPr>
          <w:rFonts w:cs="Times New Roman"/>
          <w:i/>
          <w:iCs/>
          <w:color w:val="000000"/>
          <w:lang w:val="en-GB"/>
        </w:rPr>
        <w:t>R</w:t>
      </w:r>
      <w:r w:rsidRPr="00ED7809">
        <w:rPr>
          <w:rFonts w:cs="Times New Roman"/>
          <w:color w:val="000000"/>
          <w:lang w:val="en-GB"/>
        </w:rPr>
        <w:t xml:space="preserve"> = 0.38, Réveillon et al. 2019)</w:t>
      </w:r>
      <w:r w:rsidRPr="001478B0">
        <w:rPr>
          <w:color w:val="000000" w:themeColor="text1"/>
        </w:rPr>
        <w:fldChar w:fldCharType="end"/>
      </w:r>
      <w:r w:rsidRPr="00BE2B3C">
        <w:rPr>
          <w:color w:val="000000" w:themeColor="text1"/>
        </w:rPr>
        <w:t xml:space="preserve">. Assuming that repeatable reaction norm slopes have a heritable basis </w:t>
      </w:r>
      <w:r w:rsidRPr="001478B0">
        <w:rPr>
          <w:color w:val="000000" w:themeColor="text1"/>
        </w:rPr>
        <w:fldChar w:fldCharType="begin"/>
      </w:r>
      <w:r>
        <w:rPr>
          <w:color w:val="000000" w:themeColor="text1"/>
        </w:rPr>
        <w:instrText xml:space="preserve"> ADDIN ZOTERO_ITEM CSL_CITATION {"citationID":"cj0OpRb3","properties":{"formattedCitation":"(Driessen et al. 2007)","plainCitation":"(Driessen et al. 2007)","noteIndex":0},"citationItems":[{"id":3817,"uris":["http://zotero.org/users/1379426/items/W3342GEQ"],"uri":["http://zotero.org/users/1379426/items/W3342GEQ"],"itemData":{"id":3817,"type":"article-journal","abstract":"Genetic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&lt;i&gt;Orchesella cincta &lt;/i&gt;Collembola: Entomobryidae)","title-short":"Variation, selection and heritability of thermal reaction norms for juvenile growth in Orchesella cincta (Collembola","volume":"104","author":[{"family":"Driessen","given":"Gerard"},{"family":"Ellers","given":"Jacintha"},{"family":"Van Straalen","given":"Nico M."}],"issued":{"date-parts":[["2007",1,3]]}}}],"schema":"https://github.com/citation-style-language/schema/raw/master/csl-citation.json"} </w:instrText>
      </w:r>
      <w:r w:rsidRPr="001478B0">
        <w:rPr>
          <w:color w:val="000000" w:themeColor="text1"/>
        </w:rPr>
        <w:fldChar w:fldCharType="separate"/>
      </w:r>
      <w:r>
        <w:rPr>
          <w:noProof/>
          <w:color w:val="000000" w:themeColor="text1"/>
        </w:rPr>
        <w:t>(Driessen et al. 2007)</w:t>
      </w:r>
      <w:r w:rsidRPr="001478B0">
        <w:rPr>
          <w:color w:val="000000" w:themeColor="text1"/>
        </w:rPr>
        <w:fldChar w:fldCharType="end"/>
      </w:r>
      <w:r w:rsidRPr="00BE2B3C">
        <w:rPr>
          <w:color w:val="000000" w:themeColor="text1"/>
        </w:rPr>
        <w:t xml:space="preserve">, our work implies that thermal plasticity </w:t>
      </w:r>
      <w:r>
        <w:rPr>
          <w:color w:val="000000" w:themeColor="text1"/>
        </w:rPr>
        <w:t xml:space="preserve">has the potential to </w:t>
      </w:r>
      <w:r w:rsidRPr="00BE2B3C">
        <w:rPr>
          <w:color w:val="000000" w:themeColor="text1"/>
        </w:rPr>
        <w:t xml:space="preserve">be selected upon and evolve </w:t>
      </w:r>
      <w:r w:rsidRPr="00BE2B3C">
        <w:rPr>
          <w:noProof/>
          <w:color w:val="000000" w:themeColor="text1"/>
        </w:rPr>
        <w:t>(Falconer, 1952; but see Dohm, 2002)</w:t>
      </w:r>
      <w:r w:rsidRPr="00BE2B3C">
        <w:rPr>
          <w:color w:val="000000" w:themeColor="text1"/>
        </w:rPr>
        <w:t xml:space="preserve">. </w:t>
      </w:r>
    </w:p>
    <w:p w14:paraId="44D26C75" w14:textId="77777777" w:rsidR="00E32271" w:rsidRPr="00BE2B3C" w:rsidRDefault="00E32271" w:rsidP="00E32271">
      <w:pPr>
        <w:pStyle w:val="Thesisnormal"/>
        <w:spacing w:line="480" w:lineRule="auto"/>
        <w:contextualSpacing/>
        <w:rPr>
          <w:color w:val="000000" w:themeColor="text1"/>
        </w:rPr>
      </w:pPr>
    </w:p>
    <w:p w14:paraId="5797AF34" w14:textId="77777777" w:rsidR="00E32271" w:rsidRPr="00BE2B3C" w:rsidRDefault="00E32271" w:rsidP="00E32271">
      <w:pPr>
        <w:pStyle w:val="Thesisnormal"/>
        <w:spacing w:line="480" w:lineRule="auto"/>
        <w:ind w:firstLine="720"/>
        <w:contextualSpacing/>
        <w:rPr>
          <w:color w:val="000000" w:themeColor="text1"/>
        </w:rPr>
      </w:pPr>
      <w:r w:rsidRPr="00BE2B3C">
        <w:rPr>
          <w:color w:val="000000" w:themeColor="text1"/>
        </w:rPr>
        <w:lastRenderedPageBreak/>
        <w:t xml:space="preserve">Consistent individual differences in metabolic rate were stable across acute temperatures. This result demonstrates that temperatures within the operable range of </w:t>
      </w:r>
      <w:r w:rsidRPr="00BE2B3C">
        <w:rPr>
          <w:i/>
          <w:iCs/>
          <w:color w:val="000000" w:themeColor="text1"/>
        </w:rPr>
        <w:t>L. delicata</w:t>
      </w:r>
      <w:r w:rsidRPr="00BE2B3C">
        <w:rPr>
          <w:color w:val="000000" w:themeColor="text1"/>
        </w:rPr>
        <w:t xml:space="preserve"> maintains consistent individual differences in MR </w:t>
      </w:r>
      <w:r>
        <w:rPr>
          <w:color w:val="000000" w:themeColor="text1"/>
        </w:rPr>
        <w:fldChar w:fldCharType="begin"/>
      </w:r>
      <w:r>
        <w:rPr>
          <w:color w:val="000000" w:themeColor="text1"/>
        </w:rPr>
        <w:instrText xml:space="preserve"> ADDIN ZOTERO_ITEM CSL_CITATION {"citationID":"C55J2baW","properties":{"formattedCitation":"(Matthews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rPr>
          <w:color w:val="000000" w:themeColor="text1"/>
        </w:rPr>
        <w:fldChar w:fldCharType="separate"/>
      </w:r>
      <w:r>
        <w:rPr>
          <w:noProof/>
          <w:color w:val="000000" w:themeColor="text1"/>
        </w:rPr>
        <w:t>(Matthews et al. 2016)</w:t>
      </w:r>
      <w:r>
        <w:rPr>
          <w:color w:val="000000" w:themeColor="text1"/>
        </w:rPr>
        <w:fldChar w:fldCharType="end"/>
      </w:r>
      <w:r>
        <w:rPr>
          <w:noProof/>
          <w:color w:val="000000" w:themeColor="text1"/>
        </w:rPr>
        <w:t>.</w:t>
      </w:r>
      <w:r w:rsidRPr="00BE2B3C">
        <w:rPr>
          <w:color w:val="000000" w:themeColor="text1"/>
        </w:rPr>
        <w:t xml:space="preserve"> Repeatability in metabolic rate may be an important mechanism that promotes consistent variation in thermoregulation, behaviour and life history </w:t>
      </w:r>
      <w:r>
        <w:rPr>
          <w:color w:val="000000" w:themeColor="text1"/>
        </w:rPr>
        <w:fldChar w:fldCharType="begin"/>
      </w:r>
      <w:r>
        <w:rPr>
          <w:color w:val="000000" w:themeColor="text1"/>
        </w:rPr>
        <w:instrText xml:space="preserve"> ADDIN ZOTERO_ITEM CSL_CITATION {"citationID":"ZzsSvtjD","properties":{"formattedCitation":"(S\\uc0\\u230{}ther 1987; R\\uc0\\u233{}ale et al. 2010; Goulet et al. 2017)","plainCitation":"(Sæther 1987; Réale et al. 2010; Goulet et al. 2017)","noteIndex":0},"citationItems":[{"id":2687,"uris":["http://zotero.org/users/1379426/items/R37WSBEU"],"uri":["http://zotero.org/users/1379426/items/R37WSBEU"],"itemData":{"id":2687,"type":"article-journal","abstract":"The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continuum\".","container-title":"Oikos","DOI":"10.2307/3565691","ISSN":"0030-1299","issue":"1","page":"79-88","title":"The influence of body weight on the covariation between reproductive traits in European birds","volume":"48","author":[{"family":"Sæther","given":"Bernt-Erik"}],"issued":{"date-parts":[["1987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G"}],"issued":{"date-parts":[["2017",7]]}}}],"schema":"https://github.com/citation-style-language/schema/raw/master/csl-citation.json"} </w:instrText>
      </w:r>
      <w:r>
        <w:rPr>
          <w:color w:val="000000" w:themeColor="text1"/>
        </w:rPr>
        <w:fldChar w:fldCharType="separate"/>
      </w:r>
      <w:r w:rsidRPr="00472CF2">
        <w:rPr>
          <w:rFonts w:cs="Times New Roman"/>
          <w:color w:val="000000"/>
          <w:lang w:val="en-GB"/>
        </w:rPr>
        <w:t>(Sæther 1987; Réale et al. 2010; Goulet et al. 2017)</w:t>
      </w:r>
      <w:r>
        <w:rPr>
          <w:color w:val="000000" w:themeColor="text1"/>
        </w:rPr>
        <w:fldChar w:fldCharType="end"/>
      </w:r>
      <w:r w:rsidRPr="00BE2B3C">
        <w:rPr>
          <w:color w:val="000000" w:themeColor="text1"/>
        </w:rPr>
        <w:t xml:space="preserve">. Overall, our estimates for the repeatability of MR ranged from 0.09 – 0.22. Our results are in line with a meta-analysis </w:t>
      </w:r>
      <w:r>
        <w:rPr>
          <w:color w:val="000000" w:themeColor="text1"/>
        </w:rPr>
        <w:t>showing</w:t>
      </w:r>
      <w:r w:rsidRPr="00BE2B3C">
        <w:rPr>
          <w:color w:val="000000" w:themeColor="text1"/>
        </w:rPr>
        <w:t xml:space="preserve"> </w:t>
      </w:r>
      <w:r>
        <w:rPr>
          <w:color w:val="000000" w:themeColor="text1"/>
        </w:rPr>
        <w:t xml:space="preserve">that </w:t>
      </w:r>
      <w:r w:rsidRPr="00BE2B3C">
        <w:rPr>
          <w:color w:val="000000" w:themeColor="text1"/>
        </w:rPr>
        <w:t>repeatability decreases with time</w:t>
      </w:r>
      <w:r>
        <w:rPr>
          <w:color w:val="000000" w:themeColor="text1"/>
        </w:rPr>
        <w:t xml:space="preserve"> between repeated measurements</w:t>
      </w:r>
      <w:r w:rsidRPr="00BE2B3C">
        <w:rPr>
          <w:color w:val="000000" w:themeColor="text1"/>
        </w:rPr>
        <w:t xml:space="preserve"> </w:t>
      </w:r>
      <w:r>
        <w:rPr>
          <w:color w:val="000000" w:themeColor="text1"/>
        </w:rPr>
        <w:fldChar w:fldCharType="begin"/>
      </w:r>
      <w:r>
        <w:rPr>
          <w:color w:val="000000" w:themeColor="text1"/>
        </w:rPr>
        <w:instrText xml:space="preserve"> ADDIN ZOTERO_ITEM CSL_CITATION {"citationID":"wNulWERm","properties":{"formattedCitation":"(White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Pr>
          <w:color w:val="000000" w:themeColor="text1"/>
        </w:rPr>
        <w:fldChar w:fldCharType="separate"/>
      </w:r>
      <w:r>
        <w:rPr>
          <w:noProof/>
          <w:color w:val="000000" w:themeColor="text1"/>
        </w:rPr>
        <w:t>(White et al. 2013)</w:t>
      </w:r>
      <w:r>
        <w:rPr>
          <w:color w:val="000000" w:themeColor="text1"/>
        </w:rPr>
        <w:fldChar w:fldCharType="end"/>
      </w:r>
      <w:r w:rsidRPr="00BE2B3C">
        <w:rPr>
          <w:color w:val="000000" w:themeColor="text1"/>
        </w:rPr>
        <w:t xml:space="preserve">. </w:t>
      </w:r>
      <w:r>
        <w:rPr>
          <w:color w:val="000000" w:themeColor="text1"/>
        </w:rPr>
        <w:t>Specifically, t</w:t>
      </w:r>
      <w:r w:rsidRPr="00BE2B3C">
        <w:rPr>
          <w:color w:val="000000" w:themeColor="text1"/>
        </w:rPr>
        <w:t>he average repeatability of MR in ectotherms from studies that had a measurement interval that was equal or larger than our study (</w:t>
      </w:r>
      <m:oMath>
        <m:r>
          <w:rPr>
            <w:rFonts w:ascii="Cambria Math" w:hAnsi="Cambria Math"/>
            <w:color w:val="000000" w:themeColor="text1"/>
          </w:rPr>
          <m:t>≥</m:t>
        </m:r>
      </m:oMath>
      <w:r w:rsidRPr="00BE2B3C">
        <w:rPr>
          <w:color w:val="000000" w:themeColor="text1"/>
        </w:rPr>
        <w:t xml:space="preserve"> 8.5 days) was </w:t>
      </w:r>
      <w:r w:rsidRPr="00BE2B3C">
        <w:rPr>
          <w:i/>
          <w:iCs/>
          <w:color w:val="000000" w:themeColor="text1"/>
        </w:rPr>
        <w:t>R =</w:t>
      </w:r>
      <w:r w:rsidRPr="00BE2B3C">
        <w:rPr>
          <w:color w:val="000000" w:themeColor="text1"/>
        </w:rPr>
        <w:t xml:space="preserve"> 0.33 (SD = 0.21, n = 18). Interestingly, repeatability of average MR in wild caught adult </w:t>
      </w:r>
      <w:r w:rsidRPr="00BE2B3C">
        <w:rPr>
          <w:i/>
          <w:iCs/>
          <w:color w:val="000000" w:themeColor="text1"/>
        </w:rPr>
        <w:t xml:space="preserve">L. delicata </w:t>
      </w:r>
      <w:r>
        <w:rPr>
          <w:color w:val="000000" w:themeColor="text1"/>
        </w:rPr>
        <w:fldChar w:fldCharType="begin"/>
      </w:r>
      <w:r>
        <w:rPr>
          <w:color w:val="000000" w:themeColor="text1"/>
        </w:rPr>
        <w:instrText xml:space="preserve"> ADDIN ZOTERO_ITEM CSL_CITATION {"citationID":"sWBCUVhP","properties":{"formattedCitation":"(R = 0.3 \\uc0\\u8211{} 0.5, Kar et al. 2021)","plainCitation":"(R = 0.3 – 0.5, Kar et al. 2021)","noteIndex":0},"citationItems":[{"id":4589,"uris":["http://zotero.org/users/1379426/items/MFCYLG2K"],"uri":["http://zotero.org/users/1379426/items/MFCYLG2K"],"itemData":{"id":4589,"type":"article-journal","abstract":"Physiological processes vary widely across individuals and can influence how individuals respond to environmental change. Repeatability in how metabolic rate changes across temperatures (i.e. metabolic thermal plasticity) can influence mass-scaling exponents in different thermal environments. Moreover, repeatable plastic responses are necessary for reaction norms to respond to selective forces which is important for populations living in fluctuating environments. Nonetheless, only a small number of studies have explicitly quantified repeatability in metabolic plasticity, and fewer have explored how it can impact mass-scaling. We repeatedly measured standard metabolic rate of n = 42 delicate skinks Lampropholis delicata at six temperatures over the course of four months (N[observations] = 4952). Using hierarchical statistical techniques, we accounted for multi-level variation and measurement error in our data in order to obtain more precise estimates of reaction norm repeatability and mass-scaling exponents at different acute temperatures. Our results show that individual differences in metabolic thermal plasticity were somewhat consistent over time (Rslope = 0.25, 95% CI = 2.48 × 10−8 – 0.67), however estimates were associated with a large degree of error. After accounting for measurement error, which decreased steadily with temperature, we show that among individual variance remained consistent across all temperatures. Congruently, temperature specific repeatability of average metabolic rate was stable across temperatures. Cross-temperature correlations were positive but were not uniform across the reaction norm. After taking into account multiple sources of variation, our estimates for mass-scaling did not change with temperature and were in line with published values for snakes and lizards. This implies that repeatable plastic responses may promote thermal stability of scaling exponents. Our work contributes to understanding how energy expenditure scales with abiotic and biotic factors and the capacity for reaction norms to respond to selection.","container-title":"Oikos","DOI":"10.1111/oik.08122","ISSN":"1600-0706","issue":"7","language":"en","note":"_eprint: https://onlinelibrary.wiley.com/doi/pdf/10.1111/oik.08122","page":"1131 – 1142","source":"Wiley Online Library","title":"Individual variation in thermal plasticity and its impact on mass-scaling","volume":"130","author":[{"family":"Kar","given":"Fonti"},{"family":"Nakagawa","given":"Shinichi"},{"family":"Friesen","given":"Christopher R."},{"family":"Noble","given":"Daniel W. A."}],"issued":{"date-parts":[["2021"]]}},"prefix":"R = 0.3 – 0.5, "}],"schema":"https://github.com/citation-style-language/schema/raw/master/csl-citation.json"} </w:instrText>
      </w:r>
      <w:r>
        <w:rPr>
          <w:color w:val="000000" w:themeColor="text1"/>
        </w:rPr>
        <w:fldChar w:fldCharType="separate"/>
      </w:r>
      <w:r w:rsidRPr="00ED7809">
        <w:rPr>
          <w:rFonts w:cs="Times New Roman"/>
          <w:color w:val="000000"/>
          <w:lang w:val="en-GB"/>
        </w:rPr>
        <w:t>(</w:t>
      </w:r>
      <w:r w:rsidRPr="00F354F4">
        <w:rPr>
          <w:rFonts w:cs="Times New Roman"/>
          <w:i/>
          <w:iCs/>
          <w:color w:val="000000"/>
          <w:lang w:val="en-GB"/>
        </w:rPr>
        <w:t>R</w:t>
      </w:r>
      <w:r w:rsidRPr="00ED7809">
        <w:rPr>
          <w:rFonts w:cs="Times New Roman"/>
          <w:color w:val="000000"/>
          <w:lang w:val="en-GB"/>
        </w:rPr>
        <w:t xml:space="preserve"> = 0.3 – 0.5, Kar et al. 2021)</w:t>
      </w:r>
      <w:r>
        <w:rPr>
          <w:color w:val="000000" w:themeColor="text1"/>
        </w:rPr>
        <w:fldChar w:fldCharType="end"/>
      </w:r>
      <w:r>
        <w:rPr>
          <w:color w:val="000000" w:themeColor="text1"/>
        </w:rPr>
        <w:t xml:space="preserve"> </w:t>
      </w:r>
      <w:r w:rsidRPr="00BE2B3C">
        <w:rPr>
          <w:color w:val="000000" w:themeColor="text1"/>
        </w:rPr>
        <w:t xml:space="preserve">was comparatively larger relative to </w:t>
      </w:r>
      <w:r>
        <w:rPr>
          <w:color w:val="000000" w:themeColor="text1"/>
        </w:rPr>
        <w:t>our results</w:t>
      </w:r>
      <w:r w:rsidRPr="00BE2B3C">
        <w:rPr>
          <w:color w:val="000000" w:themeColor="text1"/>
        </w:rPr>
        <w:t xml:space="preserve">. This is likely due to life stage differences in environmental effects that shape phenotypic variation. As individuals mature, their experiences in different microhabitats (diet, thermal preferences) can promote among-individual variation in traits </w:t>
      </w:r>
      <w:r>
        <w:rPr>
          <w:color w:val="000000" w:themeColor="text1"/>
        </w:rPr>
        <w:fldChar w:fldCharType="begin"/>
      </w:r>
      <w:r>
        <w:rPr>
          <w:color w:val="000000" w:themeColor="text1"/>
        </w:rPr>
        <w:instrText xml:space="preserve"> ADDIN ZOTERO_ITEM CSL_CITATION {"citationID":"0f07Bgqk","properties":{"formattedCitation":"(Kruuk and Hadfield 2007)","plainCitation":"(Kruuk and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Pr>
          <w:color w:val="000000" w:themeColor="text1"/>
        </w:rPr>
        <w:fldChar w:fldCharType="separate"/>
      </w:r>
      <w:r>
        <w:rPr>
          <w:noProof/>
          <w:color w:val="000000" w:themeColor="text1"/>
        </w:rPr>
        <w:t>(Kruuk and Hadfield 2007)</w:t>
      </w:r>
      <w:r>
        <w:rPr>
          <w:color w:val="000000" w:themeColor="text1"/>
        </w:rPr>
        <w:fldChar w:fldCharType="end"/>
      </w:r>
      <w:r w:rsidRPr="00BE2B3C">
        <w:rPr>
          <w:color w:val="000000" w:themeColor="text1"/>
        </w:rPr>
        <w:t xml:space="preserve">. Such common (micro) environment effects could further increase repeatability and may explain differences between lab and wild studies </w:t>
      </w:r>
      <w:r>
        <w:rPr>
          <w:color w:val="000000" w:themeColor="text1"/>
        </w:rPr>
        <w:fldChar w:fldCharType="begin"/>
      </w:r>
      <w:r>
        <w:rPr>
          <w:color w:val="000000" w:themeColor="text1"/>
        </w:rPr>
        <w:instrText xml:space="preserve"> ADDIN ZOTERO_ITEM CSL_CITATION {"citationID":"ZPOpKdMd","properties":{"formattedCitation":"(Auer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Pr>
          <w:color w:val="000000" w:themeColor="text1"/>
        </w:rPr>
        <w:fldChar w:fldCharType="separate"/>
      </w:r>
      <w:r>
        <w:rPr>
          <w:noProof/>
          <w:color w:val="000000" w:themeColor="text1"/>
        </w:rPr>
        <w:t>(Auer et al. 2016)</w:t>
      </w:r>
      <w:r>
        <w:rPr>
          <w:color w:val="000000" w:themeColor="text1"/>
        </w:rPr>
        <w:fldChar w:fldCharType="end"/>
      </w:r>
      <w:r>
        <w:rPr>
          <w:noProof/>
          <w:color w:val="000000" w:themeColor="text1"/>
        </w:rPr>
        <w:t>.</w:t>
      </w:r>
    </w:p>
    <w:p w14:paraId="71293601" w14:textId="77777777" w:rsidR="00E32271" w:rsidRPr="00BE2B3C" w:rsidRDefault="00E32271" w:rsidP="00E32271">
      <w:pPr>
        <w:pStyle w:val="Thesissectionheading"/>
        <w:spacing w:line="480" w:lineRule="auto"/>
        <w:contextualSpacing/>
        <w:rPr>
          <w:color w:val="000000" w:themeColor="text1"/>
        </w:rPr>
      </w:pPr>
      <w:bookmarkStart w:id="24" w:name="_Toc57034299"/>
      <w:r w:rsidRPr="00BE2B3C">
        <w:rPr>
          <w:color w:val="000000" w:themeColor="text1"/>
        </w:rPr>
        <w:t>Conclusion</w:t>
      </w:r>
      <w:bookmarkEnd w:id="24"/>
    </w:p>
    <w:p w14:paraId="5509B594" w14:textId="77777777" w:rsidR="00E32271" w:rsidRPr="00BE2B3C" w:rsidRDefault="00E32271" w:rsidP="00E32271">
      <w:pPr>
        <w:spacing w:line="480" w:lineRule="auto"/>
        <w:contextualSpacing/>
        <w:rPr>
          <w:color w:val="000000" w:themeColor="text1"/>
        </w:rPr>
      </w:pPr>
      <w:r w:rsidRPr="00BE2B3C">
        <w:rPr>
          <w:color w:val="000000" w:themeColor="text1"/>
        </w:rPr>
        <w:t xml:space="preserve">The role of developmental temperature on phenotypic plasticity exhibited later in life is complex. At the population level, thermal plasticity of metabolic rate was robust to changes in temperature during embryonic development suggesting that thermal reaction norms may be canalised. In contrast, the impact of developmental temperature manifested as a change </w:t>
      </w:r>
      <w:r>
        <w:rPr>
          <w:color w:val="000000" w:themeColor="text1"/>
        </w:rPr>
        <w:t xml:space="preserve">in the </w:t>
      </w:r>
      <w:r w:rsidRPr="00BE2B3C">
        <w:rPr>
          <w:color w:val="000000" w:themeColor="text1"/>
        </w:rPr>
        <w:t xml:space="preserve">repeatability </w:t>
      </w:r>
      <w:r>
        <w:rPr>
          <w:color w:val="000000" w:themeColor="text1"/>
        </w:rPr>
        <w:t>of</w:t>
      </w:r>
      <w:r w:rsidRPr="00BE2B3C">
        <w:rPr>
          <w:color w:val="000000" w:themeColor="text1"/>
        </w:rPr>
        <w:t xml:space="preserve"> temperature-specific metabolic rate. This has </w:t>
      </w:r>
      <w:r>
        <w:rPr>
          <w:color w:val="000000" w:themeColor="text1"/>
        </w:rPr>
        <w:t>important</w:t>
      </w:r>
      <w:r w:rsidRPr="00BE2B3C">
        <w:rPr>
          <w:color w:val="000000" w:themeColor="text1"/>
        </w:rPr>
        <w:t xml:space="preserve"> evolutionary implications</w:t>
      </w:r>
      <w:r>
        <w:rPr>
          <w:color w:val="000000" w:themeColor="text1"/>
        </w:rPr>
        <w:t>. R</w:t>
      </w:r>
      <w:r w:rsidRPr="00BE2B3C">
        <w:rPr>
          <w:color w:val="000000" w:themeColor="text1"/>
        </w:rPr>
        <w:t xml:space="preserve">educed among individual variation in hot temperatures may alter a </w:t>
      </w:r>
      <w:r w:rsidRPr="00BE2B3C">
        <w:rPr>
          <w:color w:val="000000" w:themeColor="text1"/>
        </w:rPr>
        <w:lastRenderedPageBreak/>
        <w:t>population’s ability to respond to selection under warming climate. However, population</w:t>
      </w:r>
      <w:r>
        <w:rPr>
          <w:color w:val="000000" w:themeColor="text1"/>
        </w:rPr>
        <w:t xml:space="preserve"> </w:t>
      </w:r>
      <w:r w:rsidRPr="00BE2B3C">
        <w:rPr>
          <w:color w:val="000000" w:themeColor="text1"/>
        </w:rPr>
        <w:t xml:space="preserve">thermal reaction norms </w:t>
      </w:r>
      <w:r>
        <w:rPr>
          <w:color w:val="000000" w:themeColor="text1"/>
        </w:rPr>
        <w:t>could still respond to selective processes to some extent (assuming they are heritable), allowing populations to persist</w:t>
      </w:r>
      <w:r w:rsidRPr="00BE2B3C">
        <w:rPr>
          <w:color w:val="000000" w:themeColor="text1"/>
        </w:rPr>
        <w:t>. Elucidating the role of developmental environments on shaping plastic responses may require more stressful incubation conditions and cross-factorial experimental designs to disassociate the effects of acclimation from developmental plasticity</w:t>
      </w:r>
      <w:r w:rsidRPr="00BE2B3C">
        <w:rPr>
          <w:rStyle w:val="CommentReference"/>
          <w:rFonts w:asciiTheme="minorHAnsi" w:hAnsiTheme="minorHAnsi"/>
          <w:color w:val="000000" w:themeColor="text1"/>
          <w:lang w:val="en-US"/>
        </w:rPr>
        <w:t>.</w:t>
      </w:r>
      <w:r w:rsidRPr="00BE2B3C">
        <w:rPr>
          <w:color w:val="000000" w:themeColor="text1"/>
        </w:rPr>
        <w:t xml:space="preserve"> </w:t>
      </w:r>
    </w:p>
    <w:p w14:paraId="7087DA49" w14:textId="77777777" w:rsidR="00E32271" w:rsidRPr="00BE2B3C" w:rsidRDefault="00E32271" w:rsidP="00E32271">
      <w:pPr>
        <w:pStyle w:val="Thesissectionheading"/>
        <w:spacing w:line="480" w:lineRule="auto"/>
        <w:contextualSpacing/>
        <w:rPr>
          <w:color w:val="000000" w:themeColor="text1"/>
        </w:rPr>
      </w:pPr>
      <w:bookmarkStart w:id="25" w:name="_Toc57034300"/>
      <w:r w:rsidRPr="00BE2B3C">
        <w:rPr>
          <w:color w:val="000000" w:themeColor="text1"/>
        </w:rPr>
        <w:t xml:space="preserve">Data </w:t>
      </w:r>
      <w:r>
        <w:rPr>
          <w:color w:val="000000" w:themeColor="text1"/>
        </w:rPr>
        <w:t>A</w:t>
      </w:r>
      <w:r w:rsidRPr="00BE2B3C">
        <w:rPr>
          <w:color w:val="000000" w:themeColor="text1"/>
        </w:rPr>
        <w:t>ccessibility</w:t>
      </w:r>
      <w:bookmarkEnd w:id="25"/>
    </w:p>
    <w:p w14:paraId="26CE1576" w14:textId="77777777" w:rsidR="00E32271" w:rsidRPr="00BE2B3C" w:rsidRDefault="00E32271" w:rsidP="00E32271">
      <w:pPr>
        <w:spacing w:line="480" w:lineRule="auto"/>
        <w:contextualSpacing/>
        <w:rPr>
          <w:color w:val="000000" w:themeColor="text1"/>
          <w:lang w:val="en-GB"/>
        </w:rPr>
      </w:pPr>
      <w:r w:rsidRPr="00BE2B3C">
        <w:rPr>
          <w:color w:val="000000" w:themeColor="text1"/>
        </w:rPr>
        <w:t>Datasets and code used to generate results of this study is accessible via Open Science Framework (</w:t>
      </w:r>
      <w:r w:rsidRPr="00BE2B3C">
        <w:rPr>
          <w:color w:val="000000" w:themeColor="text1"/>
          <w:lang w:val="en-GB"/>
        </w:rPr>
        <w:t>https://bit.ly/38IzTsp)</w:t>
      </w:r>
    </w:p>
    <w:p w14:paraId="4B1A1BEB" w14:textId="77777777" w:rsidR="00E32271" w:rsidRPr="00BE2B3C" w:rsidRDefault="00E32271" w:rsidP="00E32271">
      <w:pPr>
        <w:pStyle w:val="Thesissectionheading"/>
        <w:spacing w:line="480" w:lineRule="auto"/>
        <w:contextualSpacing/>
        <w:rPr>
          <w:color w:val="000000" w:themeColor="text1"/>
        </w:rPr>
      </w:pPr>
      <w:bookmarkStart w:id="26" w:name="_Toc57034301"/>
      <w:r w:rsidRPr="00BE2B3C">
        <w:rPr>
          <w:color w:val="000000" w:themeColor="text1"/>
        </w:rPr>
        <w:t>Acknowledgements</w:t>
      </w:r>
      <w:bookmarkEnd w:id="26"/>
    </w:p>
    <w:p w14:paraId="43ADEE39" w14:textId="77777777" w:rsidR="00E32271" w:rsidRPr="00BE2B3C" w:rsidRDefault="00E32271" w:rsidP="00E32271">
      <w:pPr>
        <w:spacing w:line="480" w:lineRule="auto"/>
        <w:contextualSpacing/>
        <w:rPr>
          <w:color w:val="000000" w:themeColor="text1"/>
        </w:rPr>
        <w:sectPr w:rsidR="00E32271" w:rsidRPr="00BE2B3C" w:rsidSect="00B672CB">
          <w:pgSz w:w="11900" w:h="16840"/>
          <w:pgMar w:top="1440" w:right="1440" w:bottom="1440" w:left="1440" w:header="708" w:footer="708" w:gutter="0"/>
          <w:lnNumType w:countBy="1" w:restart="continuous"/>
          <w:cols w:space="708"/>
          <w:docGrid w:linePitch="360"/>
        </w:sectPr>
      </w:pPr>
      <w:r w:rsidRPr="0082460E">
        <w:rPr>
          <w:color w:val="000000" w:themeColor="text1"/>
        </w:rPr>
        <w:t>We would like to acknowledge and pay immense respect to the Wallumedegal people, as well as the Cadigal and Wangal people – the traditional custodians of the land where this study took place. We would like to extend this respect to the Gadigal people of the greater Eora Nation.</w:t>
      </w:r>
      <w:r>
        <w:rPr>
          <w:color w:val="000000" w:themeColor="text1"/>
        </w:rPr>
        <w:t xml:space="preserve"> </w:t>
      </w:r>
      <w:r w:rsidRPr="00BE2B3C">
        <w:rPr>
          <w:color w:val="000000" w:themeColor="text1"/>
        </w:rPr>
        <w:t xml:space="preserve">We would </w:t>
      </w:r>
      <w:r>
        <w:rPr>
          <w:color w:val="000000" w:themeColor="text1"/>
        </w:rPr>
        <w:t xml:space="preserve">also </w:t>
      </w:r>
      <w:r w:rsidRPr="00BE2B3C">
        <w:rPr>
          <w:color w:val="000000" w:themeColor="text1"/>
        </w:rPr>
        <w:t>like to thank Martin Whiting for the use of his facilities at Macquarie University. We are grateful for the assistance of numerous Lizard Lab members and interns with husbandry duties. Special thanks to Christine Wilson for her commitment to caring for our animals. We thank Timothee Bonnet for his advice on partitioning measurement error from our models.</w:t>
      </w:r>
      <w:r w:rsidRPr="0082460E">
        <w:t xml:space="preserve"> </w:t>
      </w:r>
      <w:r w:rsidRPr="0082460E">
        <w:rPr>
          <w:color w:val="000000" w:themeColor="text1"/>
        </w:rPr>
        <w:t>This study would not have been possible without the support of the Australian Research Council (ARC) Discovery Early Career Research Award to DWAN (DE150101774); also, SN was supported by an ARC Future Fellowship (FT13010026).</w:t>
      </w:r>
      <w:r>
        <w:rPr>
          <w:color w:val="000000" w:themeColor="text1"/>
        </w:rPr>
        <w:t xml:space="preserve"> </w:t>
      </w:r>
      <w:r w:rsidRPr="0082460E">
        <w:rPr>
          <w:color w:val="000000" w:themeColor="text1"/>
        </w:rPr>
        <w:t>We recognise The Office of Environment and Heritage, New South Wales for our wildlife collection permit and the animal ethics committee from University of New South Wales and Macquarie University for our animal ethics permit.</w:t>
      </w:r>
    </w:p>
    <w:p w14:paraId="30153571" w14:textId="77777777" w:rsidR="006063F3" w:rsidRPr="00D6668D" w:rsidRDefault="006063F3" w:rsidP="002367CB">
      <w:pPr>
        <w:pStyle w:val="Thesissectionheading"/>
        <w:spacing w:line="480" w:lineRule="auto"/>
        <w:contextualSpacing/>
      </w:pPr>
      <w:r w:rsidRPr="00D6668D">
        <w:lastRenderedPageBreak/>
        <w:t>References</w:t>
      </w:r>
      <w:bookmarkEnd w:id="0"/>
    </w:p>
    <w:p w14:paraId="43604368" w14:textId="3CB350B4" w:rsidR="006063F3" w:rsidRPr="00390C40" w:rsidRDefault="006063F3" w:rsidP="002367CB">
      <w:pPr>
        <w:pStyle w:val="Bibliography"/>
        <w:spacing w:line="480" w:lineRule="auto"/>
        <w:contextualSpacing/>
      </w:pPr>
    </w:p>
    <w:p w14:paraId="362AC8AB" w14:textId="77777777" w:rsidR="00104F16" w:rsidRPr="00104F16" w:rsidRDefault="00E311BA" w:rsidP="002367CB">
      <w:pPr>
        <w:pStyle w:val="Bibliography"/>
        <w:spacing w:line="480" w:lineRule="auto"/>
        <w:rPr>
          <w:lang w:val="en-GB"/>
        </w:rPr>
      </w:pPr>
      <w:r w:rsidRPr="00390C40">
        <w:fldChar w:fldCharType="begin"/>
      </w:r>
      <w:r w:rsidR="00390C40" w:rsidRPr="00390C40">
        <w:instrText xml:space="preserve"> ADDIN ZOTERO_BIBL {"uncited":[],"omitted":[],"custom":[]} CSL_BIBLIOGRAPHY </w:instrText>
      </w:r>
      <w:r w:rsidRPr="00390C40">
        <w:fldChar w:fldCharType="separate"/>
      </w:r>
      <w:r w:rsidR="00104F16" w:rsidRPr="00104F16">
        <w:rPr>
          <w:lang w:val="en-GB"/>
        </w:rPr>
        <w:t>Angilletta Jr MJ (2016) Thermal Adaptation: A Theoretical and Empirical Synthesis. Oxford University Press</w:t>
      </w:r>
    </w:p>
    <w:p w14:paraId="2261172C" w14:textId="77777777" w:rsidR="00104F16" w:rsidRPr="00104F16" w:rsidRDefault="00104F16" w:rsidP="002367CB">
      <w:pPr>
        <w:pStyle w:val="Bibliography"/>
        <w:spacing w:line="480" w:lineRule="auto"/>
        <w:rPr>
          <w:lang w:val="en-GB"/>
        </w:rPr>
      </w:pPr>
      <w:r w:rsidRPr="00104F16">
        <w:rPr>
          <w:lang w:val="en-GB"/>
        </w:rPr>
        <w:t>Angilletta Jr MJ, Wilson RS, Navas CA, James RS (2003) Tradeoffs and the evolution of thermal reaction norms. Trends Ecol Evol 18:234–240. https://doi.org/10.1016/S0169-5347(03)00087-9</w:t>
      </w:r>
    </w:p>
    <w:p w14:paraId="01C2BEAB" w14:textId="77777777" w:rsidR="00104F16" w:rsidRPr="00104F16" w:rsidRDefault="00104F16" w:rsidP="002367CB">
      <w:pPr>
        <w:pStyle w:val="Bibliography"/>
        <w:spacing w:line="480" w:lineRule="auto"/>
        <w:rPr>
          <w:lang w:val="en-GB"/>
        </w:rPr>
      </w:pPr>
      <w:r w:rsidRPr="00104F16">
        <w:rPr>
          <w:lang w:val="en-GB"/>
        </w:rPr>
        <w:t>Araya-Ajoy YG, Dingemanse NJ (2017) Repeatability, heritability, and age-dependence of seasonal plasticity in aggressiveness in a wild passerine bird. J Anim Ecol 86:227–238. https://doi.org/10.1111/1365-2656.12621</w:t>
      </w:r>
    </w:p>
    <w:p w14:paraId="271944C5" w14:textId="77777777" w:rsidR="00104F16" w:rsidRPr="00104F16" w:rsidRDefault="00104F16" w:rsidP="002367CB">
      <w:pPr>
        <w:pStyle w:val="Bibliography"/>
        <w:spacing w:line="480" w:lineRule="auto"/>
        <w:rPr>
          <w:lang w:val="en-GB"/>
        </w:rPr>
      </w:pPr>
      <w:r w:rsidRPr="00104F16">
        <w:rPr>
          <w:lang w:val="en-GB"/>
        </w:rPr>
        <w:t>Araya-Ajoy YG, Mathot KJ, Dingemanse NJ (2015) An approach to estimate short-term, long-term and reaction norm repeatability. J Anim Ecol 6:1462–1473. https://doi.org/10.1111/2041-210X.12430</w:t>
      </w:r>
    </w:p>
    <w:p w14:paraId="0F6FF836" w14:textId="77777777" w:rsidR="00104F16" w:rsidRPr="00104F16" w:rsidRDefault="00104F16" w:rsidP="002367CB">
      <w:pPr>
        <w:pStyle w:val="Bibliography"/>
        <w:spacing w:line="480" w:lineRule="auto"/>
        <w:rPr>
          <w:lang w:val="en-GB"/>
        </w:rPr>
      </w:pPr>
      <w:r w:rsidRPr="00104F16">
        <w:rPr>
          <w:lang w:val="en-GB"/>
        </w:rPr>
        <w:t>Aubret F, Shine R (2010) Fitness costs may explain the post-colonisation erosion of phenotypic plasticity. J Exp Biol 213:735–739. https://doi.org/10.1242/jeb.040576</w:t>
      </w:r>
    </w:p>
    <w:p w14:paraId="5591F466" w14:textId="77777777" w:rsidR="00104F16" w:rsidRPr="00104F16" w:rsidRDefault="00104F16" w:rsidP="002367CB">
      <w:pPr>
        <w:pStyle w:val="Bibliography"/>
        <w:spacing w:line="480" w:lineRule="auto"/>
        <w:rPr>
          <w:lang w:val="en-GB"/>
        </w:rPr>
      </w:pPr>
      <w:r w:rsidRPr="00104F16">
        <w:rPr>
          <w:lang w:val="en-GB"/>
        </w:rPr>
        <w:t>Auer SK, Bassar RD, Salin K, Metcalfe NB (2016) Repeatability of metabolic rate is lower for animals living under field versus laboratory conditions. J Exp Biol 219:631–634. https://doi.org/10.1242/jeb.133678</w:t>
      </w:r>
    </w:p>
    <w:p w14:paraId="5B59E384" w14:textId="77777777" w:rsidR="00104F16" w:rsidRPr="00104F16" w:rsidRDefault="00104F16" w:rsidP="002367CB">
      <w:pPr>
        <w:pStyle w:val="Bibliography"/>
        <w:spacing w:line="480" w:lineRule="auto"/>
        <w:rPr>
          <w:lang w:val="en-GB"/>
        </w:rPr>
      </w:pPr>
      <w:r w:rsidRPr="00104F16">
        <w:rPr>
          <w:lang w:val="en-GB"/>
        </w:rPr>
        <w:t>Auld JR, Agrawal AA, Relyea RA (2010) Re-evaluating the costs and limits of adaptive phenotypic plasticity. Proc R Soc B Biol Sci 277:503–511. https://doi.org/10.1098/rspb.2009.1355</w:t>
      </w:r>
    </w:p>
    <w:p w14:paraId="227A1F77" w14:textId="77777777" w:rsidR="00104F16" w:rsidRPr="00104F16" w:rsidRDefault="00104F16" w:rsidP="002367CB">
      <w:pPr>
        <w:pStyle w:val="Bibliography"/>
        <w:spacing w:line="480" w:lineRule="auto"/>
        <w:rPr>
          <w:lang w:val="en-GB"/>
        </w:rPr>
      </w:pPr>
      <w:r w:rsidRPr="00104F16">
        <w:rPr>
          <w:lang w:val="en-GB"/>
        </w:rPr>
        <w:lastRenderedPageBreak/>
        <w:t>Beaman JE, White CR, Seebacher F (2016) Evolution of plasticity: Mechanistic link between development and reversible acclimation. Trends Ecol Evol 31:237–249. https://doi.org/10.1016/j.tree.2016.01.004</w:t>
      </w:r>
    </w:p>
    <w:p w14:paraId="4215C9E8" w14:textId="77777777" w:rsidR="00104F16" w:rsidRPr="00104F16" w:rsidRDefault="00104F16" w:rsidP="002367CB">
      <w:pPr>
        <w:pStyle w:val="Bibliography"/>
        <w:spacing w:line="480" w:lineRule="auto"/>
        <w:rPr>
          <w:lang w:val="en-GB"/>
        </w:rPr>
      </w:pPr>
      <w:r w:rsidRPr="00104F16">
        <w:rPr>
          <w:lang w:val="en-GB"/>
        </w:rPr>
        <w:t>Beldade P, Mateus ARA, Keller RA (2011) Evolution and molecular mechanisms of adaptive developmental plasticity. Mol Ecol 20:1347–1363. https://doi.org/10.1111/j.1365-294X.2011.05016.x</w:t>
      </w:r>
    </w:p>
    <w:p w14:paraId="58EFB387" w14:textId="77777777" w:rsidR="00104F16" w:rsidRPr="00104F16" w:rsidRDefault="00104F16" w:rsidP="002367CB">
      <w:pPr>
        <w:pStyle w:val="Bibliography"/>
        <w:spacing w:line="480" w:lineRule="auto"/>
        <w:rPr>
          <w:lang w:val="en-GB"/>
        </w:rPr>
      </w:pPr>
      <w:r w:rsidRPr="00104F16">
        <w:rPr>
          <w:lang w:val="en-GB"/>
        </w:rPr>
        <w:t>Bonamour S, Chevin L-M, Charmantier A, Teplitsky C (2019) Phenotypic plasticity in response to climate change: the importance of cue variation. Philos Trans R Soc B Biol Sci 374:20180178–12. https://doi.org/10.1098/rstb.2018.0178</w:t>
      </w:r>
    </w:p>
    <w:p w14:paraId="7EC7319C" w14:textId="77777777" w:rsidR="00104F16" w:rsidRPr="00104F16" w:rsidRDefault="00104F16" w:rsidP="002367CB">
      <w:pPr>
        <w:pStyle w:val="Bibliography"/>
        <w:spacing w:line="480" w:lineRule="auto"/>
        <w:rPr>
          <w:lang w:val="en-GB"/>
        </w:rPr>
      </w:pPr>
      <w:r w:rsidRPr="00104F16">
        <w:rPr>
          <w:lang w:val="en-GB"/>
        </w:rPr>
        <w:t>Botero CA, Weissing FJ, Wright J, Rubenstein DR (2015) Evolutionary tipping points in the capacity to adapt to environmental change. Proc Natl Acad Sci 112:184–189. https://doi.org/10.1073/pnas.1408589111</w:t>
      </w:r>
    </w:p>
    <w:p w14:paraId="3AC71945" w14:textId="77777777" w:rsidR="00104F16" w:rsidRPr="00104F16" w:rsidRDefault="00104F16" w:rsidP="002367CB">
      <w:pPr>
        <w:pStyle w:val="Bibliography"/>
        <w:spacing w:line="480" w:lineRule="auto"/>
        <w:rPr>
          <w:lang w:val="en-GB"/>
        </w:rPr>
      </w:pPr>
      <w:r w:rsidRPr="00104F16">
        <w:rPr>
          <w:lang w:val="en-GB"/>
        </w:rPr>
        <w:t>Briga M, Verhulst S (2017) Individual variation in metabolic reaction norms over ambient temperature causes low correlation between basal and standard metabolic rate. J Exp Biol 220:3280–3289. https://doi.org/10.1242/jeb.160069</w:t>
      </w:r>
    </w:p>
    <w:p w14:paraId="03213F9E" w14:textId="77777777" w:rsidR="00104F16" w:rsidRPr="00104F16" w:rsidRDefault="00104F16" w:rsidP="002367CB">
      <w:pPr>
        <w:pStyle w:val="Bibliography"/>
        <w:spacing w:line="480" w:lineRule="auto"/>
        <w:rPr>
          <w:lang w:val="en-GB"/>
        </w:rPr>
      </w:pPr>
      <w:r w:rsidRPr="00104F16">
        <w:rPr>
          <w:lang w:val="en-GB"/>
        </w:rPr>
        <w:t>Bürkner PC (2017) brms: An R package for Bayesian multilevel models using Stan. J Stat Softw 80:1–28. https://doi.org/10.18637/jss.v080.i01</w:t>
      </w:r>
    </w:p>
    <w:p w14:paraId="2D9231D1" w14:textId="77777777" w:rsidR="00104F16" w:rsidRPr="00104F16" w:rsidRDefault="00104F16" w:rsidP="002367CB">
      <w:pPr>
        <w:pStyle w:val="Bibliography"/>
        <w:spacing w:line="480" w:lineRule="auto"/>
        <w:rPr>
          <w:lang w:val="en-GB"/>
        </w:rPr>
      </w:pPr>
      <w:r w:rsidRPr="00104F16">
        <w:rPr>
          <w:lang w:val="en-GB"/>
        </w:rPr>
        <w:t>Careau V, Buttemer WA, Buchanan KL (2014a) Developmental stress can uncouple relationships between physiology and behaviour. Biol Lett 10:20140834. https://doi.org/10.1098/rsbl.2014.0834</w:t>
      </w:r>
    </w:p>
    <w:p w14:paraId="5C8DF937" w14:textId="77777777" w:rsidR="00104F16" w:rsidRPr="00104F16" w:rsidRDefault="00104F16" w:rsidP="002367CB">
      <w:pPr>
        <w:pStyle w:val="Bibliography"/>
        <w:spacing w:line="480" w:lineRule="auto"/>
        <w:rPr>
          <w:lang w:val="en-GB"/>
        </w:rPr>
      </w:pPr>
      <w:r w:rsidRPr="00104F16">
        <w:rPr>
          <w:lang w:val="en-GB"/>
        </w:rPr>
        <w:lastRenderedPageBreak/>
        <w:t>Careau V, Gifford ME, Biro PA (2014b) Individual (co)variation in thermal reaction norms of standard and maximal metabolic rates in wild-caught slimy salamanders. Funct Ecol 28:1175–1186. https://doi.org/10.1111/1365-2435.12259</w:t>
      </w:r>
    </w:p>
    <w:p w14:paraId="4D9E9F1A" w14:textId="77777777" w:rsidR="00104F16" w:rsidRPr="00104F16" w:rsidRDefault="00104F16" w:rsidP="002367CB">
      <w:pPr>
        <w:pStyle w:val="Bibliography"/>
        <w:spacing w:line="480" w:lineRule="auto"/>
        <w:rPr>
          <w:lang w:val="en-GB"/>
        </w:rPr>
      </w:pPr>
      <w:r w:rsidRPr="00104F16">
        <w:rPr>
          <w:lang w:val="en-GB"/>
        </w:rPr>
        <w:t>Careau V, Killen SS, Metcalfe NB (2014c) Adding Fuel To The “Fire Of Life”: Energy Budgets Across Levels Of Variation In Ectotherms And Endotherms. In: Integrative Organismal Biology, 1st edn. Wiley-Blackwell, p 17</w:t>
      </w:r>
    </w:p>
    <w:p w14:paraId="594A8667" w14:textId="77777777" w:rsidR="00104F16" w:rsidRPr="00104F16" w:rsidRDefault="00104F16" w:rsidP="002367CB">
      <w:pPr>
        <w:pStyle w:val="Bibliography"/>
        <w:spacing w:line="480" w:lineRule="auto"/>
        <w:rPr>
          <w:lang w:val="en-GB"/>
        </w:rPr>
      </w:pPr>
      <w:r w:rsidRPr="00104F16">
        <w:rPr>
          <w:lang w:val="en-GB"/>
        </w:rPr>
        <w:t>Chamberlin ME (2004) Top-down control analysis of the effect of temperature on ectotherm oxidative phosphorylation. Am J Physiol-Regul Integr Comp Physiol 287:R794–R800. https://doi.org/10.1152/ajpregu.00240.2004</w:t>
      </w:r>
    </w:p>
    <w:p w14:paraId="1B131515" w14:textId="77777777" w:rsidR="00104F16" w:rsidRPr="00104F16" w:rsidRDefault="00104F16" w:rsidP="002367CB">
      <w:pPr>
        <w:pStyle w:val="Bibliography"/>
        <w:spacing w:line="480" w:lineRule="auto"/>
        <w:rPr>
          <w:lang w:val="en-GB"/>
        </w:rPr>
      </w:pPr>
      <w:r w:rsidRPr="00104F16">
        <w:rPr>
          <w:lang w:val="en-GB"/>
        </w:rPr>
        <w:t>Cheetham E, Doody JS, Stewart B, Harlow P (2011) Embryonic mortality as a cost of communal nesting in the delicate skink. J Zool 283:234–242. https://doi.org/10.1111/j.1469-7998.2010.00764.x</w:t>
      </w:r>
    </w:p>
    <w:p w14:paraId="461C7D2D" w14:textId="77777777" w:rsidR="00104F16" w:rsidRPr="00104F16" w:rsidRDefault="00104F16" w:rsidP="002367CB">
      <w:pPr>
        <w:pStyle w:val="Bibliography"/>
        <w:spacing w:line="480" w:lineRule="auto"/>
        <w:rPr>
          <w:lang w:val="en-GB"/>
        </w:rPr>
      </w:pPr>
      <w:r w:rsidRPr="00104F16">
        <w:rPr>
          <w:lang w:val="en-GB"/>
        </w:rPr>
        <w:t>Chevin L-M, Hoffmann AA (2017) Evolution of phenotypic plasticity in extreme environments. Philos Trans R Soc Lond B Biol Sci 372:20160138. https://doi.org/10.1098/rstb.2016.0138</w:t>
      </w:r>
    </w:p>
    <w:p w14:paraId="4DFB0A2D" w14:textId="77777777" w:rsidR="00104F16" w:rsidRPr="00104F16" w:rsidRDefault="00104F16" w:rsidP="002367CB">
      <w:pPr>
        <w:pStyle w:val="Bibliography"/>
        <w:spacing w:line="480" w:lineRule="auto"/>
        <w:rPr>
          <w:lang w:val="en-GB"/>
        </w:rPr>
      </w:pPr>
      <w:r w:rsidRPr="00104F16">
        <w:rPr>
          <w:lang w:val="en-GB"/>
        </w:rPr>
        <w:t>Core Team R (2013) Team (2012). R: A language and environment for statistical computing. R Foundation for Statistical Computing, Vienna, Austria</w:t>
      </w:r>
    </w:p>
    <w:p w14:paraId="32C25097" w14:textId="77777777" w:rsidR="00104F16" w:rsidRPr="00104F16" w:rsidRDefault="00104F16" w:rsidP="002367CB">
      <w:pPr>
        <w:pStyle w:val="Bibliography"/>
        <w:spacing w:line="480" w:lineRule="auto"/>
        <w:rPr>
          <w:lang w:val="en-GB"/>
        </w:rPr>
      </w:pPr>
      <w:r w:rsidRPr="00104F16">
        <w:rPr>
          <w:lang w:val="en-GB"/>
        </w:rPr>
        <w:t>Dingemanse NJ, Wolf M (2013) Between-individual differences in behavioural plasticity within populations: causes and consequences. Anim Behav 85:1031–1039. https://doi.org/10.1016/j.anbehav.2012.12.032</w:t>
      </w:r>
    </w:p>
    <w:p w14:paraId="639A8E70" w14:textId="77777777" w:rsidR="00104F16" w:rsidRPr="00104F16" w:rsidRDefault="00104F16" w:rsidP="002367CB">
      <w:pPr>
        <w:pStyle w:val="Bibliography"/>
        <w:spacing w:line="480" w:lineRule="auto"/>
        <w:rPr>
          <w:lang w:val="en-GB"/>
        </w:rPr>
      </w:pPr>
      <w:r w:rsidRPr="00104F16">
        <w:rPr>
          <w:lang w:val="en-GB"/>
        </w:rPr>
        <w:t>Dohm MR (2002) Repeatability estimates do not always set an upper limit to heritability. Funct Ecol 16:273–280. https://doi.org/10.1046/j.1365-2435.2002.00621.x</w:t>
      </w:r>
    </w:p>
    <w:p w14:paraId="3B5759DF" w14:textId="77777777" w:rsidR="00104F16" w:rsidRPr="00104F16" w:rsidRDefault="00104F16" w:rsidP="002367CB">
      <w:pPr>
        <w:pStyle w:val="Bibliography"/>
        <w:spacing w:line="480" w:lineRule="auto"/>
        <w:rPr>
          <w:lang w:val="en-GB"/>
        </w:rPr>
      </w:pPr>
      <w:r w:rsidRPr="00104F16">
        <w:rPr>
          <w:lang w:val="en-GB"/>
        </w:rPr>
        <w:lastRenderedPageBreak/>
        <w:t xml:space="preserve">Driessen G, Ellers J, Van Straalen NM (2007) Variation, selection and heritability of thermal reaction norms for juvenile growth in </w:t>
      </w:r>
      <w:r w:rsidRPr="00104F16">
        <w:rPr>
          <w:i/>
          <w:iCs/>
          <w:lang w:val="en-GB"/>
        </w:rPr>
        <w:t xml:space="preserve">Orchesella cincta </w:t>
      </w:r>
      <w:r w:rsidRPr="00104F16">
        <w:rPr>
          <w:lang w:val="en-GB"/>
        </w:rPr>
        <w:t>Collembola: Entomobryidae). Eur J Entomol 104:39–46. https://doi.org/10.14411/eje.2007.006</w:t>
      </w:r>
    </w:p>
    <w:p w14:paraId="211F8B2B" w14:textId="77777777" w:rsidR="00104F16" w:rsidRPr="00104F16" w:rsidRDefault="00104F16" w:rsidP="002367CB">
      <w:pPr>
        <w:pStyle w:val="Bibliography"/>
        <w:spacing w:line="480" w:lineRule="auto"/>
        <w:rPr>
          <w:lang w:val="en-GB"/>
        </w:rPr>
      </w:pPr>
      <w:r w:rsidRPr="00104F16">
        <w:rPr>
          <w:lang w:val="en-GB"/>
        </w:rPr>
        <w:t>Eyck HJF, Buchanan KL, Crino OL, Jessop TS (2019) Effects of developmental stress on animal phenotype and performance: a quantitative review. Biol Rev 94:1143–1160. https://doi.org/10.1111/brv.12496</w:t>
      </w:r>
    </w:p>
    <w:p w14:paraId="522AAB37" w14:textId="77777777" w:rsidR="00104F16" w:rsidRPr="00104F16" w:rsidRDefault="00104F16" w:rsidP="002367CB">
      <w:pPr>
        <w:pStyle w:val="Bibliography"/>
        <w:spacing w:line="480" w:lineRule="auto"/>
        <w:rPr>
          <w:lang w:val="en-GB"/>
        </w:rPr>
      </w:pPr>
      <w:r w:rsidRPr="00104F16">
        <w:rPr>
          <w:lang w:val="en-GB"/>
        </w:rPr>
        <w:t>Falconer DS, Mackay TFC (2009) Introduction to Quantitative Genetics, 4th edn. Pearson, Prentice Hall, Harlow</w:t>
      </w:r>
    </w:p>
    <w:p w14:paraId="49F73878" w14:textId="77777777" w:rsidR="00104F16" w:rsidRPr="00104F16" w:rsidRDefault="00104F16" w:rsidP="002367CB">
      <w:pPr>
        <w:pStyle w:val="Bibliography"/>
        <w:spacing w:line="480" w:lineRule="auto"/>
        <w:rPr>
          <w:lang w:val="en-GB"/>
        </w:rPr>
      </w:pPr>
      <w:r w:rsidRPr="00104F16">
        <w:rPr>
          <w:lang w:val="en-GB"/>
        </w:rPr>
        <w:t>Friesen CR, Johansson R, Olsson M (2017) Morph-specific metabolic rate and the timing of reproductive senescence in a color polymorphic dragon. J Exp Zool Part -Ecol Integr Physiol 327:433–443. https://doi.org/10.1002/jez.2118</w:t>
      </w:r>
    </w:p>
    <w:p w14:paraId="2C3E251E" w14:textId="77777777" w:rsidR="00104F16" w:rsidRPr="00104F16" w:rsidRDefault="00104F16" w:rsidP="002367CB">
      <w:pPr>
        <w:pStyle w:val="Bibliography"/>
        <w:spacing w:line="480" w:lineRule="auto"/>
        <w:rPr>
          <w:lang w:val="en-GB"/>
        </w:rPr>
      </w:pPr>
      <w:r w:rsidRPr="00104F16">
        <w:rPr>
          <w:lang w:val="en-GB"/>
        </w:rPr>
        <w:t xml:space="preserve">Gangloff EJ, Vleck D, Bronikowski AM (2015) Developmental and immediate thermal environments shape energetic trade-offs, growth efficiency, and metabolic rate in divergent life-history ecotypes of the garter snake </w:t>
      </w:r>
      <w:r w:rsidRPr="00104F16">
        <w:rPr>
          <w:i/>
          <w:iCs/>
          <w:lang w:val="en-GB"/>
        </w:rPr>
        <w:t>Thamnophis Elegans</w:t>
      </w:r>
      <w:r w:rsidRPr="00104F16">
        <w:rPr>
          <w:lang w:val="en-GB"/>
        </w:rPr>
        <w:t>. Physiol Biochem Zool 88:550–563. https://doi.org/10.1086/682239</w:t>
      </w:r>
    </w:p>
    <w:p w14:paraId="6722BB59" w14:textId="77777777" w:rsidR="00104F16" w:rsidRPr="00104F16" w:rsidRDefault="00104F16" w:rsidP="002367CB">
      <w:pPr>
        <w:pStyle w:val="Bibliography"/>
        <w:spacing w:line="480" w:lineRule="auto"/>
        <w:rPr>
          <w:lang w:val="en-GB"/>
        </w:rPr>
      </w:pPr>
      <w:r w:rsidRPr="00104F16">
        <w:rPr>
          <w:lang w:val="en-GB"/>
        </w:rPr>
        <w:t>Gao J, Zhang W, Dang W, et al (2014) Heat shock protein expression enhances heat tolerance of reptile embryos. Proc R Soc B Biol Sci 281:20141135. https://doi.org/10.1098/rspb.2014.1135</w:t>
      </w:r>
    </w:p>
    <w:p w14:paraId="3A7A422A" w14:textId="77777777" w:rsidR="00104F16" w:rsidRPr="00104F16" w:rsidRDefault="00104F16" w:rsidP="002367CB">
      <w:pPr>
        <w:pStyle w:val="Bibliography"/>
        <w:spacing w:line="480" w:lineRule="auto"/>
        <w:rPr>
          <w:lang w:val="en-GB"/>
        </w:rPr>
      </w:pPr>
      <w:r w:rsidRPr="00104F16">
        <w:rPr>
          <w:lang w:val="en-GB"/>
        </w:rPr>
        <w:t>Ghalambor CK, McKay JK, Carroll SP, Reznick DN (2007) Adaptive versus non-adaptive phenotypic plasticity and the potential for contemporary adaptation in new environments. Funct Ecol 21:394–407. https://doi.org/10.1111/j.1365-2435.2007.01283.x</w:t>
      </w:r>
    </w:p>
    <w:p w14:paraId="7F491042" w14:textId="77777777" w:rsidR="00104F16" w:rsidRPr="00104F16" w:rsidRDefault="00104F16" w:rsidP="002367CB">
      <w:pPr>
        <w:pStyle w:val="Bibliography"/>
        <w:spacing w:line="480" w:lineRule="auto"/>
        <w:rPr>
          <w:lang w:val="en-GB"/>
        </w:rPr>
      </w:pPr>
      <w:r w:rsidRPr="00104F16">
        <w:rPr>
          <w:lang w:val="en-GB"/>
        </w:rPr>
        <w:lastRenderedPageBreak/>
        <w:t>Goulet CT, Thompson MB, Michelangeli M, et al (2017) Thermal physiology: A new dimension of the pace-of-life syndrome. J Anim Ecol 86:1269–1280. https://doi.org/10.1111/1365-2656.12718</w:t>
      </w:r>
    </w:p>
    <w:p w14:paraId="3101AD5D" w14:textId="77777777" w:rsidR="00104F16" w:rsidRPr="00104F16" w:rsidRDefault="00104F16" w:rsidP="002367CB">
      <w:pPr>
        <w:pStyle w:val="Bibliography"/>
        <w:spacing w:line="480" w:lineRule="auto"/>
        <w:rPr>
          <w:lang w:val="en-GB"/>
        </w:rPr>
      </w:pPr>
      <w:r w:rsidRPr="00104F16">
        <w:rPr>
          <w:lang w:val="en-GB"/>
        </w:rPr>
        <w:t>Havird JC, Neuwald JL, Shah AA, et al (2020) Distinguishing between active plasticity due to thermal acclimation and passive plasticity due to Q10 effects: Why methodology matters. Funct Ecol 34:1015–1028. https://doi.org/10.1111/1365-2435.13534</w:t>
      </w:r>
    </w:p>
    <w:p w14:paraId="28648627" w14:textId="77777777" w:rsidR="00104F16" w:rsidRPr="00104F16" w:rsidRDefault="00104F16" w:rsidP="002367CB">
      <w:pPr>
        <w:pStyle w:val="Bibliography"/>
        <w:spacing w:line="480" w:lineRule="auto"/>
        <w:rPr>
          <w:lang w:val="en-GB"/>
        </w:rPr>
      </w:pPr>
      <w:r w:rsidRPr="00104F16">
        <w:rPr>
          <w:lang w:val="en-GB"/>
        </w:rPr>
        <w:t>Hu J, Barrett RDH (2017) Epigenetics in natural animal populations. J Evol Biol 30:1612–1632. https://doi.org/10.1111/jeb.13130</w:t>
      </w:r>
    </w:p>
    <w:p w14:paraId="337B56F1" w14:textId="77777777" w:rsidR="00104F16" w:rsidRPr="00104F16" w:rsidRDefault="00104F16" w:rsidP="002367CB">
      <w:pPr>
        <w:pStyle w:val="Bibliography"/>
        <w:spacing w:line="480" w:lineRule="auto"/>
        <w:rPr>
          <w:lang w:val="en-GB"/>
        </w:rPr>
      </w:pPr>
      <w:r w:rsidRPr="00104F16">
        <w:rPr>
          <w:lang w:val="en-GB"/>
        </w:rPr>
        <w:t>Kar F, Nakagawa S, Friesen CR, Noble DWA (2021) Individual variation in thermal plasticity and its impact on mass-scaling. Oikos 130:1131–1142. https://doi.org/10.1111/oik.08122</w:t>
      </w:r>
    </w:p>
    <w:p w14:paraId="1DC32E0D" w14:textId="77777777" w:rsidR="00104F16" w:rsidRPr="00104F16" w:rsidRDefault="00104F16" w:rsidP="002367CB">
      <w:pPr>
        <w:pStyle w:val="Bibliography"/>
        <w:spacing w:line="480" w:lineRule="auto"/>
        <w:rPr>
          <w:lang w:val="en-GB"/>
        </w:rPr>
      </w:pPr>
      <w:r w:rsidRPr="00104F16">
        <w:rPr>
          <w:lang w:val="en-GB"/>
        </w:rPr>
        <w:t>Kazerouni EG, Franklin CE, Seebacher F (2016) UV-B radiation interacts with temperature to determine animal performance. Funct Ecol 30:584–595. https://doi.org/10.1111/1365-2435.12520</w:t>
      </w:r>
    </w:p>
    <w:p w14:paraId="63CA5BAC" w14:textId="77777777" w:rsidR="00104F16" w:rsidRPr="00104F16" w:rsidRDefault="00104F16" w:rsidP="002367CB">
      <w:pPr>
        <w:pStyle w:val="Bibliography"/>
        <w:spacing w:line="480" w:lineRule="auto"/>
        <w:rPr>
          <w:lang w:val="en-GB"/>
        </w:rPr>
      </w:pPr>
      <w:r w:rsidRPr="00104F16">
        <w:rPr>
          <w:lang w:val="en-GB"/>
        </w:rPr>
        <w:t>Kruuk LEB, Hadfield JD (2007) How to separate genetic and environmental causes of similarity between relatives. J Evol Biol 20:1890–1903. https://doi.org/10.1111/j.1420-9101.2007.01377.x</w:t>
      </w:r>
    </w:p>
    <w:p w14:paraId="652BC31A" w14:textId="77777777" w:rsidR="00104F16" w:rsidRPr="00104F16" w:rsidRDefault="00104F16" w:rsidP="002367CB">
      <w:pPr>
        <w:pStyle w:val="Bibliography"/>
        <w:spacing w:line="480" w:lineRule="auto"/>
        <w:rPr>
          <w:lang w:val="en-GB"/>
        </w:rPr>
      </w:pPr>
      <w:r w:rsidRPr="00104F16">
        <w:rPr>
          <w:lang w:val="en-GB"/>
        </w:rPr>
        <w:t>Lancaster LT, Dudaniec RY, Hansson B, Svensson EI (2015) Latitudinal shift in thermal niche breadth results from thermal release during a climate-mediated range expansion. J Biogeogr 42:1953–1963. https://doi.org/10.1111/jbi.12553</w:t>
      </w:r>
    </w:p>
    <w:p w14:paraId="5AE8B2AE" w14:textId="77777777" w:rsidR="00104F16" w:rsidRPr="00104F16" w:rsidRDefault="00104F16" w:rsidP="002367CB">
      <w:pPr>
        <w:pStyle w:val="Bibliography"/>
        <w:spacing w:line="480" w:lineRule="auto"/>
        <w:rPr>
          <w:lang w:val="en-GB"/>
        </w:rPr>
      </w:pPr>
      <w:r w:rsidRPr="00104F16">
        <w:rPr>
          <w:lang w:val="en-GB"/>
        </w:rPr>
        <w:lastRenderedPageBreak/>
        <w:t xml:space="preserve">Liefting M, Hoffmann AA, Ellers J (2009) Plasticity versus environmental canalization: population differences in thermal responses along a latitudinal gradient in </w:t>
      </w:r>
      <w:r w:rsidRPr="00104F16">
        <w:rPr>
          <w:i/>
          <w:iCs/>
          <w:lang w:val="en-GB"/>
        </w:rPr>
        <w:t>Drosophila serrata</w:t>
      </w:r>
      <w:r w:rsidRPr="00104F16">
        <w:rPr>
          <w:lang w:val="en-GB"/>
        </w:rPr>
        <w:t>. Evolution 63:1954–1963. https://doi.org/10.1111/j.1558-5646.2009.00683.x</w:t>
      </w:r>
    </w:p>
    <w:p w14:paraId="2C1BAF2E" w14:textId="77777777" w:rsidR="00104F16" w:rsidRPr="00104F16" w:rsidRDefault="00104F16" w:rsidP="002367CB">
      <w:pPr>
        <w:pStyle w:val="Bibliography"/>
        <w:spacing w:line="480" w:lineRule="auto"/>
        <w:rPr>
          <w:lang w:val="en-GB"/>
        </w:rPr>
      </w:pPr>
      <w:r w:rsidRPr="00104F16">
        <w:rPr>
          <w:lang w:val="en-GB"/>
        </w:rPr>
        <w:t>Lighton JRB (2008) Measuring Metabolic Rates. Oxford University Press, New York, USW</w:t>
      </w:r>
    </w:p>
    <w:p w14:paraId="3D1C35C1" w14:textId="77777777" w:rsidR="00104F16" w:rsidRPr="00104F16" w:rsidRDefault="00104F16" w:rsidP="002367CB">
      <w:pPr>
        <w:pStyle w:val="Bibliography"/>
        <w:spacing w:line="480" w:lineRule="auto"/>
        <w:rPr>
          <w:lang w:val="en-GB"/>
        </w:rPr>
      </w:pPr>
      <w:r w:rsidRPr="00104F16">
        <w:rPr>
          <w:lang w:val="en-GB"/>
        </w:rPr>
        <w:t>Makowski D, Ben-Shachar MS, Chen SHA, Lüdecke D (2019a) Indices of effect existence and significance in the Bayesian framework. Front Psychol 10:. https://doi.org/10.3389/fpsyg.2019.02767</w:t>
      </w:r>
    </w:p>
    <w:p w14:paraId="7E46EFDF" w14:textId="77777777" w:rsidR="00104F16" w:rsidRPr="00104F16" w:rsidRDefault="00104F16" w:rsidP="002367CB">
      <w:pPr>
        <w:pStyle w:val="Bibliography"/>
        <w:spacing w:line="480" w:lineRule="auto"/>
        <w:rPr>
          <w:lang w:val="en-GB"/>
        </w:rPr>
      </w:pPr>
      <w:r w:rsidRPr="00104F16">
        <w:rPr>
          <w:lang w:val="en-GB"/>
        </w:rPr>
        <w:t>Makowski D, Ben-Shachar MS, Lüdecke D (2019b) bayestestR: Describing effects and their uncertainty, existence and significance within the Bayesian framework. J Open Source Softw 4:1541. https://doi.org/10.21105/joss.01541</w:t>
      </w:r>
    </w:p>
    <w:p w14:paraId="026D3826" w14:textId="77777777" w:rsidR="00104F16" w:rsidRPr="00104F16" w:rsidRDefault="00104F16" w:rsidP="002367CB">
      <w:pPr>
        <w:pStyle w:val="Bibliography"/>
        <w:spacing w:line="480" w:lineRule="auto"/>
        <w:rPr>
          <w:lang w:val="en-GB"/>
        </w:rPr>
      </w:pPr>
      <w:r w:rsidRPr="00104F16">
        <w:rPr>
          <w:lang w:val="en-GB"/>
        </w:rPr>
        <w:t>Marshall DJ, Pettersen AK, Bode M, White CR (2020) Developmental cost theory predicts thermal environment and vulnerability to global warming. Nat Ecol Evol 4:406–411. https://doi.org/10.1038/s41559-020-1114-9</w:t>
      </w:r>
    </w:p>
    <w:p w14:paraId="330FC047" w14:textId="77777777" w:rsidR="00104F16" w:rsidRPr="00104F16" w:rsidRDefault="00104F16" w:rsidP="002367CB">
      <w:pPr>
        <w:pStyle w:val="Bibliography"/>
        <w:spacing w:line="480" w:lineRule="auto"/>
        <w:rPr>
          <w:lang w:val="en-GB"/>
        </w:rPr>
      </w:pPr>
      <w:r w:rsidRPr="00104F16">
        <w:rPr>
          <w:lang w:val="en-GB"/>
        </w:rPr>
        <w:t>Mathot KJ, Dingemanse NJ (2015) Energetics and behavior: unrequited needs and new directions. Trends Ecol Evol 30:199–206. https://doi.org/10.1016/j.tree.2015.01.010</w:t>
      </w:r>
    </w:p>
    <w:p w14:paraId="7E503FA7" w14:textId="77777777" w:rsidR="00104F16" w:rsidRPr="00104F16" w:rsidRDefault="00104F16" w:rsidP="002367CB">
      <w:pPr>
        <w:pStyle w:val="Bibliography"/>
        <w:spacing w:line="480" w:lineRule="auto"/>
        <w:rPr>
          <w:lang w:val="en-GB"/>
        </w:rPr>
      </w:pPr>
      <w:r w:rsidRPr="00104F16">
        <w:rPr>
          <w:lang w:val="en-GB"/>
        </w:rPr>
        <w:t>Matthews G, Goulet CT, Delhey K, Chapple DG (2016) The effect of skin reflectance on thermal traits in a small heliothermic ectotherm. J Therm Biol 60:109–124. https://doi.org/10.1016/j.jtherbio.2016.06.013</w:t>
      </w:r>
    </w:p>
    <w:p w14:paraId="67A6F508" w14:textId="77777777" w:rsidR="00104F16" w:rsidRPr="00104F16" w:rsidRDefault="00104F16" w:rsidP="002367CB">
      <w:pPr>
        <w:pStyle w:val="Bibliography"/>
        <w:spacing w:line="480" w:lineRule="auto"/>
        <w:rPr>
          <w:lang w:val="en-GB"/>
        </w:rPr>
      </w:pPr>
      <w:r w:rsidRPr="00104F16">
        <w:rPr>
          <w:lang w:val="en-GB"/>
        </w:rPr>
        <w:t>McCaw BA, Stevenson TJ, Lancaster LT (2020) Epigenetic responses to temperature and climate. Integr Comp Biol 60:1–12. https://doi.org/10.1093/icb/icaa049</w:t>
      </w:r>
    </w:p>
    <w:p w14:paraId="0B132E6B" w14:textId="77777777" w:rsidR="00104F16" w:rsidRPr="00104F16" w:rsidRDefault="00104F16" w:rsidP="002367CB">
      <w:pPr>
        <w:pStyle w:val="Bibliography"/>
        <w:spacing w:line="480" w:lineRule="auto"/>
        <w:rPr>
          <w:lang w:val="en-GB"/>
        </w:rPr>
      </w:pPr>
      <w:r w:rsidRPr="00104F16">
        <w:rPr>
          <w:lang w:val="en-GB"/>
        </w:rPr>
        <w:lastRenderedPageBreak/>
        <w:t>Nakagawa S (2015) Missing data: mechanisms, methods and messages. In: Fox GA, Negrete-Yankelevich S, Sosa VJ (eds) Ecological Statistics: Contemporary theory and application. Oxford University Press, USA, pp 81–105</w:t>
      </w:r>
    </w:p>
    <w:p w14:paraId="79E871AB" w14:textId="77777777" w:rsidR="00104F16" w:rsidRPr="00104F16" w:rsidRDefault="00104F16" w:rsidP="002367CB">
      <w:pPr>
        <w:pStyle w:val="Bibliography"/>
        <w:spacing w:line="480" w:lineRule="auto"/>
        <w:rPr>
          <w:lang w:val="en-GB"/>
        </w:rPr>
      </w:pPr>
      <w:r w:rsidRPr="00104F16">
        <w:rPr>
          <w:lang w:val="en-GB"/>
        </w:rPr>
        <w:t>Nespolo RF, Franco M (2007) Whole-animal metabolic rate is a repeatable trait: a meta-analysis. J Exp Biol 210:3877–3878. https://doi.org/10.1242/jeb.013110</w:t>
      </w:r>
    </w:p>
    <w:p w14:paraId="655DB32A" w14:textId="77777777" w:rsidR="00104F16" w:rsidRPr="00104F16" w:rsidRDefault="00104F16" w:rsidP="002367CB">
      <w:pPr>
        <w:pStyle w:val="Bibliography"/>
        <w:spacing w:line="480" w:lineRule="auto"/>
        <w:rPr>
          <w:lang w:val="en-GB"/>
        </w:rPr>
      </w:pPr>
      <w:r w:rsidRPr="00104F16">
        <w:rPr>
          <w:lang w:val="en-GB"/>
        </w:rPr>
        <w:t>Noble DWA, Nakagawa S (2018) Planned missing data design: stronger inferences, increased research efficiency and improved animal welfare in ecology and evolution. BioRxiv 247064 8:257–32. https://doi.org/10.1101/247064</w:t>
      </w:r>
    </w:p>
    <w:p w14:paraId="56AF50D0" w14:textId="77777777" w:rsidR="00104F16" w:rsidRPr="00104F16" w:rsidRDefault="00104F16" w:rsidP="002367CB">
      <w:pPr>
        <w:pStyle w:val="Bibliography"/>
        <w:spacing w:line="480" w:lineRule="auto"/>
        <w:rPr>
          <w:lang w:val="en-GB"/>
        </w:rPr>
      </w:pPr>
      <w:r w:rsidRPr="00104F16">
        <w:rPr>
          <w:lang w:val="en-GB"/>
        </w:rPr>
        <w:t>Noble DWA, Stenhouse V, Schwanz LE (2018) Developmental temperatures and phenotypic plasticity in reptiles: a systematic review and meta-analysis. Biol Rev 93:72–97. https://doi.org/10.1111/brv.12333</w:t>
      </w:r>
    </w:p>
    <w:p w14:paraId="1EBC0D63" w14:textId="77777777" w:rsidR="00104F16" w:rsidRPr="00104F16" w:rsidRDefault="00104F16" w:rsidP="002367CB">
      <w:pPr>
        <w:pStyle w:val="Bibliography"/>
        <w:spacing w:line="480" w:lineRule="auto"/>
        <w:rPr>
          <w:lang w:val="en-GB"/>
        </w:rPr>
      </w:pPr>
      <w:r w:rsidRPr="00104F16">
        <w:rPr>
          <w:lang w:val="en-GB"/>
        </w:rPr>
        <w:t>Norin T, Metcalfe NB (2019) Ecological and evolutionary consequences of metabolic rate plasticity in response to environmental change. Philos Trans R Soc B Biol Sci 374:20180180–9. https://doi.org/10.1098/rstb.2018.0180</w:t>
      </w:r>
    </w:p>
    <w:p w14:paraId="2F5A4FEE" w14:textId="77777777" w:rsidR="00104F16" w:rsidRPr="00104F16" w:rsidRDefault="00104F16" w:rsidP="002367CB">
      <w:pPr>
        <w:pStyle w:val="Bibliography"/>
        <w:spacing w:line="480" w:lineRule="auto"/>
        <w:rPr>
          <w:lang w:val="en-GB"/>
        </w:rPr>
      </w:pPr>
      <w:r w:rsidRPr="00104F16">
        <w:rPr>
          <w:lang w:val="en-GB"/>
        </w:rPr>
        <w:t>Nussey DH, Wilson AJ, Brommer JE (2007) The evolutionary ecology of individual phenotypic plasticity in wild populations. J Evol Biol 20:831–844. https://doi.org/10.1111/j.1420-9101.2007.01300.x</w:t>
      </w:r>
    </w:p>
    <w:p w14:paraId="36B92372" w14:textId="77777777" w:rsidR="00104F16" w:rsidRPr="00104F16" w:rsidRDefault="00104F16" w:rsidP="002367CB">
      <w:pPr>
        <w:pStyle w:val="Bibliography"/>
        <w:spacing w:line="480" w:lineRule="auto"/>
        <w:rPr>
          <w:lang w:val="en-GB"/>
        </w:rPr>
      </w:pPr>
      <w:r w:rsidRPr="00104F16">
        <w:rPr>
          <w:lang w:val="en-GB"/>
        </w:rPr>
        <w:t>O’Dea RE, Lagisz M, Hendry AP, Nakagawa S (2019) Developmental temperature affects phenotypic means and variability: A meta-analysis of fish data. Fish Fish 20:1005–1022. https://doi.org/10.1111/faf.12394</w:t>
      </w:r>
    </w:p>
    <w:p w14:paraId="779198EA" w14:textId="77777777" w:rsidR="00104F16" w:rsidRPr="00104F16" w:rsidRDefault="00104F16" w:rsidP="002367CB">
      <w:pPr>
        <w:pStyle w:val="Bibliography"/>
        <w:spacing w:line="480" w:lineRule="auto"/>
        <w:rPr>
          <w:lang w:val="en-GB"/>
        </w:rPr>
      </w:pPr>
      <w:r w:rsidRPr="00104F16">
        <w:rPr>
          <w:lang w:val="en-GB"/>
        </w:rPr>
        <w:lastRenderedPageBreak/>
        <w:t>Oufiero CE, Angilletta MJ (2006) Convergent evolution of embryonic growth and development in the eastern fence lizard(</w:t>
      </w:r>
      <w:r w:rsidRPr="00104F16">
        <w:rPr>
          <w:i/>
          <w:iCs/>
          <w:lang w:val="en-GB"/>
        </w:rPr>
        <w:t>Sceloporus undulatus</w:t>
      </w:r>
      <w:r w:rsidRPr="00104F16">
        <w:rPr>
          <w:lang w:val="en-GB"/>
        </w:rPr>
        <w:t>). Evolution 60:1066–1075. https://doi.org/10.1111/j.0014-3820.2006.tb01183.x</w:t>
      </w:r>
    </w:p>
    <w:p w14:paraId="27A4344F" w14:textId="77777777" w:rsidR="00104F16" w:rsidRPr="00104F16" w:rsidRDefault="00104F16" w:rsidP="002367CB">
      <w:pPr>
        <w:pStyle w:val="Bibliography"/>
        <w:spacing w:line="480" w:lineRule="auto"/>
        <w:rPr>
          <w:lang w:val="en-GB"/>
        </w:rPr>
      </w:pPr>
      <w:r w:rsidRPr="00104F16">
        <w:rPr>
          <w:lang w:val="en-GB"/>
        </w:rPr>
        <w:t>Pettersen AK, White CR, Bryson‐Richardson RJ, Marshall DJ (2019) Linking life-history theory and metabolic theory explains the offspring size-temperature relationship. Ecol Lett 22:518–526. https://doi.org/10.1111/ele.13213</w:t>
      </w:r>
    </w:p>
    <w:p w14:paraId="6177725F" w14:textId="77777777" w:rsidR="00104F16" w:rsidRPr="00104F16" w:rsidRDefault="00104F16" w:rsidP="002367CB">
      <w:pPr>
        <w:pStyle w:val="Bibliography"/>
        <w:spacing w:line="480" w:lineRule="auto"/>
        <w:rPr>
          <w:lang w:val="en-GB"/>
        </w:rPr>
      </w:pPr>
      <w:r w:rsidRPr="00104F16">
        <w:rPr>
          <w:lang w:val="en-GB"/>
        </w:rPr>
        <w:t>Piersma T, Drent J (2003) Phenotypic flexibility and the evolution of organismal design. Trends Ecol Evol 18:228–233. https://doi.org/10.1016/S0169-5347(03)00036-3</w:t>
      </w:r>
    </w:p>
    <w:p w14:paraId="3E6B7EC7" w14:textId="77777777" w:rsidR="00104F16" w:rsidRPr="00104F16" w:rsidRDefault="00104F16" w:rsidP="002367CB">
      <w:pPr>
        <w:pStyle w:val="Bibliography"/>
        <w:spacing w:line="480" w:lineRule="auto"/>
        <w:rPr>
          <w:lang w:val="en-GB"/>
        </w:rPr>
      </w:pPr>
      <w:r w:rsidRPr="00104F16">
        <w:rPr>
          <w:lang w:val="en-GB"/>
        </w:rPr>
        <w:t>Piersma T, Lindström Å (1997) Rapid reversible changes in organ size as a component of adaptive behaviour. Trends Ecol Evol 12:134–138. https://doi.org/10.1016/S0169-5347(97)01003-3</w:t>
      </w:r>
    </w:p>
    <w:p w14:paraId="3CEB7115" w14:textId="77777777" w:rsidR="00104F16" w:rsidRPr="00104F16" w:rsidRDefault="00104F16" w:rsidP="002367CB">
      <w:pPr>
        <w:pStyle w:val="Bibliography"/>
        <w:spacing w:line="480" w:lineRule="auto"/>
        <w:rPr>
          <w:lang w:val="en-GB"/>
        </w:rPr>
      </w:pPr>
      <w:r w:rsidRPr="00104F16">
        <w:rPr>
          <w:lang w:val="en-GB"/>
        </w:rPr>
        <w:t>Ponzi E, Keller LF, Bonnet T, Muff S (2018) Heritability, selection, and the response to selection in the presence of phenotypic measurement error: Effects, cures, and the role of repeated measurements. Evolution 72:1992–2004. https://doi.org/10.1111/evo.13573</w:t>
      </w:r>
    </w:p>
    <w:p w14:paraId="2F5E15D6" w14:textId="77777777" w:rsidR="00104F16" w:rsidRPr="00104F16" w:rsidRDefault="00104F16" w:rsidP="002367CB">
      <w:pPr>
        <w:pStyle w:val="Bibliography"/>
        <w:spacing w:line="480" w:lineRule="auto"/>
        <w:rPr>
          <w:lang w:val="en-GB"/>
        </w:rPr>
      </w:pPr>
      <w:r w:rsidRPr="00104F16">
        <w:rPr>
          <w:lang w:val="en-GB"/>
        </w:rPr>
        <w:t>Réale D, Garant D, Humphries MM, et al (2010) Personality and the emergence of the pace-of-life syndrome concept at the population level. Philos Trans R Soc Lond B Biol Sci 365:4051–4063. https://doi.org/10.1098/rstb.2010.0208</w:t>
      </w:r>
    </w:p>
    <w:p w14:paraId="4778791A" w14:textId="77777777" w:rsidR="00104F16" w:rsidRPr="00104F16" w:rsidRDefault="00104F16" w:rsidP="002367CB">
      <w:pPr>
        <w:pStyle w:val="Bibliography"/>
        <w:spacing w:line="480" w:lineRule="auto"/>
        <w:rPr>
          <w:lang w:val="en-GB"/>
        </w:rPr>
      </w:pPr>
      <w:r w:rsidRPr="00104F16">
        <w:rPr>
          <w:lang w:val="en-GB"/>
        </w:rPr>
        <w:t>Réveillon T, Rota T, Chauvet É, et al (2019) Repeatable inter-individual variation in the thermal sensitivity of metabolic rate. Oikos 85:935–8. https://doi.org/10.1111/oik.06392</w:t>
      </w:r>
    </w:p>
    <w:p w14:paraId="73CAA36C" w14:textId="77777777" w:rsidR="00104F16" w:rsidRPr="00104F16" w:rsidRDefault="00104F16" w:rsidP="002367CB">
      <w:pPr>
        <w:pStyle w:val="Bibliography"/>
        <w:spacing w:line="480" w:lineRule="auto"/>
        <w:rPr>
          <w:lang w:val="en-GB"/>
        </w:rPr>
      </w:pPr>
      <w:r w:rsidRPr="00104F16">
        <w:rPr>
          <w:lang w:val="en-GB"/>
        </w:rPr>
        <w:lastRenderedPageBreak/>
        <w:t>Sæther B-E (1987) The influence of body weight on the covariation between reproductive traits in European birds. Oikos 48:79–88. https://doi.org/10.2307/3565691</w:t>
      </w:r>
    </w:p>
    <w:p w14:paraId="3FEC634A" w14:textId="77777777" w:rsidR="00104F16" w:rsidRPr="00104F16" w:rsidRDefault="00104F16" w:rsidP="002367CB">
      <w:pPr>
        <w:pStyle w:val="Bibliography"/>
        <w:spacing w:line="480" w:lineRule="auto"/>
        <w:rPr>
          <w:lang w:val="en-GB"/>
        </w:rPr>
      </w:pPr>
      <w:r w:rsidRPr="00104F16">
        <w:rPr>
          <w:lang w:val="en-GB"/>
        </w:rPr>
        <w:t>Schielzeth H (2010) Simple means to improve the interpretability of regression coefficients. Methods Ecol 1:103–113. https://doi.org/10.1111/j.2041-210X.2010.00012.x</w:t>
      </w:r>
    </w:p>
    <w:p w14:paraId="6AA9EDDD" w14:textId="77777777" w:rsidR="00104F16" w:rsidRPr="00104F16" w:rsidRDefault="00104F16" w:rsidP="002367CB">
      <w:pPr>
        <w:pStyle w:val="Bibliography"/>
        <w:spacing w:line="480" w:lineRule="auto"/>
        <w:rPr>
          <w:lang w:val="en-GB"/>
        </w:rPr>
      </w:pPr>
      <w:r w:rsidRPr="00104F16">
        <w:rPr>
          <w:lang w:val="en-GB"/>
        </w:rPr>
        <w:t>Schielzeth H, Nakagawa S (2020) Conditional repeatability and the variance explained by reaction norm variation in random slope models. bioRxiv 2020.03.11.987073. https://doi.org/10.1101/2020.03.11.987073</w:t>
      </w:r>
    </w:p>
    <w:p w14:paraId="14172B47" w14:textId="77777777" w:rsidR="00104F16" w:rsidRPr="00104F16" w:rsidRDefault="00104F16" w:rsidP="002367CB">
      <w:pPr>
        <w:pStyle w:val="Bibliography"/>
        <w:spacing w:line="480" w:lineRule="auto"/>
        <w:rPr>
          <w:lang w:val="en-GB"/>
        </w:rPr>
      </w:pPr>
      <w:r w:rsidRPr="00104F16">
        <w:rPr>
          <w:lang w:val="en-GB"/>
        </w:rPr>
        <w:t>Schnurr ME, Yin Y, Scott GR (2014) Temperature during embryonic development has persistent effects on metabolic enzymes in the muscle of zebrafish. J Exp Biol 217:1370–1380. https://doi.org/10.1242/jeb.094037</w:t>
      </w:r>
    </w:p>
    <w:p w14:paraId="57E3FD29" w14:textId="77777777" w:rsidR="00104F16" w:rsidRPr="00104F16" w:rsidRDefault="00104F16" w:rsidP="002367CB">
      <w:pPr>
        <w:pStyle w:val="Bibliography"/>
        <w:spacing w:line="480" w:lineRule="auto"/>
        <w:rPr>
          <w:lang w:val="en-GB"/>
        </w:rPr>
      </w:pPr>
      <w:r w:rsidRPr="00104F16">
        <w:rPr>
          <w:lang w:val="en-GB"/>
        </w:rPr>
        <w:t>Seebacher F (2005) A review of thermoregulation and physiological performance in reptiles: what is the role of phenotypic flexibility? J Comp Physiol B 175:453–461. https://doi.org/10.1007/s00360-005-0010-6</w:t>
      </w:r>
    </w:p>
    <w:p w14:paraId="6073FAD7" w14:textId="77777777" w:rsidR="00104F16" w:rsidRPr="00104F16" w:rsidRDefault="00104F16" w:rsidP="002367CB">
      <w:pPr>
        <w:pStyle w:val="Bibliography"/>
        <w:spacing w:line="480" w:lineRule="auto"/>
        <w:rPr>
          <w:lang w:val="en-GB"/>
        </w:rPr>
      </w:pPr>
      <w:r w:rsidRPr="00104F16">
        <w:rPr>
          <w:lang w:val="en-GB"/>
        </w:rPr>
        <w:t>Seebacher F, Beaman J, Little AG (2014) Regulation of thermal acclimation varies between generations of the short-lived mosquitofish that developed in different environmental conditions. Funct Ecol 28:137–148. https://doi.org/10.1111/1365-2435.12156</w:t>
      </w:r>
    </w:p>
    <w:p w14:paraId="5C6AE7FD" w14:textId="77777777" w:rsidR="00104F16" w:rsidRPr="00104F16" w:rsidRDefault="00104F16" w:rsidP="002367CB">
      <w:pPr>
        <w:pStyle w:val="Bibliography"/>
        <w:spacing w:line="480" w:lineRule="auto"/>
        <w:rPr>
          <w:lang w:val="en-GB"/>
        </w:rPr>
      </w:pPr>
      <w:r w:rsidRPr="00104F16">
        <w:rPr>
          <w:lang w:val="en-GB"/>
        </w:rPr>
        <w:t xml:space="preserve">Seebacher F, Grigaltchik VS (2014) Embryonic developmental temperatures modulate thermal acclimation of performance curves in tadpoles of the frog </w:t>
      </w:r>
      <w:r w:rsidRPr="00104F16">
        <w:rPr>
          <w:i/>
          <w:iCs/>
          <w:lang w:val="en-GB"/>
        </w:rPr>
        <w:t>Limnodynastes peronii</w:t>
      </w:r>
      <w:r w:rsidRPr="00104F16">
        <w:rPr>
          <w:lang w:val="en-GB"/>
        </w:rPr>
        <w:t>. PLoS ONE 9:e106492. https://doi.org/10.1371/journal.pone.0106492</w:t>
      </w:r>
    </w:p>
    <w:p w14:paraId="0C52C59B" w14:textId="77777777" w:rsidR="00104F16" w:rsidRPr="00104F16" w:rsidRDefault="00104F16" w:rsidP="002367CB">
      <w:pPr>
        <w:pStyle w:val="Bibliography"/>
        <w:spacing w:line="480" w:lineRule="auto"/>
        <w:rPr>
          <w:lang w:val="en-GB"/>
        </w:rPr>
      </w:pPr>
      <w:r w:rsidRPr="00104F16">
        <w:rPr>
          <w:lang w:val="en-GB"/>
        </w:rPr>
        <w:t>Shama LNS, Strobel A, Mark FC, Wegner KM (2014) Transgenerational plasticity in marine sticklebacks: maternal effects mediate impacts of a warming ocean. Funct Ecol 28:1482–1493. https://doi.org/10.1111/1365-2435.12280</w:t>
      </w:r>
    </w:p>
    <w:p w14:paraId="5E7385FA" w14:textId="77777777" w:rsidR="00104F16" w:rsidRPr="00104F16" w:rsidRDefault="00104F16" w:rsidP="002367CB">
      <w:pPr>
        <w:pStyle w:val="Bibliography"/>
        <w:spacing w:line="480" w:lineRule="auto"/>
        <w:rPr>
          <w:lang w:val="en-GB"/>
        </w:rPr>
      </w:pPr>
      <w:r w:rsidRPr="00104F16">
        <w:rPr>
          <w:lang w:val="en-GB"/>
        </w:rPr>
        <w:lastRenderedPageBreak/>
        <w:t>Storm MA, Angilletta MJ (2007) Rapid assimilation of yolk enhances growth and development of lizard embryos from a cold environment. J Exp Biol 210:3415–3421. https://doi.org/10.1242/jeb.005652</w:t>
      </w:r>
    </w:p>
    <w:p w14:paraId="10E7AA47" w14:textId="77777777" w:rsidR="00104F16" w:rsidRPr="00104F16" w:rsidRDefault="00104F16" w:rsidP="002367CB">
      <w:pPr>
        <w:pStyle w:val="Bibliography"/>
        <w:spacing w:line="480" w:lineRule="auto"/>
        <w:rPr>
          <w:lang w:val="en-GB"/>
        </w:rPr>
      </w:pPr>
      <w:r w:rsidRPr="00104F16">
        <w:rPr>
          <w:lang w:val="en-GB"/>
        </w:rPr>
        <w:t>Sultan SE, Stearns SC (2005) Environmentally Contingent Variation: Phenotypic Plasticity and Norms of Reaction. In: Hallgrímsson B, Hall BK (eds) Variation. Academic Press, Burlington, pp 303–332</w:t>
      </w:r>
    </w:p>
    <w:p w14:paraId="227C3332" w14:textId="77777777" w:rsidR="00104F16" w:rsidRPr="00104F16" w:rsidRDefault="00104F16" w:rsidP="002367CB">
      <w:pPr>
        <w:pStyle w:val="Bibliography"/>
        <w:spacing w:line="480" w:lineRule="auto"/>
        <w:rPr>
          <w:lang w:val="en-GB"/>
        </w:rPr>
      </w:pPr>
      <w:r w:rsidRPr="00104F16">
        <w:rPr>
          <w:lang w:val="en-GB"/>
        </w:rPr>
        <w:t>Thompson MJ, Evans JC, Parsons S, Morand-Ferron J (2018) Urbanization and individual differences in exploration and plasticity. Behav Ecol 29:1415–1425. https://doi.org/10.1093/beheco/ary103</w:t>
      </w:r>
    </w:p>
    <w:p w14:paraId="11C4D0FF" w14:textId="77777777" w:rsidR="00104F16" w:rsidRPr="00104F16" w:rsidRDefault="00104F16" w:rsidP="002367CB">
      <w:pPr>
        <w:pStyle w:val="Bibliography"/>
        <w:spacing w:line="480" w:lineRule="auto"/>
        <w:rPr>
          <w:lang w:val="en-GB"/>
        </w:rPr>
      </w:pPr>
      <w:r w:rsidRPr="00104F16">
        <w:rPr>
          <w:lang w:val="en-GB"/>
        </w:rPr>
        <w:t>Toftegaard T, Posledovich D, Navarro-Cano JA, et al (2015) Variation in plant thermal reaction norms along a latitudinal gradient - more than adaptation to season length. Oikos 125:622–628. https://doi.org/10.1111/oik.02323</w:t>
      </w:r>
    </w:p>
    <w:p w14:paraId="46927338" w14:textId="77777777" w:rsidR="00104F16" w:rsidRPr="00104F16" w:rsidRDefault="00104F16" w:rsidP="002367CB">
      <w:pPr>
        <w:pStyle w:val="Bibliography"/>
        <w:spacing w:line="480" w:lineRule="auto"/>
        <w:rPr>
          <w:lang w:val="en-GB"/>
        </w:rPr>
      </w:pPr>
      <w:r w:rsidRPr="00104F16">
        <w:rPr>
          <w:lang w:val="en-GB"/>
        </w:rPr>
        <w:t>Tomlinson S, Dalziell EL, Withers PC, et al (2018) Measuring metabolic rates of small terrestrial organisms by fluorescence-based closed-system respirometry. J Exp Biol 221:jeb172874. https://doi.org/10.1242/jeb.172874</w:t>
      </w:r>
    </w:p>
    <w:p w14:paraId="7B5B081A" w14:textId="77777777" w:rsidR="00104F16" w:rsidRPr="00104F16" w:rsidRDefault="00104F16" w:rsidP="002367CB">
      <w:pPr>
        <w:pStyle w:val="Bibliography"/>
        <w:spacing w:line="480" w:lineRule="auto"/>
        <w:rPr>
          <w:lang w:val="en-GB"/>
        </w:rPr>
      </w:pPr>
      <w:r w:rsidRPr="00104F16">
        <w:rPr>
          <w:lang w:val="en-GB"/>
        </w:rPr>
        <w:t>Via S, Gomulkiewicz R, De Jong G, et al (1995) Adaptive phenotypic plasticity: consensus and controversy. Trends Ecol Evol 10:212–217. https://doi.org/10.1016/S0169-5347(00)89061-8</w:t>
      </w:r>
    </w:p>
    <w:p w14:paraId="6E52C8B3" w14:textId="77777777" w:rsidR="00104F16" w:rsidRPr="00104F16" w:rsidRDefault="00104F16" w:rsidP="002367CB">
      <w:pPr>
        <w:pStyle w:val="Bibliography"/>
        <w:spacing w:line="480" w:lineRule="auto"/>
        <w:rPr>
          <w:lang w:val="en-GB"/>
        </w:rPr>
      </w:pPr>
      <w:r w:rsidRPr="00104F16">
        <w:rPr>
          <w:lang w:val="en-GB"/>
        </w:rPr>
        <w:t>White CR, Schimpf NG, Cassey P (2013) The repeatability of metabolic rate declines with time. J Exp Biol 216:1763–1765. https://doi.org/10.1242/jeb.076562</w:t>
      </w:r>
    </w:p>
    <w:p w14:paraId="78EA7395" w14:textId="77777777" w:rsidR="00104F16" w:rsidRPr="00104F16" w:rsidRDefault="00104F16" w:rsidP="002367CB">
      <w:pPr>
        <w:pStyle w:val="Bibliography"/>
        <w:spacing w:line="480" w:lineRule="auto"/>
        <w:rPr>
          <w:lang w:val="en-GB"/>
        </w:rPr>
      </w:pPr>
      <w:r w:rsidRPr="00104F16">
        <w:rPr>
          <w:lang w:val="en-GB"/>
        </w:rPr>
        <w:t>Withers PC (1992) Comparative animal physiology. Philadelphia: Saunders College Pub</w:t>
      </w:r>
    </w:p>
    <w:p w14:paraId="462BD5AB" w14:textId="39FB58C1" w:rsidR="00E311BA" w:rsidRPr="00E311BA" w:rsidRDefault="00E311BA" w:rsidP="002367CB">
      <w:pPr>
        <w:spacing w:line="480" w:lineRule="auto"/>
        <w:contextualSpacing/>
        <w:rPr>
          <w:lang w:eastAsia="en-US"/>
        </w:rPr>
      </w:pPr>
      <w:r w:rsidRPr="00390C40">
        <w:rPr>
          <w:lang w:eastAsia="en-US"/>
        </w:rPr>
        <w:fldChar w:fldCharType="end"/>
      </w:r>
    </w:p>
    <w:sectPr w:rsidR="00E311BA" w:rsidRPr="00E311BA" w:rsidSect="00E70537">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Avenir Book">
    <w:altName w:val="﷽﷽﷽﷽﷽﷽﷽﷽ook"/>
    <w:panose1 w:val="02000503020000020003"/>
    <w:charset w:val="00"/>
    <w:family w:val="auto"/>
    <w:pitch w:val="variable"/>
    <w:sig w:usb0="800000AF" w:usb1="5000204A" w:usb2="00000000" w:usb3="00000000" w:csb0="0000009B" w:csb1="00000000"/>
  </w:font>
  <w:font w:name="Al Bayan Plain">
    <w:altName w:val="﷽﷽﷽﷽﷽﷽﷽﷽ PLAIN"/>
    <w:panose1 w:val="00000000000000000000"/>
    <w:charset w:val="B2"/>
    <w:family w:val="auto"/>
    <w:pitch w:val="variable"/>
    <w:sig w:usb0="00002001" w:usb1="00000000" w:usb2="00000008" w:usb3="00000000" w:csb0="00000040" w:csb1="00000000"/>
  </w:font>
  <w:font w:name="Palatino">
    <w:altName w:val="﷽﷽﷽﷽﷽﷽﷽﷽"/>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9ECB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906C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8ED5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2B84C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D6F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1285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A4E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2248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CAA7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72A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57FD4"/>
    <w:multiLevelType w:val="hybridMultilevel"/>
    <w:tmpl w:val="4F7CD8C6"/>
    <w:lvl w:ilvl="0" w:tplc="51B6443A">
      <w:start w:val="5"/>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8624F01"/>
    <w:multiLevelType w:val="multilevel"/>
    <w:tmpl w:val="4FD2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070E32"/>
    <w:multiLevelType w:val="hybridMultilevel"/>
    <w:tmpl w:val="642C7CD0"/>
    <w:lvl w:ilvl="0" w:tplc="0316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9E13376"/>
    <w:multiLevelType w:val="hybridMultilevel"/>
    <w:tmpl w:val="EF8E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701DE"/>
    <w:multiLevelType w:val="hybridMultilevel"/>
    <w:tmpl w:val="81A88196"/>
    <w:lvl w:ilvl="0" w:tplc="04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18C73E86"/>
    <w:multiLevelType w:val="hybridMultilevel"/>
    <w:tmpl w:val="D6421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5D74E7"/>
    <w:multiLevelType w:val="hybridMultilevel"/>
    <w:tmpl w:val="C12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89065E"/>
    <w:multiLevelType w:val="hybridMultilevel"/>
    <w:tmpl w:val="12D8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F56D4"/>
    <w:multiLevelType w:val="multilevel"/>
    <w:tmpl w:val="7C80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9" w15:restartNumberingAfterBreak="0">
    <w:nsid w:val="2E897E84"/>
    <w:multiLevelType w:val="hybridMultilevel"/>
    <w:tmpl w:val="E3C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072472"/>
    <w:multiLevelType w:val="hybridMultilevel"/>
    <w:tmpl w:val="E7EA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CA56AA"/>
    <w:multiLevelType w:val="hybridMultilevel"/>
    <w:tmpl w:val="FB3EF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295D91"/>
    <w:multiLevelType w:val="hybridMultilevel"/>
    <w:tmpl w:val="AC62B846"/>
    <w:lvl w:ilvl="0" w:tplc="51B6443A">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C344DE1"/>
    <w:multiLevelType w:val="hybridMultilevel"/>
    <w:tmpl w:val="1476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6EA8"/>
    <w:multiLevelType w:val="hybridMultilevel"/>
    <w:tmpl w:val="AB8A68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4647E24"/>
    <w:multiLevelType w:val="hybridMultilevel"/>
    <w:tmpl w:val="19BA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96442B"/>
    <w:multiLevelType w:val="multilevel"/>
    <w:tmpl w:val="D0C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8A55DF"/>
    <w:multiLevelType w:val="hybridMultilevel"/>
    <w:tmpl w:val="3BA6C6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02E339B"/>
    <w:multiLevelType w:val="hybridMultilevel"/>
    <w:tmpl w:val="E280D04A"/>
    <w:lvl w:ilvl="0" w:tplc="51B6443A">
      <w:start w:val="5"/>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3" w15:restartNumberingAfterBreak="0">
    <w:nsid w:val="55CD6F70"/>
    <w:multiLevelType w:val="hybridMultilevel"/>
    <w:tmpl w:val="CBC4D34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4" w15:restartNumberingAfterBreak="0">
    <w:nsid w:val="597D5C4D"/>
    <w:multiLevelType w:val="hybridMultilevel"/>
    <w:tmpl w:val="A2EE1AEC"/>
    <w:lvl w:ilvl="0" w:tplc="D0B8BE2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4F7059"/>
    <w:multiLevelType w:val="hybridMultilevel"/>
    <w:tmpl w:val="B8E6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8"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67187C"/>
    <w:multiLevelType w:val="hybridMultilevel"/>
    <w:tmpl w:val="6072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35"/>
  </w:num>
  <w:num w:numId="3">
    <w:abstractNumId w:val="46"/>
  </w:num>
  <w:num w:numId="4">
    <w:abstractNumId w:val="19"/>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28"/>
  </w:num>
  <w:num w:numId="16">
    <w:abstractNumId w:val="18"/>
  </w:num>
  <w:num w:numId="17">
    <w:abstractNumId w:val="15"/>
  </w:num>
  <w:num w:numId="18">
    <w:abstractNumId w:val="33"/>
  </w:num>
  <w:num w:numId="19">
    <w:abstractNumId w:val="26"/>
  </w:num>
  <w:num w:numId="20">
    <w:abstractNumId w:val="24"/>
  </w:num>
  <w:num w:numId="21">
    <w:abstractNumId w:val="34"/>
  </w:num>
  <w:num w:numId="22">
    <w:abstractNumId w:val="23"/>
  </w:num>
  <w:num w:numId="23">
    <w:abstractNumId w:val="47"/>
  </w:num>
  <w:num w:numId="24">
    <w:abstractNumId w:val="10"/>
  </w:num>
  <w:num w:numId="25">
    <w:abstractNumId w:val="21"/>
  </w:num>
  <w:num w:numId="26">
    <w:abstractNumId w:val="48"/>
  </w:num>
  <w:num w:numId="27">
    <w:abstractNumId w:val="16"/>
  </w:num>
  <w:num w:numId="28">
    <w:abstractNumId w:val="27"/>
  </w:num>
  <w:num w:numId="29">
    <w:abstractNumId w:val="40"/>
  </w:num>
  <w:num w:numId="30">
    <w:abstractNumId w:val="39"/>
  </w:num>
  <w:num w:numId="31">
    <w:abstractNumId w:val="49"/>
  </w:num>
  <w:num w:numId="32">
    <w:abstractNumId w:val="20"/>
  </w:num>
  <w:num w:numId="33">
    <w:abstractNumId w:val="22"/>
  </w:num>
  <w:num w:numId="34">
    <w:abstractNumId w:val="30"/>
  </w:num>
  <w:num w:numId="35">
    <w:abstractNumId w:val="25"/>
  </w:num>
  <w:num w:numId="36">
    <w:abstractNumId w:val="36"/>
  </w:num>
  <w:num w:numId="37">
    <w:abstractNumId w:val="31"/>
  </w:num>
  <w:num w:numId="38">
    <w:abstractNumId w:val="45"/>
  </w:num>
  <w:num w:numId="39">
    <w:abstractNumId w:val="13"/>
  </w:num>
  <w:num w:numId="40">
    <w:abstractNumId w:val="29"/>
  </w:num>
  <w:num w:numId="41">
    <w:abstractNumId w:val="14"/>
  </w:num>
  <w:num w:numId="42">
    <w:abstractNumId w:val="37"/>
  </w:num>
  <w:num w:numId="43">
    <w:abstractNumId w:val="41"/>
  </w:num>
  <w:num w:numId="44">
    <w:abstractNumId w:val="44"/>
  </w:num>
  <w:num w:numId="45">
    <w:abstractNumId w:val="11"/>
  </w:num>
  <w:num w:numId="46">
    <w:abstractNumId w:val="43"/>
  </w:num>
  <w:num w:numId="47">
    <w:abstractNumId w:val="17"/>
  </w:num>
  <w:num w:numId="48">
    <w:abstractNumId w:val="42"/>
  </w:num>
  <w:num w:numId="49">
    <w:abstractNumId w:val="32"/>
  </w:num>
  <w:num w:numId="5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 Kar">
    <w15:presenceInfo w15:providerId="AD" w15:userId="S::z3516573@ad.unsw.edu.au::ff3578db-7e92-45f3-8b6c-980dfd0ed9ff"/>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1"/>
    <w:rsid w:val="000023CB"/>
    <w:rsid w:val="000059D1"/>
    <w:rsid w:val="00005A2E"/>
    <w:rsid w:val="00011E3C"/>
    <w:rsid w:val="0001244F"/>
    <w:rsid w:val="00020A27"/>
    <w:rsid w:val="000232A2"/>
    <w:rsid w:val="000255E9"/>
    <w:rsid w:val="000268A4"/>
    <w:rsid w:val="00026BA1"/>
    <w:rsid w:val="00027594"/>
    <w:rsid w:val="0003094E"/>
    <w:rsid w:val="000311E4"/>
    <w:rsid w:val="00035EBA"/>
    <w:rsid w:val="0003655E"/>
    <w:rsid w:val="00036854"/>
    <w:rsid w:val="00037AFB"/>
    <w:rsid w:val="00037CB7"/>
    <w:rsid w:val="00037F1D"/>
    <w:rsid w:val="000409B7"/>
    <w:rsid w:val="000413F1"/>
    <w:rsid w:val="00041400"/>
    <w:rsid w:val="000416AD"/>
    <w:rsid w:val="00047CF0"/>
    <w:rsid w:val="000505E3"/>
    <w:rsid w:val="00050D27"/>
    <w:rsid w:val="000512D2"/>
    <w:rsid w:val="00052241"/>
    <w:rsid w:val="00052986"/>
    <w:rsid w:val="00052A82"/>
    <w:rsid w:val="00053D16"/>
    <w:rsid w:val="00055F13"/>
    <w:rsid w:val="00057AD5"/>
    <w:rsid w:val="00057F73"/>
    <w:rsid w:val="00060EA5"/>
    <w:rsid w:val="000631AE"/>
    <w:rsid w:val="000637E7"/>
    <w:rsid w:val="00065772"/>
    <w:rsid w:val="000657E1"/>
    <w:rsid w:val="00066C85"/>
    <w:rsid w:val="000675F4"/>
    <w:rsid w:val="00070128"/>
    <w:rsid w:val="0007072D"/>
    <w:rsid w:val="00071ABB"/>
    <w:rsid w:val="00072C4C"/>
    <w:rsid w:val="00072F38"/>
    <w:rsid w:val="00072F96"/>
    <w:rsid w:val="000751A6"/>
    <w:rsid w:val="00076B26"/>
    <w:rsid w:val="000809C1"/>
    <w:rsid w:val="00084487"/>
    <w:rsid w:val="00084DDD"/>
    <w:rsid w:val="000854A8"/>
    <w:rsid w:val="00085D85"/>
    <w:rsid w:val="00086DED"/>
    <w:rsid w:val="00087FCD"/>
    <w:rsid w:val="00091EC6"/>
    <w:rsid w:val="0009268A"/>
    <w:rsid w:val="00093641"/>
    <w:rsid w:val="000940AE"/>
    <w:rsid w:val="00094D17"/>
    <w:rsid w:val="000A06AF"/>
    <w:rsid w:val="000A0958"/>
    <w:rsid w:val="000A50F6"/>
    <w:rsid w:val="000B056F"/>
    <w:rsid w:val="000B1ABA"/>
    <w:rsid w:val="000B3A64"/>
    <w:rsid w:val="000B7F8C"/>
    <w:rsid w:val="000C2D1B"/>
    <w:rsid w:val="000C4CF8"/>
    <w:rsid w:val="000C5037"/>
    <w:rsid w:val="000C66D7"/>
    <w:rsid w:val="000D0F26"/>
    <w:rsid w:val="000D4316"/>
    <w:rsid w:val="000D5F3A"/>
    <w:rsid w:val="000E326F"/>
    <w:rsid w:val="000E32FE"/>
    <w:rsid w:val="000E5A67"/>
    <w:rsid w:val="000E6057"/>
    <w:rsid w:val="000E6760"/>
    <w:rsid w:val="000F00B8"/>
    <w:rsid w:val="000F0EE1"/>
    <w:rsid w:val="000F6127"/>
    <w:rsid w:val="000F69CA"/>
    <w:rsid w:val="000F7988"/>
    <w:rsid w:val="00100483"/>
    <w:rsid w:val="00100917"/>
    <w:rsid w:val="00103FDE"/>
    <w:rsid w:val="001041D3"/>
    <w:rsid w:val="001044FD"/>
    <w:rsid w:val="00104F16"/>
    <w:rsid w:val="00106F02"/>
    <w:rsid w:val="001117EF"/>
    <w:rsid w:val="00112953"/>
    <w:rsid w:val="0011421C"/>
    <w:rsid w:val="00114FED"/>
    <w:rsid w:val="00115C03"/>
    <w:rsid w:val="00116F30"/>
    <w:rsid w:val="00121821"/>
    <w:rsid w:val="0012244E"/>
    <w:rsid w:val="00122D9D"/>
    <w:rsid w:val="00125B6F"/>
    <w:rsid w:val="00126374"/>
    <w:rsid w:val="001265EA"/>
    <w:rsid w:val="00126DD9"/>
    <w:rsid w:val="00127B0A"/>
    <w:rsid w:val="00133900"/>
    <w:rsid w:val="0013395F"/>
    <w:rsid w:val="001379B2"/>
    <w:rsid w:val="001434C4"/>
    <w:rsid w:val="001443CB"/>
    <w:rsid w:val="00144757"/>
    <w:rsid w:val="00145E42"/>
    <w:rsid w:val="001478B0"/>
    <w:rsid w:val="001518C0"/>
    <w:rsid w:val="00155DF9"/>
    <w:rsid w:val="0015776D"/>
    <w:rsid w:val="0016391A"/>
    <w:rsid w:val="00163BDF"/>
    <w:rsid w:val="00170FF6"/>
    <w:rsid w:val="00171657"/>
    <w:rsid w:val="00171F62"/>
    <w:rsid w:val="00172D21"/>
    <w:rsid w:val="001738AC"/>
    <w:rsid w:val="0017410F"/>
    <w:rsid w:val="001804B0"/>
    <w:rsid w:val="00181EFB"/>
    <w:rsid w:val="0018240E"/>
    <w:rsid w:val="001826A5"/>
    <w:rsid w:val="00182D01"/>
    <w:rsid w:val="0018333F"/>
    <w:rsid w:val="0018395C"/>
    <w:rsid w:val="00185525"/>
    <w:rsid w:val="0018701E"/>
    <w:rsid w:val="0018752D"/>
    <w:rsid w:val="001879DB"/>
    <w:rsid w:val="00190795"/>
    <w:rsid w:val="00191151"/>
    <w:rsid w:val="0019119A"/>
    <w:rsid w:val="0019194C"/>
    <w:rsid w:val="0019341F"/>
    <w:rsid w:val="00193CB5"/>
    <w:rsid w:val="00195CFA"/>
    <w:rsid w:val="001965DD"/>
    <w:rsid w:val="001A1885"/>
    <w:rsid w:val="001A2087"/>
    <w:rsid w:val="001A39B6"/>
    <w:rsid w:val="001A6A6A"/>
    <w:rsid w:val="001B01CC"/>
    <w:rsid w:val="001B1F8D"/>
    <w:rsid w:val="001B4F05"/>
    <w:rsid w:val="001B6269"/>
    <w:rsid w:val="001C33AD"/>
    <w:rsid w:val="001C41F7"/>
    <w:rsid w:val="001D23BF"/>
    <w:rsid w:val="001D4507"/>
    <w:rsid w:val="001D4780"/>
    <w:rsid w:val="001D62F7"/>
    <w:rsid w:val="001D68CF"/>
    <w:rsid w:val="001D7BF2"/>
    <w:rsid w:val="001E146B"/>
    <w:rsid w:val="001E1827"/>
    <w:rsid w:val="001E49B9"/>
    <w:rsid w:val="001E5297"/>
    <w:rsid w:val="001F17E8"/>
    <w:rsid w:val="001F2499"/>
    <w:rsid w:val="001F2B80"/>
    <w:rsid w:val="001F378B"/>
    <w:rsid w:val="00204208"/>
    <w:rsid w:val="00210D4D"/>
    <w:rsid w:val="00213952"/>
    <w:rsid w:val="00213D18"/>
    <w:rsid w:val="00214A79"/>
    <w:rsid w:val="0022107B"/>
    <w:rsid w:val="00222D02"/>
    <w:rsid w:val="002238D5"/>
    <w:rsid w:val="0022511E"/>
    <w:rsid w:val="0022670A"/>
    <w:rsid w:val="0022692C"/>
    <w:rsid w:val="00231235"/>
    <w:rsid w:val="0023208A"/>
    <w:rsid w:val="002359BE"/>
    <w:rsid w:val="002367CB"/>
    <w:rsid w:val="00237086"/>
    <w:rsid w:val="0024077E"/>
    <w:rsid w:val="002446C0"/>
    <w:rsid w:val="0024527E"/>
    <w:rsid w:val="00245917"/>
    <w:rsid w:val="002504B3"/>
    <w:rsid w:val="00252168"/>
    <w:rsid w:val="00262B27"/>
    <w:rsid w:val="002631CC"/>
    <w:rsid w:val="00265D72"/>
    <w:rsid w:val="0027253E"/>
    <w:rsid w:val="00272DC6"/>
    <w:rsid w:val="00276C18"/>
    <w:rsid w:val="002876BD"/>
    <w:rsid w:val="00294E1F"/>
    <w:rsid w:val="00294EB2"/>
    <w:rsid w:val="00295B7B"/>
    <w:rsid w:val="002966FB"/>
    <w:rsid w:val="002977C2"/>
    <w:rsid w:val="00297DB1"/>
    <w:rsid w:val="002A17E2"/>
    <w:rsid w:val="002A5DD3"/>
    <w:rsid w:val="002A6D40"/>
    <w:rsid w:val="002B0421"/>
    <w:rsid w:val="002B134E"/>
    <w:rsid w:val="002B5FB7"/>
    <w:rsid w:val="002C0AF0"/>
    <w:rsid w:val="002C0DFA"/>
    <w:rsid w:val="002C3153"/>
    <w:rsid w:val="002C3684"/>
    <w:rsid w:val="002C77B0"/>
    <w:rsid w:val="002D0FED"/>
    <w:rsid w:val="002D0FF0"/>
    <w:rsid w:val="002D2509"/>
    <w:rsid w:val="002D2615"/>
    <w:rsid w:val="002D6372"/>
    <w:rsid w:val="002D6B89"/>
    <w:rsid w:val="002E098B"/>
    <w:rsid w:val="002E1678"/>
    <w:rsid w:val="002E4C69"/>
    <w:rsid w:val="002E5EDA"/>
    <w:rsid w:val="002F0844"/>
    <w:rsid w:val="002F77D5"/>
    <w:rsid w:val="00300C80"/>
    <w:rsid w:val="00301550"/>
    <w:rsid w:val="00304FD7"/>
    <w:rsid w:val="003059FF"/>
    <w:rsid w:val="003070D7"/>
    <w:rsid w:val="00307DAD"/>
    <w:rsid w:val="0031588E"/>
    <w:rsid w:val="00315F52"/>
    <w:rsid w:val="00316870"/>
    <w:rsid w:val="00316B38"/>
    <w:rsid w:val="003207F6"/>
    <w:rsid w:val="00320ED0"/>
    <w:rsid w:val="0032399E"/>
    <w:rsid w:val="00323B4F"/>
    <w:rsid w:val="003259A5"/>
    <w:rsid w:val="00325C13"/>
    <w:rsid w:val="00330559"/>
    <w:rsid w:val="00331EBC"/>
    <w:rsid w:val="003323B1"/>
    <w:rsid w:val="00332816"/>
    <w:rsid w:val="00332B15"/>
    <w:rsid w:val="00334FA6"/>
    <w:rsid w:val="00334FE7"/>
    <w:rsid w:val="0033561A"/>
    <w:rsid w:val="0033563B"/>
    <w:rsid w:val="003401CD"/>
    <w:rsid w:val="00341E3B"/>
    <w:rsid w:val="00341E72"/>
    <w:rsid w:val="00346601"/>
    <w:rsid w:val="00352DA8"/>
    <w:rsid w:val="00353130"/>
    <w:rsid w:val="003543A7"/>
    <w:rsid w:val="003546A6"/>
    <w:rsid w:val="00355B33"/>
    <w:rsid w:val="00360556"/>
    <w:rsid w:val="00363B8C"/>
    <w:rsid w:val="00366E9F"/>
    <w:rsid w:val="00373A51"/>
    <w:rsid w:val="0037459B"/>
    <w:rsid w:val="00374AB6"/>
    <w:rsid w:val="00381C9B"/>
    <w:rsid w:val="003847F1"/>
    <w:rsid w:val="003906B5"/>
    <w:rsid w:val="003907F1"/>
    <w:rsid w:val="00390C40"/>
    <w:rsid w:val="00391B80"/>
    <w:rsid w:val="00394493"/>
    <w:rsid w:val="003961A1"/>
    <w:rsid w:val="003A0561"/>
    <w:rsid w:val="003A1A20"/>
    <w:rsid w:val="003A2F6C"/>
    <w:rsid w:val="003A3BA4"/>
    <w:rsid w:val="003A58E1"/>
    <w:rsid w:val="003A6913"/>
    <w:rsid w:val="003B4E5E"/>
    <w:rsid w:val="003B6C3B"/>
    <w:rsid w:val="003B7141"/>
    <w:rsid w:val="003C09B9"/>
    <w:rsid w:val="003C0C0D"/>
    <w:rsid w:val="003C35DA"/>
    <w:rsid w:val="003C3D0C"/>
    <w:rsid w:val="003C5025"/>
    <w:rsid w:val="003D0A92"/>
    <w:rsid w:val="003D1A05"/>
    <w:rsid w:val="003D3C4F"/>
    <w:rsid w:val="003D4D4B"/>
    <w:rsid w:val="003D6EAC"/>
    <w:rsid w:val="003D70AB"/>
    <w:rsid w:val="003E0E83"/>
    <w:rsid w:val="003E1CDA"/>
    <w:rsid w:val="003E28E7"/>
    <w:rsid w:val="003E3AF8"/>
    <w:rsid w:val="003F04B5"/>
    <w:rsid w:val="003F2C1E"/>
    <w:rsid w:val="003F3853"/>
    <w:rsid w:val="003F3A4A"/>
    <w:rsid w:val="003F5756"/>
    <w:rsid w:val="003F5FDA"/>
    <w:rsid w:val="0040062C"/>
    <w:rsid w:val="00400E43"/>
    <w:rsid w:val="00405867"/>
    <w:rsid w:val="00406BF7"/>
    <w:rsid w:val="00406CC8"/>
    <w:rsid w:val="00412E2F"/>
    <w:rsid w:val="00413B5A"/>
    <w:rsid w:val="004147D9"/>
    <w:rsid w:val="00414937"/>
    <w:rsid w:val="00415014"/>
    <w:rsid w:val="004179F6"/>
    <w:rsid w:val="00426C5E"/>
    <w:rsid w:val="00431B8D"/>
    <w:rsid w:val="004337A5"/>
    <w:rsid w:val="00436C06"/>
    <w:rsid w:val="0043760E"/>
    <w:rsid w:val="004401F4"/>
    <w:rsid w:val="004416C8"/>
    <w:rsid w:val="004418CD"/>
    <w:rsid w:val="00442A9C"/>
    <w:rsid w:val="0044450A"/>
    <w:rsid w:val="00444C8C"/>
    <w:rsid w:val="00446969"/>
    <w:rsid w:val="00447550"/>
    <w:rsid w:val="00450147"/>
    <w:rsid w:val="004508CD"/>
    <w:rsid w:val="0045114E"/>
    <w:rsid w:val="00454805"/>
    <w:rsid w:val="00461FFB"/>
    <w:rsid w:val="00462FB6"/>
    <w:rsid w:val="0046366E"/>
    <w:rsid w:val="00463FE5"/>
    <w:rsid w:val="004646DF"/>
    <w:rsid w:val="00466E3C"/>
    <w:rsid w:val="00471A3F"/>
    <w:rsid w:val="00472CF2"/>
    <w:rsid w:val="00473EF6"/>
    <w:rsid w:val="00474EA5"/>
    <w:rsid w:val="0047514A"/>
    <w:rsid w:val="00477E80"/>
    <w:rsid w:val="0048036D"/>
    <w:rsid w:val="004823A7"/>
    <w:rsid w:val="00482E42"/>
    <w:rsid w:val="0048399C"/>
    <w:rsid w:val="00483A46"/>
    <w:rsid w:val="00483ACE"/>
    <w:rsid w:val="00485243"/>
    <w:rsid w:val="00486103"/>
    <w:rsid w:val="004864BB"/>
    <w:rsid w:val="004904EB"/>
    <w:rsid w:val="00490960"/>
    <w:rsid w:val="00492A61"/>
    <w:rsid w:val="00493BB9"/>
    <w:rsid w:val="00495CF7"/>
    <w:rsid w:val="004A691C"/>
    <w:rsid w:val="004B0A45"/>
    <w:rsid w:val="004B1794"/>
    <w:rsid w:val="004B20A7"/>
    <w:rsid w:val="004B4204"/>
    <w:rsid w:val="004B45A4"/>
    <w:rsid w:val="004B491D"/>
    <w:rsid w:val="004B7340"/>
    <w:rsid w:val="004C139D"/>
    <w:rsid w:val="004C55ED"/>
    <w:rsid w:val="004C74C1"/>
    <w:rsid w:val="004D07CC"/>
    <w:rsid w:val="004D2B10"/>
    <w:rsid w:val="004D3739"/>
    <w:rsid w:val="004D3F3F"/>
    <w:rsid w:val="004D52B7"/>
    <w:rsid w:val="004D610A"/>
    <w:rsid w:val="004D7445"/>
    <w:rsid w:val="004D76B7"/>
    <w:rsid w:val="004E2202"/>
    <w:rsid w:val="004E283D"/>
    <w:rsid w:val="004E3EDB"/>
    <w:rsid w:val="004E470F"/>
    <w:rsid w:val="004E4C16"/>
    <w:rsid w:val="004E4D36"/>
    <w:rsid w:val="004E6299"/>
    <w:rsid w:val="004F025D"/>
    <w:rsid w:val="004F02F9"/>
    <w:rsid w:val="004F1138"/>
    <w:rsid w:val="004F2533"/>
    <w:rsid w:val="004F3B7A"/>
    <w:rsid w:val="004F3C1D"/>
    <w:rsid w:val="004F5187"/>
    <w:rsid w:val="004F52CF"/>
    <w:rsid w:val="004F56DB"/>
    <w:rsid w:val="004F56DE"/>
    <w:rsid w:val="004F7997"/>
    <w:rsid w:val="005006C7"/>
    <w:rsid w:val="0050415F"/>
    <w:rsid w:val="0050609E"/>
    <w:rsid w:val="005060D0"/>
    <w:rsid w:val="00506538"/>
    <w:rsid w:val="00512C23"/>
    <w:rsid w:val="00513488"/>
    <w:rsid w:val="005204B7"/>
    <w:rsid w:val="00523F57"/>
    <w:rsid w:val="00524213"/>
    <w:rsid w:val="00527D39"/>
    <w:rsid w:val="005353C8"/>
    <w:rsid w:val="00536415"/>
    <w:rsid w:val="00536D2E"/>
    <w:rsid w:val="005400F9"/>
    <w:rsid w:val="00541427"/>
    <w:rsid w:val="00545573"/>
    <w:rsid w:val="00545BA8"/>
    <w:rsid w:val="0054739E"/>
    <w:rsid w:val="00550EFE"/>
    <w:rsid w:val="00551B82"/>
    <w:rsid w:val="00553985"/>
    <w:rsid w:val="00553A3B"/>
    <w:rsid w:val="0056146F"/>
    <w:rsid w:val="00562E58"/>
    <w:rsid w:val="0056361C"/>
    <w:rsid w:val="005641FF"/>
    <w:rsid w:val="005649D7"/>
    <w:rsid w:val="00566CB1"/>
    <w:rsid w:val="00570BB6"/>
    <w:rsid w:val="00571EB8"/>
    <w:rsid w:val="005809CD"/>
    <w:rsid w:val="00581917"/>
    <w:rsid w:val="005843CE"/>
    <w:rsid w:val="005847BA"/>
    <w:rsid w:val="00585E0C"/>
    <w:rsid w:val="0059081D"/>
    <w:rsid w:val="00592577"/>
    <w:rsid w:val="00592908"/>
    <w:rsid w:val="005945D5"/>
    <w:rsid w:val="005955DF"/>
    <w:rsid w:val="00597325"/>
    <w:rsid w:val="0059790D"/>
    <w:rsid w:val="005A2F17"/>
    <w:rsid w:val="005A3220"/>
    <w:rsid w:val="005A4D8D"/>
    <w:rsid w:val="005A63CA"/>
    <w:rsid w:val="005A78D5"/>
    <w:rsid w:val="005B061E"/>
    <w:rsid w:val="005B0E63"/>
    <w:rsid w:val="005B0F5B"/>
    <w:rsid w:val="005B1FD1"/>
    <w:rsid w:val="005B745F"/>
    <w:rsid w:val="005C1DAA"/>
    <w:rsid w:val="005C4D82"/>
    <w:rsid w:val="005C5623"/>
    <w:rsid w:val="005C5C48"/>
    <w:rsid w:val="005C6F92"/>
    <w:rsid w:val="005C7B8C"/>
    <w:rsid w:val="005D3D14"/>
    <w:rsid w:val="005D5262"/>
    <w:rsid w:val="005D5EF0"/>
    <w:rsid w:val="005E0498"/>
    <w:rsid w:val="005E06FA"/>
    <w:rsid w:val="005E1177"/>
    <w:rsid w:val="005E2CEE"/>
    <w:rsid w:val="005E3953"/>
    <w:rsid w:val="005E4361"/>
    <w:rsid w:val="005F077C"/>
    <w:rsid w:val="005F490B"/>
    <w:rsid w:val="005F5704"/>
    <w:rsid w:val="005F5ED0"/>
    <w:rsid w:val="005F66E7"/>
    <w:rsid w:val="005F69DD"/>
    <w:rsid w:val="005F6F0E"/>
    <w:rsid w:val="005F7C7A"/>
    <w:rsid w:val="005F7E2C"/>
    <w:rsid w:val="00600DBA"/>
    <w:rsid w:val="00603672"/>
    <w:rsid w:val="006042EF"/>
    <w:rsid w:val="006063F3"/>
    <w:rsid w:val="00615760"/>
    <w:rsid w:val="006167E3"/>
    <w:rsid w:val="00617763"/>
    <w:rsid w:val="00617E00"/>
    <w:rsid w:val="006218FD"/>
    <w:rsid w:val="00624704"/>
    <w:rsid w:val="006335E1"/>
    <w:rsid w:val="006335EA"/>
    <w:rsid w:val="00633ABA"/>
    <w:rsid w:val="006408D9"/>
    <w:rsid w:val="006416AF"/>
    <w:rsid w:val="006438B7"/>
    <w:rsid w:val="00644B35"/>
    <w:rsid w:val="00645618"/>
    <w:rsid w:val="0064607E"/>
    <w:rsid w:val="00646F09"/>
    <w:rsid w:val="00647483"/>
    <w:rsid w:val="00650EB5"/>
    <w:rsid w:val="0065167A"/>
    <w:rsid w:val="00653858"/>
    <w:rsid w:val="0066004D"/>
    <w:rsid w:val="006616AB"/>
    <w:rsid w:val="00667E05"/>
    <w:rsid w:val="006765B0"/>
    <w:rsid w:val="00676A64"/>
    <w:rsid w:val="00681E20"/>
    <w:rsid w:val="00682453"/>
    <w:rsid w:val="00686636"/>
    <w:rsid w:val="00686A4A"/>
    <w:rsid w:val="00686EBE"/>
    <w:rsid w:val="006876A9"/>
    <w:rsid w:val="006905D7"/>
    <w:rsid w:val="00690D9F"/>
    <w:rsid w:val="006914B8"/>
    <w:rsid w:val="00692CAC"/>
    <w:rsid w:val="00692E8B"/>
    <w:rsid w:val="00693ECB"/>
    <w:rsid w:val="006951A3"/>
    <w:rsid w:val="00696455"/>
    <w:rsid w:val="00697D33"/>
    <w:rsid w:val="006A0596"/>
    <w:rsid w:val="006A2A8A"/>
    <w:rsid w:val="006A2DA7"/>
    <w:rsid w:val="006A38FE"/>
    <w:rsid w:val="006A5E5E"/>
    <w:rsid w:val="006B18D1"/>
    <w:rsid w:val="006B45C3"/>
    <w:rsid w:val="006B593D"/>
    <w:rsid w:val="006B5B31"/>
    <w:rsid w:val="006C07CD"/>
    <w:rsid w:val="006C1CC6"/>
    <w:rsid w:val="006C29F3"/>
    <w:rsid w:val="006C3070"/>
    <w:rsid w:val="006C4CA4"/>
    <w:rsid w:val="006D0582"/>
    <w:rsid w:val="006D075E"/>
    <w:rsid w:val="006D08F7"/>
    <w:rsid w:val="006D4DD4"/>
    <w:rsid w:val="006D6E24"/>
    <w:rsid w:val="006E2780"/>
    <w:rsid w:val="006E42EC"/>
    <w:rsid w:val="006E676A"/>
    <w:rsid w:val="006E7955"/>
    <w:rsid w:val="006F1909"/>
    <w:rsid w:val="006F1B60"/>
    <w:rsid w:val="006F546A"/>
    <w:rsid w:val="00700DB6"/>
    <w:rsid w:val="00705054"/>
    <w:rsid w:val="00705083"/>
    <w:rsid w:val="007053E3"/>
    <w:rsid w:val="00706822"/>
    <w:rsid w:val="00706F4C"/>
    <w:rsid w:val="007075C4"/>
    <w:rsid w:val="007076D7"/>
    <w:rsid w:val="0071088E"/>
    <w:rsid w:val="0071273E"/>
    <w:rsid w:val="007132DF"/>
    <w:rsid w:val="00715022"/>
    <w:rsid w:val="00715ACB"/>
    <w:rsid w:val="0071653B"/>
    <w:rsid w:val="00717442"/>
    <w:rsid w:val="00717E6D"/>
    <w:rsid w:val="00725F8D"/>
    <w:rsid w:val="00726F63"/>
    <w:rsid w:val="007275A5"/>
    <w:rsid w:val="00730E70"/>
    <w:rsid w:val="00732E1D"/>
    <w:rsid w:val="007343D7"/>
    <w:rsid w:val="00741424"/>
    <w:rsid w:val="00742D08"/>
    <w:rsid w:val="007431E8"/>
    <w:rsid w:val="0074653A"/>
    <w:rsid w:val="00747FB9"/>
    <w:rsid w:val="0075005B"/>
    <w:rsid w:val="007505DA"/>
    <w:rsid w:val="00751DC8"/>
    <w:rsid w:val="00755CB1"/>
    <w:rsid w:val="00757CBD"/>
    <w:rsid w:val="00762A94"/>
    <w:rsid w:val="0076610E"/>
    <w:rsid w:val="00766F33"/>
    <w:rsid w:val="00772E4E"/>
    <w:rsid w:val="007731CB"/>
    <w:rsid w:val="00773921"/>
    <w:rsid w:val="007744FA"/>
    <w:rsid w:val="00776C3B"/>
    <w:rsid w:val="00780CD3"/>
    <w:rsid w:val="0079111E"/>
    <w:rsid w:val="0079245F"/>
    <w:rsid w:val="00793BC1"/>
    <w:rsid w:val="00794E59"/>
    <w:rsid w:val="00795A15"/>
    <w:rsid w:val="00796501"/>
    <w:rsid w:val="007A013C"/>
    <w:rsid w:val="007A0985"/>
    <w:rsid w:val="007B2306"/>
    <w:rsid w:val="007B5558"/>
    <w:rsid w:val="007C5B92"/>
    <w:rsid w:val="007D6DCC"/>
    <w:rsid w:val="007E0124"/>
    <w:rsid w:val="007E0B37"/>
    <w:rsid w:val="007E17DC"/>
    <w:rsid w:val="007E416E"/>
    <w:rsid w:val="007E5703"/>
    <w:rsid w:val="007E731E"/>
    <w:rsid w:val="007E7CC0"/>
    <w:rsid w:val="007F12A1"/>
    <w:rsid w:val="007F1475"/>
    <w:rsid w:val="007F39CD"/>
    <w:rsid w:val="007F4FB4"/>
    <w:rsid w:val="007F73F3"/>
    <w:rsid w:val="0080023B"/>
    <w:rsid w:val="0080090F"/>
    <w:rsid w:val="00800B0E"/>
    <w:rsid w:val="00801BE2"/>
    <w:rsid w:val="00802F62"/>
    <w:rsid w:val="00803BDE"/>
    <w:rsid w:val="00803C87"/>
    <w:rsid w:val="008059CF"/>
    <w:rsid w:val="00805F75"/>
    <w:rsid w:val="00806330"/>
    <w:rsid w:val="0080652D"/>
    <w:rsid w:val="00807011"/>
    <w:rsid w:val="008115D6"/>
    <w:rsid w:val="00811C11"/>
    <w:rsid w:val="00814BAE"/>
    <w:rsid w:val="00814CC5"/>
    <w:rsid w:val="0081630D"/>
    <w:rsid w:val="00816CDF"/>
    <w:rsid w:val="00817DD6"/>
    <w:rsid w:val="00820C58"/>
    <w:rsid w:val="00821F87"/>
    <w:rsid w:val="008226DB"/>
    <w:rsid w:val="00823FEC"/>
    <w:rsid w:val="008260B4"/>
    <w:rsid w:val="00827B64"/>
    <w:rsid w:val="0083312E"/>
    <w:rsid w:val="00842348"/>
    <w:rsid w:val="008512C2"/>
    <w:rsid w:val="008521D9"/>
    <w:rsid w:val="00852F77"/>
    <w:rsid w:val="00853D81"/>
    <w:rsid w:val="008552FD"/>
    <w:rsid w:val="0086509B"/>
    <w:rsid w:val="0087133C"/>
    <w:rsid w:val="008719F5"/>
    <w:rsid w:val="00874F46"/>
    <w:rsid w:val="00875DBA"/>
    <w:rsid w:val="00877229"/>
    <w:rsid w:val="00883E58"/>
    <w:rsid w:val="00884420"/>
    <w:rsid w:val="00885D54"/>
    <w:rsid w:val="0088693E"/>
    <w:rsid w:val="00893036"/>
    <w:rsid w:val="00893960"/>
    <w:rsid w:val="0089663D"/>
    <w:rsid w:val="008967AE"/>
    <w:rsid w:val="00896906"/>
    <w:rsid w:val="008A188E"/>
    <w:rsid w:val="008B1FB5"/>
    <w:rsid w:val="008B2954"/>
    <w:rsid w:val="008B3317"/>
    <w:rsid w:val="008B462D"/>
    <w:rsid w:val="008B51B5"/>
    <w:rsid w:val="008B642C"/>
    <w:rsid w:val="008C0CB8"/>
    <w:rsid w:val="008C5CDA"/>
    <w:rsid w:val="008C5E6D"/>
    <w:rsid w:val="008C6C89"/>
    <w:rsid w:val="008C7F43"/>
    <w:rsid w:val="008D0BCA"/>
    <w:rsid w:val="008D18A0"/>
    <w:rsid w:val="008D6504"/>
    <w:rsid w:val="008D7CFF"/>
    <w:rsid w:val="008E1938"/>
    <w:rsid w:val="008E292C"/>
    <w:rsid w:val="008E4DF6"/>
    <w:rsid w:val="008F02C5"/>
    <w:rsid w:val="008F1E67"/>
    <w:rsid w:val="008F291B"/>
    <w:rsid w:val="008F578C"/>
    <w:rsid w:val="009001E3"/>
    <w:rsid w:val="009023CF"/>
    <w:rsid w:val="00902455"/>
    <w:rsid w:val="00904043"/>
    <w:rsid w:val="009045FB"/>
    <w:rsid w:val="00907A3B"/>
    <w:rsid w:val="00910CAE"/>
    <w:rsid w:val="0091235C"/>
    <w:rsid w:val="009137B0"/>
    <w:rsid w:val="00915B93"/>
    <w:rsid w:val="0091626A"/>
    <w:rsid w:val="00924307"/>
    <w:rsid w:val="00924EC5"/>
    <w:rsid w:val="00926DAB"/>
    <w:rsid w:val="009270CD"/>
    <w:rsid w:val="009306F4"/>
    <w:rsid w:val="00930EAB"/>
    <w:rsid w:val="009313D4"/>
    <w:rsid w:val="00931591"/>
    <w:rsid w:val="0093224E"/>
    <w:rsid w:val="00933749"/>
    <w:rsid w:val="0093466E"/>
    <w:rsid w:val="00936E35"/>
    <w:rsid w:val="00936F5F"/>
    <w:rsid w:val="009410C8"/>
    <w:rsid w:val="00942FC9"/>
    <w:rsid w:val="00947924"/>
    <w:rsid w:val="00950F65"/>
    <w:rsid w:val="009525C4"/>
    <w:rsid w:val="009533C0"/>
    <w:rsid w:val="00953CAD"/>
    <w:rsid w:val="009548DC"/>
    <w:rsid w:val="00956B5C"/>
    <w:rsid w:val="00956C0E"/>
    <w:rsid w:val="009572E6"/>
    <w:rsid w:val="009603DB"/>
    <w:rsid w:val="009605FE"/>
    <w:rsid w:val="009610BC"/>
    <w:rsid w:val="009615C9"/>
    <w:rsid w:val="009617D1"/>
    <w:rsid w:val="009639CF"/>
    <w:rsid w:val="00963D21"/>
    <w:rsid w:val="00965E43"/>
    <w:rsid w:val="0096720B"/>
    <w:rsid w:val="00967E8F"/>
    <w:rsid w:val="00971909"/>
    <w:rsid w:val="00971BFA"/>
    <w:rsid w:val="00972893"/>
    <w:rsid w:val="00974F69"/>
    <w:rsid w:val="009774FD"/>
    <w:rsid w:val="009875DA"/>
    <w:rsid w:val="00990A56"/>
    <w:rsid w:val="00990D84"/>
    <w:rsid w:val="00991D17"/>
    <w:rsid w:val="00993A72"/>
    <w:rsid w:val="00997F1B"/>
    <w:rsid w:val="009A19B3"/>
    <w:rsid w:val="009A2224"/>
    <w:rsid w:val="009A53B1"/>
    <w:rsid w:val="009A5465"/>
    <w:rsid w:val="009A79F9"/>
    <w:rsid w:val="009B03A5"/>
    <w:rsid w:val="009B23AA"/>
    <w:rsid w:val="009B2B2C"/>
    <w:rsid w:val="009B3A4E"/>
    <w:rsid w:val="009B4731"/>
    <w:rsid w:val="009B6E64"/>
    <w:rsid w:val="009B727B"/>
    <w:rsid w:val="009C2202"/>
    <w:rsid w:val="009C4B64"/>
    <w:rsid w:val="009C6967"/>
    <w:rsid w:val="009C6F4A"/>
    <w:rsid w:val="009D251D"/>
    <w:rsid w:val="009D2DD0"/>
    <w:rsid w:val="009D36BF"/>
    <w:rsid w:val="009D50EC"/>
    <w:rsid w:val="009D606D"/>
    <w:rsid w:val="009E00ED"/>
    <w:rsid w:val="009E4641"/>
    <w:rsid w:val="009E48F0"/>
    <w:rsid w:val="009E4D35"/>
    <w:rsid w:val="009F1F59"/>
    <w:rsid w:val="009F26AB"/>
    <w:rsid w:val="009F535C"/>
    <w:rsid w:val="009F7839"/>
    <w:rsid w:val="00A00FB8"/>
    <w:rsid w:val="00A01BC7"/>
    <w:rsid w:val="00A024C5"/>
    <w:rsid w:val="00A0542F"/>
    <w:rsid w:val="00A0549D"/>
    <w:rsid w:val="00A05F2E"/>
    <w:rsid w:val="00A0617D"/>
    <w:rsid w:val="00A109A0"/>
    <w:rsid w:val="00A13EBD"/>
    <w:rsid w:val="00A15D1B"/>
    <w:rsid w:val="00A231E1"/>
    <w:rsid w:val="00A27855"/>
    <w:rsid w:val="00A306FC"/>
    <w:rsid w:val="00A3233B"/>
    <w:rsid w:val="00A324E5"/>
    <w:rsid w:val="00A32833"/>
    <w:rsid w:val="00A33891"/>
    <w:rsid w:val="00A3503B"/>
    <w:rsid w:val="00A35579"/>
    <w:rsid w:val="00A35F8A"/>
    <w:rsid w:val="00A407C5"/>
    <w:rsid w:val="00A41F6E"/>
    <w:rsid w:val="00A42DE3"/>
    <w:rsid w:val="00A43332"/>
    <w:rsid w:val="00A46090"/>
    <w:rsid w:val="00A46C96"/>
    <w:rsid w:val="00A51E39"/>
    <w:rsid w:val="00A531D6"/>
    <w:rsid w:val="00A534E7"/>
    <w:rsid w:val="00A56665"/>
    <w:rsid w:val="00A57300"/>
    <w:rsid w:val="00A65442"/>
    <w:rsid w:val="00A6605B"/>
    <w:rsid w:val="00A7085F"/>
    <w:rsid w:val="00A71644"/>
    <w:rsid w:val="00A72B62"/>
    <w:rsid w:val="00A7306B"/>
    <w:rsid w:val="00A744B5"/>
    <w:rsid w:val="00A75108"/>
    <w:rsid w:val="00A75467"/>
    <w:rsid w:val="00A83571"/>
    <w:rsid w:val="00A83923"/>
    <w:rsid w:val="00A83BBF"/>
    <w:rsid w:val="00A8478D"/>
    <w:rsid w:val="00A86499"/>
    <w:rsid w:val="00A86B83"/>
    <w:rsid w:val="00A87B77"/>
    <w:rsid w:val="00A87F62"/>
    <w:rsid w:val="00A93B52"/>
    <w:rsid w:val="00A93F87"/>
    <w:rsid w:val="00A942C4"/>
    <w:rsid w:val="00A944B9"/>
    <w:rsid w:val="00AA1182"/>
    <w:rsid w:val="00AA64D2"/>
    <w:rsid w:val="00AA695B"/>
    <w:rsid w:val="00AB1428"/>
    <w:rsid w:val="00AB292B"/>
    <w:rsid w:val="00AB4B67"/>
    <w:rsid w:val="00AB6283"/>
    <w:rsid w:val="00AB7634"/>
    <w:rsid w:val="00AB7B9C"/>
    <w:rsid w:val="00AC0097"/>
    <w:rsid w:val="00AC0F4D"/>
    <w:rsid w:val="00AC1BAF"/>
    <w:rsid w:val="00AC46FE"/>
    <w:rsid w:val="00AC527D"/>
    <w:rsid w:val="00AC6407"/>
    <w:rsid w:val="00AC6A91"/>
    <w:rsid w:val="00AC6C8A"/>
    <w:rsid w:val="00AC6E5E"/>
    <w:rsid w:val="00AD5807"/>
    <w:rsid w:val="00AE0638"/>
    <w:rsid w:val="00AE2132"/>
    <w:rsid w:val="00AE3037"/>
    <w:rsid w:val="00AE4117"/>
    <w:rsid w:val="00AE534B"/>
    <w:rsid w:val="00AE7AE9"/>
    <w:rsid w:val="00AF14A7"/>
    <w:rsid w:val="00AF374B"/>
    <w:rsid w:val="00AF4EE4"/>
    <w:rsid w:val="00AF5DF0"/>
    <w:rsid w:val="00AF6040"/>
    <w:rsid w:val="00AF6384"/>
    <w:rsid w:val="00B023DC"/>
    <w:rsid w:val="00B02DA1"/>
    <w:rsid w:val="00B06BAF"/>
    <w:rsid w:val="00B07343"/>
    <w:rsid w:val="00B1341A"/>
    <w:rsid w:val="00B152D3"/>
    <w:rsid w:val="00B16875"/>
    <w:rsid w:val="00B1753B"/>
    <w:rsid w:val="00B178E1"/>
    <w:rsid w:val="00B179B7"/>
    <w:rsid w:val="00B17DB2"/>
    <w:rsid w:val="00B20769"/>
    <w:rsid w:val="00B229D5"/>
    <w:rsid w:val="00B23113"/>
    <w:rsid w:val="00B24354"/>
    <w:rsid w:val="00B24B6F"/>
    <w:rsid w:val="00B24ED6"/>
    <w:rsid w:val="00B2546D"/>
    <w:rsid w:val="00B26605"/>
    <w:rsid w:val="00B35578"/>
    <w:rsid w:val="00B35650"/>
    <w:rsid w:val="00B35800"/>
    <w:rsid w:val="00B35894"/>
    <w:rsid w:val="00B36C37"/>
    <w:rsid w:val="00B41612"/>
    <w:rsid w:val="00B41A88"/>
    <w:rsid w:val="00B46D63"/>
    <w:rsid w:val="00B4770C"/>
    <w:rsid w:val="00B51B97"/>
    <w:rsid w:val="00B52656"/>
    <w:rsid w:val="00B542C2"/>
    <w:rsid w:val="00B54AF5"/>
    <w:rsid w:val="00B57797"/>
    <w:rsid w:val="00B62E2C"/>
    <w:rsid w:val="00B64806"/>
    <w:rsid w:val="00B656BD"/>
    <w:rsid w:val="00B66225"/>
    <w:rsid w:val="00B672CB"/>
    <w:rsid w:val="00B67BE0"/>
    <w:rsid w:val="00B67C11"/>
    <w:rsid w:val="00B67C66"/>
    <w:rsid w:val="00B67FDA"/>
    <w:rsid w:val="00B70D7A"/>
    <w:rsid w:val="00B7238D"/>
    <w:rsid w:val="00B74E51"/>
    <w:rsid w:val="00B76FC0"/>
    <w:rsid w:val="00B821CE"/>
    <w:rsid w:val="00B848A2"/>
    <w:rsid w:val="00B85ABA"/>
    <w:rsid w:val="00B902D9"/>
    <w:rsid w:val="00B90FED"/>
    <w:rsid w:val="00B92CC7"/>
    <w:rsid w:val="00B939CB"/>
    <w:rsid w:val="00B9752E"/>
    <w:rsid w:val="00B97622"/>
    <w:rsid w:val="00BA1E61"/>
    <w:rsid w:val="00BA2A30"/>
    <w:rsid w:val="00BA2D68"/>
    <w:rsid w:val="00BA3DEA"/>
    <w:rsid w:val="00BA474C"/>
    <w:rsid w:val="00BB215E"/>
    <w:rsid w:val="00BB29C6"/>
    <w:rsid w:val="00BB790C"/>
    <w:rsid w:val="00BC08BD"/>
    <w:rsid w:val="00BC28F8"/>
    <w:rsid w:val="00BD16CB"/>
    <w:rsid w:val="00BD23C6"/>
    <w:rsid w:val="00BD287E"/>
    <w:rsid w:val="00BD3E84"/>
    <w:rsid w:val="00BD40ED"/>
    <w:rsid w:val="00BD5AC4"/>
    <w:rsid w:val="00BE17EB"/>
    <w:rsid w:val="00BE2A50"/>
    <w:rsid w:val="00BE2B3C"/>
    <w:rsid w:val="00BE2FF5"/>
    <w:rsid w:val="00BE448B"/>
    <w:rsid w:val="00BE56B4"/>
    <w:rsid w:val="00BE5917"/>
    <w:rsid w:val="00BE5CF8"/>
    <w:rsid w:val="00BE61D9"/>
    <w:rsid w:val="00BE703A"/>
    <w:rsid w:val="00BE7931"/>
    <w:rsid w:val="00BF2D0D"/>
    <w:rsid w:val="00BF3330"/>
    <w:rsid w:val="00BF3637"/>
    <w:rsid w:val="00BF44D4"/>
    <w:rsid w:val="00BF475F"/>
    <w:rsid w:val="00BF4DD0"/>
    <w:rsid w:val="00BF5D0D"/>
    <w:rsid w:val="00BF6839"/>
    <w:rsid w:val="00BF7182"/>
    <w:rsid w:val="00C103A4"/>
    <w:rsid w:val="00C113FF"/>
    <w:rsid w:val="00C13C42"/>
    <w:rsid w:val="00C16188"/>
    <w:rsid w:val="00C207A9"/>
    <w:rsid w:val="00C242FD"/>
    <w:rsid w:val="00C275E4"/>
    <w:rsid w:val="00C307B9"/>
    <w:rsid w:val="00C30881"/>
    <w:rsid w:val="00C315E4"/>
    <w:rsid w:val="00C32349"/>
    <w:rsid w:val="00C324B0"/>
    <w:rsid w:val="00C344A4"/>
    <w:rsid w:val="00C346D8"/>
    <w:rsid w:val="00C347CE"/>
    <w:rsid w:val="00C35DBB"/>
    <w:rsid w:val="00C379BE"/>
    <w:rsid w:val="00C42DA6"/>
    <w:rsid w:val="00C42EBF"/>
    <w:rsid w:val="00C43A63"/>
    <w:rsid w:val="00C450E3"/>
    <w:rsid w:val="00C47CBB"/>
    <w:rsid w:val="00C5198F"/>
    <w:rsid w:val="00C52F05"/>
    <w:rsid w:val="00C5557E"/>
    <w:rsid w:val="00C571D3"/>
    <w:rsid w:val="00C57AFE"/>
    <w:rsid w:val="00C6254C"/>
    <w:rsid w:val="00C630B4"/>
    <w:rsid w:val="00C65E51"/>
    <w:rsid w:val="00C7198F"/>
    <w:rsid w:val="00C721D6"/>
    <w:rsid w:val="00C72B23"/>
    <w:rsid w:val="00C73674"/>
    <w:rsid w:val="00C74466"/>
    <w:rsid w:val="00C75C6F"/>
    <w:rsid w:val="00C81F71"/>
    <w:rsid w:val="00C821EE"/>
    <w:rsid w:val="00C83313"/>
    <w:rsid w:val="00C855A4"/>
    <w:rsid w:val="00C85E22"/>
    <w:rsid w:val="00C87776"/>
    <w:rsid w:val="00C93926"/>
    <w:rsid w:val="00C93C8F"/>
    <w:rsid w:val="00C93F7C"/>
    <w:rsid w:val="00C962F8"/>
    <w:rsid w:val="00CA12E0"/>
    <w:rsid w:val="00CA327F"/>
    <w:rsid w:val="00CA3C2D"/>
    <w:rsid w:val="00CA3D41"/>
    <w:rsid w:val="00CA42E1"/>
    <w:rsid w:val="00CA4C44"/>
    <w:rsid w:val="00CA6E07"/>
    <w:rsid w:val="00CA7062"/>
    <w:rsid w:val="00CA7CE2"/>
    <w:rsid w:val="00CA7F03"/>
    <w:rsid w:val="00CB08F4"/>
    <w:rsid w:val="00CB393B"/>
    <w:rsid w:val="00CB58C0"/>
    <w:rsid w:val="00CB757A"/>
    <w:rsid w:val="00CC441F"/>
    <w:rsid w:val="00CC552C"/>
    <w:rsid w:val="00CC5D84"/>
    <w:rsid w:val="00CC76E9"/>
    <w:rsid w:val="00CD1E09"/>
    <w:rsid w:val="00CD2128"/>
    <w:rsid w:val="00CD333D"/>
    <w:rsid w:val="00CD4F6B"/>
    <w:rsid w:val="00CD651C"/>
    <w:rsid w:val="00CD7FA5"/>
    <w:rsid w:val="00CE05B0"/>
    <w:rsid w:val="00CE2E72"/>
    <w:rsid w:val="00CE39EB"/>
    <w:rsid w:val="00CF0D65"/>
    <w:rsid w:val="00CF2A39"/>
    <w:rsid w:val="00CF2F9D"/>
    <w:rsid w:val="00CF7062"/>
    <w:rsid w:val="00CF7258"/>
    <w:rsid w:val="00D003DB"/>
    <w:rsid w:val="00D00B61"/>
    <w:rsid w:val="00D0127E"/>
    <w:rsid w:val="00D018D6"/>
    <w:rsid w:val="00D0249C"/>
    <w:rsid w:val="00D036CA"/>
    <w:rsid w:val="00D115C3"/>
    <w:rsid w:val="00D15451"/>
    <w:rsid w:val="00D17837"/>
    <w:rsid w:val="00D17ED6"/>
    <w:rsid w:val="00D2100C"/>
    <w:rsid w:val="00D21454"/>
    <w:rsid w:val="00D23CD0"/>
    <w:rsid w:val="00D27CBD"/>
    <w:rsid w:val="00D303EF"/>
    <w:rsid w:val="00D314E4"/>
    <w:rsid w:val="00D31512"/>
    <w:rsid w:val="00D3188F"/>
    <w:rsid w:val="00D3190A"/>
    <w:rsid w:val="00D42160"/>
    <w:rsid w:val="00D42817"/>
    <w:rsid w:val="00D42FC0"/>
    <w:rsid w:val="00D4463A"/>
    <w:rsid w:val="00D44C41"/>
    <w:rsid w:val="00D44D61"/>
    <w:rsid w:val="00D4673C"/>
    <w:rsid w:val="00D5090E"/>
    <w:rsid w:val="00D53270"/>
    <w:rsid w:val="00D53471"/>
    <w:rsid w:val="00D56A81"/>
    <w:rsid w:val="00D57CEF"/>
    <w:rsid w:val="00D6030B"/>
    <w:rsid w:val="00D658B2"/>
    <w:rsid w:val="00D65BC8"/>
    <w:rsid w:val="00D662A3"/>
    <w:rsid w:val="00D6668D"/>
    <w:rsid w:val="00D70D7A"/>
    <w:rsid w:val="00D72D2C"/>
    <w:rsid w:val="00D739DB"/>
    <w:rsid w:val="00D76AFF"/>
    <w:rsid w:val="00D822F3"/>
    <w:rsid w:val="00D91049"/>
    <w:rsid w:val="00D92F02"/>
    <w:rsid w:val="00D94BFD"/>
    <w:rsid w:val="00D95148"/>
    <w:rsid w:val="00D96CB2"/>
    <w:rsid w:val="00D97A48"/>
    <w:rsid w:val="00DA1E25"/>
    <w:rsid w:val="00DA2E2F"/>
    <w:rsid w:val="00DA55E5"/>
    <w:rsid w:val="00DA6554"/>
    <w:rsid w:val="00DA65AB"/>
    <w:rsid w:val="00DB1171"/>
    <w:rsid w:val="00DB2384"/>
    <w:rsid w:val="00DB3A25"/>
    <w:rsid w:val="00DB5114"/>
    <w:rsid w:val="00DB5FEF"/>
    <w:rsid w:val="00DC151E"/>
    <w:rsid w:val="00DC30D3"/>
    <w:rsid w:val="00DC4E24"/>
    <w:rsid w:val="00DC580F"/>
    <w:rsid w:val="00DC6343"/>
    <w:rsid w:val="00DC6444"/>
    <w:rsid w:val="00DC66A2"/>
    <w:rsid w:val="00DC6858"/>
    <w:rsid w:val="00DC6CED"/>
    <w:rsid w:val="00DD04F8"/>
    <w:rsid w:val="00DD0BBF"/>
    <w:rsid w:val="00DD225C"/>
    <w:rsid w:val="00DD35FB"/>
    <w:rsid w:val="00DD3D0A"/>
    <w:rsid w:val="00DD5735"/>
    <w:rsid w:val="00DD5E8E"/>
    <w:rsid w:val="00DD717A"/>
    <w:rsid w:val="00DE0259"/>
    <w:rsid w:val="00DE19F9"/>
    <w:rsid w:val="00DE233A"/>
    <w:rsid w:val="00DE3E09"/>
    <w:rsid w:val="00DE438E"/>
    <w:rsid w:val="00DE4460"/>
    <w:rsid w:val="00DE5668"/>
    <w:rsid w:val="00DE5D3E"/>
    <w:rsid w:val="00DE7706"/>
    <w:rsid w:val="00DF1004"/>
    <w:rsid w:val="00DF244F"/>
    <w:rsid w:val="00DF2CE5"/>
    <w:rsid w:val="00DF34C2"/>
    <w:rsid w:val="00DF3898"/>
    <w:rsid w:val="00DF54AF"/>
    <w:rsid w:val="00DF5A1D"/>
    <w:rsid w:val="00DF7273"/>
    <w:rsid w:val="00E0115F"/>
    <w:rsid w:val="00E0472B"/>
    <w:rsid w:val="00E10A36"/>
    <w:rsid w:val="00E11B53"/>
    <w:rsid w:val="00E12EB9"/>
    <w:rsid w:val="00E13034"/>
    <w:rsid w:val="00E170B3"/>
    <w:rsid w:val="00E177F4"/>
    <w:rsid w:val="00E20B23"/>
    <w:rsid w:val="00E309DC"/>
    <w:rsid w:val="00E311BA"/>
    <w:rsid w:val="00E31323"/>
    <w:rsid w:val="00E3186C"/>
    <w:rsid w:val="00E32271"/>
    <w:rsid w:val="00E34ADD"/>
    <w:rsid w:val="00E362B7"/>
    <w:rsid w:val="00E40F55"/>
    <w:rsid w:val="00E416D3"/>
    <w:rsid w:val="00E41E05"/>
    <w:rsid w:val="00E41F25"/>
    <w:rsid w:val="00E43890"/>
    <w:rsid w:val="00E50E69"/>
    <w:rsid w:val="00E5174D"/>
    <w:rsid w:val="00E51D62"/>
    <w:rsid w:val="00E579A9"/>
    <w:rsid w:val="00E70435"/>
    <w:rsid w:val="00E70537"/>
    <w:rsid w:val="00E7516F"/>
    <w:rsid w:val="00E75E4D"/>
    <w:rsid w:val="00E76A4D"/>
    <w:rsid w:val="00E76E3B"/>
    <w:rsid w:val="00E7755E"/>
    <w:rsid w:val="00E81673"/>
    <w:rsid w:val="00E84B23"/>
    <w:rsid w:val="00E85217"/>
    <w:rsid w:val="00E855A3"/>
    <w:rsid w:val="00E904A8"/>
    <w:rsid w:val="00E91E80"/>
    <w:rsid w:val="00E939BA"/>
    <w:rsid w:val="00E93D35"/>
    <w:rsid w:val="00E9438A"/>
    <w:rsid w:val="00E976EF"/>
    <w:rsid w:val="00EA334A"/>
    <w:rsid w:val="00EB0244"/>
    <w:rsid w:val="00EB3641"/>
    <w:rsid w:val="00EB3A7E"/>
    <w:rsid w:val="00EB404F"/>
    <w:rsid w:val="00EB6C4D"/>
    <w:rsid w:val="00EC442B"/>
    <w:rsid w:val="00EC46C0"/>
    <w:rsid w:val="00EC5CC3"/>
    <w:rsid w:val="00EC5D25"/>
    <w:rsid w:val="00EC7CD7"/>
    <w:rsid w:val="00EC7F0B"/>
    <w:rsid w:val="00ED0BD9"/>
    <w:rsid w:val="00ED0EE4"/>
    <w:rsid w:val="00ED1FA0"/>
    <w:rsid w:val="00ED4011"/>
    <w:rsid w:val="00ED7132"/>
    <w:rsid w:val="00ED72BF"/>
    <w:rsid w:val="00ED7809"/>
    <w:rsid w:val="00ED7C24"/>
    <w:rsid w:val="00ED7E54"/>
    <w:rsid w:val="00EE1D6A"/>
    <w:rsid w:val="00EE3414"/>
    <w:rsid w:val="00EE3798"/>
    <w:rsid w:val="00EF12EF"/>
    <w:rsid w:val="00EF3500"/>
    <w:rsid w:val="00EF3815"/>
    <w:rsid w:val="00EF5E42"/>
    <w:rsid w:val="00EF6C0A"/>
    <w:rsid w:val="00EF79BA"/>
    <w:rsid w:val="00F01EDA"/>
    <w:rsid w:val="00F02E91"/>
    <w:rsid w:val="00F0316F"/>
    <w:rsid w:val="00F04D75"/>
    <w:rsid w:val="00F11026"/>
    <w:rsid w:val="00F11206"/>
    <w:rsid w:val="00F12BB8"/>
    <w:rsid w:val="00F14157"/>
    <w:rsid w:val="00F144E3"/>
    <w:rsid w:val="00F16B3C"/>
    <w:rsid w:val="00F17EF8"/>
    <w:rsid w:val="00F17F16"/>
    <w:rsid w:val="00F202F0"/>
    <w:rsid w:val="00F2313D"/>
    <w:rsid w:val="00F25697"/>
    <w:rsid w:val="00F320A6"/>
    <w:rsid w:val="00F346F9"/>
    <w:rsid w:val="00F34AB3"/>
    <w:rsid w:val="00F3536F"/>
    <w:rsid w:val="00F354F4"/>
    <w:rsid w:val="00F35716"/>
    <w:rsid w:val="00F37F03"/>
    <w:rsid w:val="00F405CD"/>
    <w:rsid w:val="00F430CE"/>
    <w:rsid w:val="00F50E4A"/>
    <w:rsid w:val="00F53FF2"/>
    <w:rsid w:val="00F544E6"/>
    <w:rsid w:val="00F56554"/>
    <w:rsid w:val="00F638DB"/>
    <w:rsid w:val="00F63E4F"/>
    <w:rsid w:val="00F64136"/>
    <w:rsid w:val="00F646B6"/>
    <w:rsid w:val="00F7067E"/>
    <w:rsid w:val="00F70F43"/>
    <w:rsid w:val="00F7167D"/>
    <w:rsid w:val="00F71DA9"/>
    <w:rsid w:val="00F7550E"/>
    <w:rsid w:val="00F7571A"/>
    <w:rsid w:val="00F76634"/>
    <w:rsid w:val="00F7690D"/>
    <w:rsid w:val="00F807C8"/>
    <w:rsid w:val="00F80F27"/>
    <w:rsid w:val="00F84A34"/>
    <w:rsid w:val="00F86C8C"/>
    <w:rsid w:val="00F879E5"/>
    <w:rsid w:val="00F87AF0"/>
    <w:rsid w:val="00F91777"/>
    <w:rsid w:val="00F91F75"/>
    <w:rsid w:val="00F928A7"/>
    <w:rsid w:val="00F94203"/>
    <w:rsid w:val="00F9429A"/>
    <w:rsid w:val="00F94823"/>
    <w:rsid w:val="00F96733"/>
    <w:rsid w:val="00F96FAF"/>
    <w:rsid w:val="00FA07D1"/>
    <w:rsid w:val="00FA280B"/>
    <w:rsid w:val="00FA307B"/>
    <w:rsid w:val="00FA39C5"/>
    <w:rsid w:val="00FA6443"/>
    <w:rsid w:val="00FB0D77"/>
    <w:rsid w:val="00FB1821"/>
    <w:rsid w:val="00FB1BF2"/>
    <w:rsid w:val="00FB1F91"/>
    <w:rsid w:val="00FB32EB"/>
    <w:rsid w:val="00FB5073"/>
    <w:rsid w:val="00FB5832"/>
    <w:rsid w:val="00FB6E07"/>
    <w:rsid w:val="00FC4CE1"/>
    <w:rsid w:val="00FC509A"/>
    <w:rsid w:val="00FD1074"/>
    <w:rsid w:val="00FD3405"/>
    <w:rsid w:val="00FE15B9"/>
    <w:rsid w:val="00FE34BF"/>
    <w:rsid w:val="00FE368F"/>
    <w:rsid w:val="00FE3817"/>
    <w:rsid w:val="00FE39F7"/>
    <w:rsid w:val="00FE7420"/>
    <w:rsid w:val="00FE7A72"/>
    <w:rsid w:val="00FF190F"/>
    <w:rsid w:val="00FF3064"/>
    <w:rsid w:val="00FF3BFF"/>
    <w:rsid w:val="00FF511E"/>
    <w:rsid w:val="00FF55D5"/>
    <w:rsid w:val="00FF5F81"/>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2F3"/>
    <w:rPr>
      <w:rFonts w:ascii="Times New Roman" w:eastAsia="Times New Roman" w:hAnsi="Times New Roman" w:cs="Times New Roman"/>
      <w:lang w:val="en-AU" w:eastAsia="ja-JP"/>
    </w:rPr>
  </w:style>
  <w:style w:type="paragraph" w:styleId="Heading1">
    <w:name w:val="heading 1"/>
    <w:aliases w:val="Thesis 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63F3"/>
    <w:pPr>
      <w:keepNext/>
      <w:keepLines/>
      <w:spacing w:before="40" w:line="360" w:lineRule="auto"/>
      <w:contextualSpacing/>
      <w:outlineLvl w:val="3"/>
    </w:pPr>
    <w:rPr>
      <w:rFonts w:asciiTheme="majorHAnsi" w:eastAsiaTheme="majorEastAsia" w:hAnsiTheme="majorHAnsi" w:cstheme="majorBidi"/>
      <w:i/>
      <w:iCs/>
      <w:color w:val="365F91" w:themeColor="accent1" w:themeShade="BF"/>
      <w:lang w:val="en-GB" w:eastAsia="en-US"/>
    </w:rPr>
  </w:style>
  <w:style w:type="paragraph" w:styleId="Heading5">
    <w:name w:val="heading 5"/>
    <w:basedOn w:val="Normal"/>
    <w:next w:val="BodyText"/>
    <w:link w:val="Heading5Char"/>
    <w:uiPriority w:val="9"/>
    <w:unhideWhenUsed/>
    <w:qFormat/>
    <w:rsid w:val="006063F3"/>
    <w:pPr>
      <w:keepNext/>
      <w:keepLines/>
      <w:spacing w:before="200" w:line="360" w:lineRule="auto"/>
      <w:contextualSpacing/>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link w:val="Heading6Char"/>
    <w:uiPriority w:val="9"/>
    <w:unhideWhenUsed/>
    <w:qFormat/>
    <w:rsid w:val="006063F3"/>
    <w:pPr>
      <w:keepNext/>
      <w:keepLines/>
      <w:spacing w:before="200" w:line="360" w:lineRule="auto"/>
      <w:contextualSpacing/>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link w:val="Heading7Char"/>
    <w:uiPriority w:val="9"/>
    <w:unhideWhenUsed/>
    <w:qFormat/>
    <w:rsid w:val="006063F3"/>
    <w:pPr>
      <w:keepNext/>
      <w:keepLines/>
      <w:spacing w:before="200" w:line="360" w:lineRule="auto"/>
      <w:contextualSpacing/>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link w:val="Heading8Char"/>
    <w:uiPriority w:val="9"/>
    <w:unhideWhenUsed/>
    <w:qFormat/>
    <w:rsid w:val="006063F3"/>
    <w:pPr>
      <w:keepNext/>
      <w:keepLines/>
      <w:spacing w:before="200" w:line="360" w:lineRule="auto"/>
      <w:contextualSpacing/>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link w:val="Heading9Char"/>
    <w:uiPriority w:val="9"/>
    <w:unhideWhenUsed/>
    <w:qFormat/>
    <w:rsid w:val="006063F3"/>
    <w:pPr>
      <w:keepNext/>
      <w:keepLines/>
      <w:spacing w:before="200" w:line="360" w:lineRule="auto"/>
      <w:contextualSpacing/>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eastAsiaTheme="minorEastAsia" w:hAnsi="Times" w:cstheme="minorBidi"/>
      <w:lang w:eastAsia="en-US"/>
    </w:rPr>
  </w:style>
  <w:style w:type="paragraph" w:customStyle="1" w:styleId="Thesisnormal">
    <w:name w:val="Thesis normal"/>
    <w:basedOn w:val="Normal"/>
    <w:qFormat/>
    <w:rsid w:val="00A41F6E"/>
    <w:rPr>
      <w:rFonts w:eastAsiaTheme="minorEastAsia" w:cstheme="minorBidi"/>
      <w:lang w:eastAsia="en-US"/>
    </w:rPr>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link w:val="CaptionChar"/>
    <w:unhideWhenUsed/>
    <w:qFormat/>
    <w:rsid w:val="007F73F3"/>
    <w:pPr>
      <w:spacing w:after="200"/>
    </w:pPr>
    <w:rPr>
      <w:rFonts w:eastAsiaTheme="minorEastAsia" w:cstheme="minorBidi"/>
      <w:b/>
      <w:bCs/>
      <w:color w:val="4F81BD" w:themeColor="accent1"/>
      <w:sz w:val="18"/>
      <w:szCs w:val="18"/>
      <w:lang w:eastAsia="en-US"/>
    </w:rPr>
  </w:style>
  <w:style w:type="paragraph" w:customStyle="1" w:styleId="Thesisfiguretext">
    <w:name w:val="Thesis figure text"/>
    <w:basedOn w:val="Normal"/>
    <w:qFormat/>
    <w:rsid w:val="007F73F3"/>
    <w:pPr>
      <w:spacing w:after="200"/>
    </w:pPr>
    <w:rPr>
      <w:rFonts w:ascii="Times" w:eastAsiaTheme="minorEastAsia" w:hAnsi="Times" w:cstheme="minorBidi"/>
      <w:bCs/>
      <w:sz w:val="18"/>
      <w:szCs w:val="18"/>
      <w:lang w:eastAsia="en-US"/>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eastAsiaTheme="minorEastAsia" w:hAnsi="Arial" w:cstheme="minorBidi"/>
      <w:lang w:eastAsia="en-US"/>
    </w:rPr>
  </w:style>
  <w:style w:type="paragraph" w:customStyle="1" w:styleId="Thesissectionheading">
    <w:name w:val="Thesis section heading"/>
    <w:basedOn w:val="Heading1"/>
    <w:qFormat/>
    <w:rsid w:val="006063F3"/>
    <w:rPr>
      <w:rFonts w:ascii="Times New Roman" w:hAnsi="Times New Roman"/>
      <w:color w:val="auto"/>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rsid w:val="00DD04F8"/>
    <w:rPr>
      <w:rFonts w:asciiTheme="majorHAnsi" w:eastAsiaTheme="majorEastAsia" w:hAnsiTheme="majorHAnsi" w:cstheme="majorBidi"/>
      <w:b/>
      <w:bCs/>
      <w:color w:val="4F81BD" w:themeColor="accent1"/>
      <w:lang w:val="en-GB"/>
    </w:rPr>
  </w:style>
  <w:style w:type="character" w:customStyle="1" w:styleId="Heading1Char">
    <w:name w:val="Heading 1 Char"/>
    <w:aliases w:val="Thesis 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nhideWhenUsed/>
    <w:rsid w:val="002F0844"/>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after="240"/>
      <w:ind w:left="720" w:hanging="720"/>
    </w:pPr>
    <w:rPr>
      <w:rFonts w:eastAsiaTheme="minorEastAsia" w:cstheme="minorBidi"/>
      <w:lang w:eastAsia="en-US"/>
    </w:r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 w:type="character" w:customStyle="1" w:styleId="highwire-cite-metadata-doi">
    <w:name w:val="highwire-cite-metadata-doi"/>
    <w:basedOn w:val="DefaultParagraphFont"/>
    <w:rsid w:val="00D822F3"/>
  </w:style>
  <w:style w:type="character" w:customStyle="1" w:styleId="Heading4Char">
    <w:name w:val="Heading 4 Char"/>
    <w:basedOn w:val="DefaultParagraphFont"/>
    <w:link w:val="Heading4"/>
    <w:uiPriority w:val="9"/>
    <w:rsid w:val="006063F3"/>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rsid w:val="006063F3"/>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6063F3"/>
    <w:rPr>
      <w:rFonts w:asciiTheme="majorHAnsi" w:eastAsiaTheme="majorEastAsia" w:hAnsiTheme="majorHAnsi" w:cstheme="majorBidi"/>
      <w:color w:val="4F81BD" w:themeColor="accent1"/>
    </w:rPr>
  </w:style>
  <w:style w:type="character" w:customStyle="1" w:styleId="Heading7Char">
    <w:name w:val="Heading 7 Char"/>
    <w:basedOn w:val="DefaultParagraphFont"/>
    <w:link w:val="Heading7"/>
    <w:uiPriority w:val="9"/>
    <w:rsid w:val="006063F3"/>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6063F3"/>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6063F3"/>
    <w:rPr>
      <w:rFonts w:asciiTheme="majorHAnsi" w:eastAsiaTheme="majorEastAsia" w:hAnsiTheme="majorHAnsi" w:cstheme="majorBidi"/>
      <w:color w:val="4F81BD" w:themeColor="accent1"/>
    </w:rPr>
  </w:style>
  <w:style w:type="paragraph" w:customStyle="1" w:styleId="ChapterTitlePageHeader1">
    <w:name w:val="Chapter Title Page Header 1"/>
    <w:basedOn w:val="Title"/>
    <w:qFormat/>
    <w:rsid w:val="006063F3"/>
    <w:pPr>
      <w:jc w:val="center"/>
    </w:pPr>
    <w:rPr>
      <w:rFonts w:ascii="Avenir Book" w:hAnsi="Avenir Book" w:cs="Al Bayan Plain"/>
      <w:bCs/>
      <w:sz w:val="72"/>
      <w:szCs w:val="72"/>
    </w:rPr>
  </w:style>
  <w:style w:type="paragraph" w:customStyle="1" w:styleId="TitleofChapterHeader2">
    <w:name w:val="Title of Chapter Header 2"/>
    <w:basedOn w:val="Heading1"/>
    <w:qFormat/>
    <w:rsid w:val="006063F3"/>
    <w:pPr>
      <w:spacing w:before="240" w:line="360" w:lineRule="auto"/>
      <w:contextualSpacing/>
      <w:jc w:val="center"/>
    </w:pPr>
    <w:rPr>
      <w:rFonts w:ascii="Palatino" w:hAnsi="Palatino" w:cs="Times New Roman"/>
      <w:bCs w:val="0"/>
      <w:color w:val="000000" w:themeColor="text1"/>
      <w:sz w:val="36"/>
      <w:szCs w:val="36"/>
    </w:rPr>
  </w:style>
  <w:style w:type="paragraph" w:customStyle="1" w:styleId="ThesisBodytext0">
    <w:name w:val="Thesis Body text"/>
    <w:basedOn w:val="Normal"/>
    <w:qFormat/>
    <w:rsid w:val="006063F3"/>
    <w:pPr>
      <w:spacing w:line="360" w:lineRule="auto"/>
      <w:contextualSpacing/>
    </w:pPr>
    <w:rPr>
      <w:rFonts w:ascii="Palatino" w:hAnsi="Palatino"/>
      <w:lang w:eastAsia="en-US"/>
    </w:rPr>
  </w:style>
  <w:style w:type="paragraph" w:customStyle="1" w:styleId="Authornames">
    <w:name w:val="Author names"/>
    <w:basedOn w:val="Normal"/>
    <w:qFormat/>
    <w:rsid w:val="006063F3"/>
    <w:pPr>
      <w:spacing w:line="360" w:lineRule="auto"/>
      <w:contextualSpacing/>
      <w:jc w:val="center"/>
    </w:pPr>
    <w:rPr>
      <w:rFonts w:ascii="Palatino" w:hAnsi="Palatino"/>
      <w:b/>
      <w:bCs/>
      <w:lang w:eastAsia="en-US"/>
    </w:rPr>
  </w:style>
  <w:style w:type="paragraph" w:customStyle="1" w:styleId="Paragraphheader">
    <w:name w:val="Paragraph header"/>
    <w:basedOn w:val="Heading2"/>
    <w:qFormat/>
    <w:rsid w:val="006063F3"/>
    <w:pPr>
      <w:spacing w:before="160" w:after="120" w:line="360" w:lineRule="auto"/>
      <w:contextualSpacing/>
      <w:jc w:val="both"/>
    </w:pPr>
    <w:rPr>
      <w:rFonts w:ascii="Avenir Book" w:hAnsi="Avenir Book"/>
      <w:bCs w:val="0"/>
      <w:color w:val="000000" w:themeColor="text1"/>
      <w:sz w:val="28"/>
      <w:szCs w:val="28"/>
      <w:lang w:val="en-GB"/>
    </w:rPr>
  </w:style>
  <w:style w:type="paragraph" w:customStyle="1" w:styleId="Titlepagebodytext">
    <w:name w:val="Title page body text"/>
    <w:basedOn w:val="Normal"/>
    <w:qFormat/>
    <w:rsid w:val="006063F3"/>
    <w:pPr>
      <w:spacing w:line="360" w:lineRule="auto"/>
      <w:contextualSpacing/>
      <w:jc w:val="center"/>
    </w:pPr>
    <w:rPr>
      <w:rFonts w:ascii="Palatino" w:hAnsi="Palatino"/>
      <w:lang w:eastAsia="en-US"/>
    </w:rPr>
  </w:style>
  <w:style w:type="paragraph" w:customStyle="1" w:styleId="Withinparagraphsubheaders">
    <w:name w:val="Within paragraph subheaders"/>
    <w:basedOn w:val="Heading3"/>
    <w:qFormat/>
    <w:rsid w:val="006063F3"/>
    <w:pPr>
      <w:spacing w:before="160" w:after="120" w:line="360" w:lineRule="auto"/>
      <w:contextualSpacing/>
    </w:pPr>
    <w:rPr>
      <w:rFonts w:ascii="Avenir Book" w:hAnsi="Avenir Book"/>
      <w:b w:val="0"/>
      <w:bCs w:val="0"/>
      <w:i/>
      <w:color w:val="000000" w:themeColor="text1"/>
      <w:lang w:val="en-GB" w:eastAsia="en-US"/>
    </w:rPr>
  </w:style>
  <w:style w:type="paragraph" w:styleId="NormalWeb">
    <w:name w:val="Normal (Web)"/>
    <w:basedOn w:val="Normal"/>
    <w:uiPriority w:val="99"/>
    <w:unhideWhenUsed/>
    <w:rsid w:val="006063F3"/>
    <w:pPr>
      <w:spacing w:before="100" w:beforeAutospacing="1" w:after="100" w:afterAutospacing="1" w:line="360" w:lineRule="auto"/>
      <w:contextualSpacing/>
    </w:pPr>
    <w:rPr>
      <w:rFonts w:ascii="Palatino" w:hAnsi="Palatino"/>
      <w:lang w:eastAsia="en-US"/>
    </w:rPr>
  </w:style>
  <w:style w:type="paragraph" w:styleId="ListParagraph">
    <w:name w:val="List Paragraph"/>
    <w:basedOn w:val="Normal"/>
    <w:uiPriority w:val="34"/>
    <w:qFormat/>
    <w:rsid w:val="006063F3"/>
    <w:pPr>
      <w:spacing w:line="360" w:lineRule="auto"/>
      <w:ind w:left="720"/>
      <w:contextualSpacing/>
    </w:pPr>
    <w:rPr>
      <w:rFonts w:ascii="Palatino" w:eastAsiaTheme="minorHAnsi" w:hAnsi="Palatino" w:cstheme="minorBidi"/>
      <w:lang w:val="en-GB" w:eastAsia="en-US"/>
    </w:rPr>
  </w:style>
  <w:style w:type="paragraph" w:customStyle="1" w:styleId="Figureandtablelengends">
    <w:name w:val="Figure and table lengends"/>
    <w:basedOn w:val="Normal"/>
    <w:qFormat/>
    <w:rsid w:val="006063F3"/>
    <w:pPr>
      <w:spacing w:after="200" w:line="300" w:lineRule="auto"/>
      <w:contextualSpacing/>
    </w:pPr>
    <w:rPr>
      <w:rFonts w:ascii="Avenir Book" w:hAnsi="Avenir Book"/>
      <w:lang w:eastAsia="en-US"/>
    </w:rPr>
  </w:style>
  <w:style w:type="paragraph" w:styleId="Title">
    <w:name w:val="Title"/>
    <w:basedOn w:val="Normal"/>
    <w:next w:val="Normal"/>
    <w:link w:val="TitleChar"/>
    <w:uiPriority w:val="10"/>
    <w:qFormat/>
    <w:rsid w:val="006063F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063F3"/>
    <w:rPr>
      <w:rFonts w:asciiTheme="majorHAnsi" w:eastAsiaTheme="majorEastAsia" w:hAnsiTheme="majorHAnsi" w:cstheme="majorBidi"/>
      <w:spacing w:val="-10"/>
      <w:kern w:val="28"/>
      <w:sz w:val="56"/>
      <w:szCs w:val="56"/>
      <w:lang w:val="en-AU"/>
    </w:rPr>
  </w:style>
  <w:style w:type="paragraph" w:styleId="Subtitle">
    <w:name w:val="Subtitle"/>
    <w:basedOn w:val="Title"/>
    <w:next w:val="BodyText"/>
    <w:link w:val="SubtitleChar"/>
    <w:qFormat/>
    <w:rsid w:val="006063F3"/>
    <w:pPr>
      <w:spacing w:before="240"/>
    </w:pPr>
    <w:rPr>
      <w:sz w:val="30"/>
      <w:szCs w:val="30"/>
    </w:rPr>
  </w:style>
  <w:style w:type="character" w:customStyle="1" w:styleId="SubtitleChar">
    <w:name w:val="Subtitle Char"/>
    <w:basedOn w:val="DefaultParagraphFont"/>
    <w:link w:val="Subtitle"/>
    <w:rsid w:val="006063F3"/>
    <w:rPr>
      <w:rFonts w:asciiTheme="majorHAnsi" w:eastAsiaTheme="majorEastAsia" w:hAnsiTheme="majorHAnsi" w:cstheme="majorBidi"/>
      <w:spacing w:val="-10"/>
      <w:kern w:val="28"/>
      <w:sz w:val="30"/>
      <w:szCs w:val="30"/>
      <w:lang w:val="en-AU"/>
    </w:rPr>
  </w:style>
  <w:style w:type="paragraph" w:customStyle="1" w:styleId="Author">
    <w:name w:val="Author"/>
    <w:next w:val="BodyText"/>
    <w:qFormat/>
    <w:rsid w:val="006063F3"/>
    <w:pPr>
      <w:keepNext/>
      <w:keepLines/>
      <w:spacing w:after="200"/>
      <w:jc w:val="center"/>
    </w:pPr>
    <w:rPr>
      <w:rFonts w:ascii="Arial" w:eastAsiaTheme="minorHAnsi" w:hAnsi="Arial"/>
    </w:rPr>
  </w:style>
  <w:style w:type="paragraph" w:styleId="Date">
    <w:name w:val="Date"/>
    <w:next w:val="BodyText"/>
    <w:link w:val="DateChar"/>
    <w:qFormat/>
    <w:rsid w:val="006063F3"/>
    <w:pPr>
      <w:keepNext/>
      <w:keepLines/>
      <w:spacing w:after="200"/>
      <w:jc w:val="center"/>
    </w:pPr>
    <w:rPr>
      <w:rFonts w:ascii="Arial" w:eastAsiaTheme="minorHAnsi" w:hAnsi="Arial"/>
    </w:rPr>
  </w:style>
  <w:style w:type="character" w:customStyle="1" w:styleId="DateChar">
    <w:name w:val="Date Char"/>
    <w:basedOn w:val="DefaultParagraphFont"/>
    <w:link w:val="Date"/>
    <w:rsid w:val="006063F3"/>
    <w:rPr>
      <w:rFonts w:ascii="Arial" w:eastAsiaTheme="minorHAnsi" w:hAnsi="Arial"/>
    </w:rPr>
  </w:style>
  <w:style w:type="paragraph" w:customStyle="1" w:styleId="Abstract">
    <w:name w:val="Abstract"/>
    <w:basedOn w:val="Normal"/>
    <w:next w:val="BodyText"/>
    <w:qFormat/>
    <w:rsid w:val="006063F3"/>
    <w:pPr>
      <w:keepNext/>
      <w:keepLines/>
      <w:spacing w:before="300" w:after="300" w:line="360" w:lineRule="auto"/>
      <w:contextualSpacing/>
    </w:pPr>
    <w:rPr>
      <w:rFonts w:asciiTheme="minorHAnsi" w:hAnsiTheme="minorHAnsi"/>
      <w:sz w:val="20"/>
      <w:szCs w:val="20"/>
      <w:lang w:val="en-US" w:eastAsia="en-US"/>
    </w:rPr>
  </w:style>
  <w:style w:type="paragraph" w:styleId="BlockText">
    <w:name w:val="Block Text"/>
    <w:basedOn w:val="BodyText"/>
    <w:next w:val="BodyText"/>
    <w:uiPriority w:val="9"/>
    <w:unhideWhenUsed/>
    <w:qFormat/>
    <w:rsid w:val="006063F3"/>
    <w:pPr>
      <w:spacing w:before="100" w:after="100" w:line="360" w:lineRule="auto"/>
      <w:contextualSpacing/>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063F3"/>
    <w:pPr>
      <w:spacing w:after="200" w:line="360" w:lineRule="auto"/>
      <w:contextualSpacing/>
    </w:pPr>
    <w:rPr>
      <w:rFonts w:asciiTheme="minorHAnsi" w:hAnsiTheme="minorHAnsi"/>
      <w:lang w:val="en-US" w:eastAsia="en-US"/>
    </w:rPr>
  </w:style>
  <w:style w:type="character" w:customStyle="1" w:styleId="FootnoteTextChar">
    <w:name w:val="Footnote Text Char"/>
    <w:basedOn w:val="DefaultParagraphFont"/>
    <w:link w:val="FootnoteText"/>
    <w:uiPriority w:val="9"/>
    <w:rsid w:val="006063F3"/>
    <w:rPr>
      <w:rFonts w:eastAsia="Times New Roman" w:cs="Times New Roman"/>
    </w:rPr>
  </w:style>
  <w:style w:type="paragraph" w:customStyle="1" w:styleId="DefinitionTerm">
    <w:name w:val="Definition Term"/>
    <w:basedOn w:val="Normal"/>
    <w:next w:val="Definition"/>
    <w:rsid w:val="006063F3"/>
    <w:pPr>
      <w:keepNext/>
      <w:keepLines/>
      <w:spacing w:line="360" w:lineRule="auto"/>
      <w:contextualSpacing/>
    </w:pPr>
    <w:rPr>
      <w:rFonts w:asciiTheme="minorHAnsi" w:hAnsiTheme="minorHAnsi"/>
      <w:b/>
      <w:lang w:val="en-US" w:eastAsia="en-US"/>
    </w:rPr>
  </w:style>
  <w:style w:type="paragraph" w:customStyle="1" w:styleId="Definition">
    <w:name w:val="Definition"/>
    <w:basedOn w:val="Normal"/>
    <w:rsid w:val="006063F3"/>
    <w:pPr>
      <w:spacing w:after="200" w:line="360" w:lineRule="auto"/>
      <w:contextualSpacing/>
    </w:pPr>
    <w:rPr>
      <w:rFonts w:asciiTheme="minorHAnsi" w:hAnsiTheme="minorHAnsi"/>
      <w:lang w:val="en-US" w:eastAsia="en-US"/>
    </w:rPr>
  </w:style>
  <w:style w:type="paragraph" w:customStyle="1" w:styleId="ImageCaption">
    <w:name w:val="Image Caption"/>
    <w:basedOn w:val="Caption"/>
    <w:rsid w:val="006063F3"/>
    <w:pPr>
      <w:spacing w:after="120" w:line="360" w:lineRule="auto"/>
      <w:contextualSpacing/>
    </w:pPr>
    <w:rPr>
      <w:rFonts w:asciiTheme="minorHAnsi" w:eastAsia="Times New Roman" w:hAnsiTheme="minorHAnsi" w:cs="Times New Roman"/>
      <w:b w:val="0"/>
      <w:bCs w:val="0"/>
      <w:i/>
      <w:color w:val="auto"/>
      <w:sz w:val="24"/>
      <w:szCs w:val="24"/>
      <w:lang w:val="en-US"/>
    </w:rPr>
  </w:style>
  <w:style w:type="paragraph" w:customStyle="1" w:styleId="Figure">
    <w:name w:val="Figure"/>
    <w:basedOn w:val="Normal"/>
    <w:rsid w:val="006063F3"/>
    <w:pPr>
      <w:spacing w:after="200" w:line="360" w:lineRule="auto"/>
      <w:contextualSpacing/>
    </w:pPr>
    <w:rPr>
      <w:rFonts w:asciiTheme="minorHAnsi" w:hAnsiTheme="minorHAnsi"/>
      <w:lang w:val="en-US" w:eastAsia="en-US"/>
    </w:rPr>
  </w:style>
  <w:style w:type="paragraph" w:customStyle="1" w:styleId="CaptionedFigure">
    <w:name w:val="Captioned Figure"/>
    <w:basedOn w:val="Figure"/>
    <w:rsid w:val="006063F3"/>
    <w:pPr>
      <w:keepNext/>
    </w:pPr>
  </w:style>
  <w:style w:type="character" w:customStyle="1" w:styleId="CaptionChar">
    <w:name w:val="Caption Char"/>
    <w:basedOn w:val="DefaultParagraphFont"/>
    <w:link w:val="Caption"/>
    <w:rsid w:val="006063F3"/>
    <w:rPr>
      <w:rFonts w:ascii="Times New Roman" w:hAnsi="Times New Roman"/>
      <w:b/>
      <w:bCs/>
      <w:color w:val="4F81BD" w:themeColor="accent1"/>
      <w:sz w:val="18"/>
      <w:szCs w:val="18"/>
      <w:lang w:val="en-AU"/>
    </w:rPr>
  </w:style>
  <w:style w:type="character" w:customStyle="1" w:styleId="VerbatimChar">
    <w:name w:val="Verbatim Char"/>
    <w:basedOn w:val="CaptionChar"/>
    <w:link w:val="SourceCode"/>
    <w:rsid w:val="006063F3"/>
    <w:rPr>
      <w:rFonts w:ascii="Consolas" w:hAnsi="Consolas"/>
      <w:b/>
      <w:bCs/>
      <w:color w:val="4F81BD" w:themeColor="accent1"/>
      <w:sz w:val="22"/>
      <w:szCs w:val="18"/>
      <w:shd w:val="clear" w:color="auto" w:fill="F8F8F8"/>
      <w:lang w:val="en-AU"/>
    </w:rPr>
  </w:style>
  <w:style w:type="character" w:styleId="FootnoteReference">
    <w:name w:val="footnote reference"/>
    <w:basedOn w:val="CaptionChar"/>
    <w:rsid w:val="006063F3"/>
    <w:rPr>
      <w:rFonts w:ascii="Times New Roman" w:hAnsi="Times New Roman"/>
      <w:b/>
      <w:bCs/>
      <w:color w:val="4F81BD" w:themeColor="accent1"/>
      <w:sz w:val="18"/>
      <w:szCs w:val="18"/>
      <w:vertAlign w:val="superscript"/>
      <w:lang w:val="en-AU"/>
    </w:rPr>
  </w:style>
  <w:style w:type="paragraph" w:styleId="TOCHeading">
    <w:name w:val="TOC Heading"/>
    <w:basedOn w:val="Heading1"/>
    <w:next w:val="BodyText"/>
    <w:uiPriority w:val="39"/>
    <w:unhideWhenUsed/>
    <w:qFormat/>
    <w:rsid w:val="006063F3"/>
    <w:pPr>
      <w:spacing w:before="240" w:line="259" w:lineRule="auto"/>
      <w:outlineLvl w:val="9"/>
    </w:pPr>
    <w:rPr>
      <w:b w:val="0"/>
      <w:bCs w:val="0"/>
      <w:color w:val="365F91" w:themeColor="accent1" w:themeShade="BF"/>
      <w:sz w:val="40"/>
      <w:szCs w:val="40"/>
      <w:lang w:val="en-US"/>
    </w:rPr>
  </w:style>
  <w:style w:type="paragraph" w:customStyle="1" w:styleId="SourceCode">
    <w:name w:val="Source Code"/>
    <w:basedOn w:val="Normal"/>
    <w:link w:val="VerbatimChar"/>
    <w:rsid w:val="006063F3"/>
    <w:pPr>
      <w:shd w:val="clear" w:color="auto" w:fill="F8F8F8"/>
      <w:wordWrap w:val="0"/>
      <w:spacing w:after="200" w:line="360" w:lineRule="auto"/>
      <w:contextualSpacing/>
    </w:pPr>
    <w:rPr>
      <w:rFonts w:ascii="Consolas" w:eastAsiaTheme="minorEastAsia" w:hAnsi="Consolas" w:cstheme="minorBidi"/>
      <w:b/>
      <w:bCs/>
      <w:color w:val="4F81BD" w:themeColor="accent1"/>
      <w:sz w:val="22"/>
      <w:szCs w:val="18"/>
      <w:lang w:eastAsia="en-US"/>
    </w:rPr>
  </w:style>
  <w:style w:type="character" w:customStyle="1" w:styleId="KeywordTok">
    <w:name w:val="KeywordTok"/>
    <w:basedOn w:val="VerbatimChar"/>
    <w:rsid w:val="006063F3"/>
    <w:rPr>
      <w:rFonts w:ascii="Consolas" w:hAnsi="Consolas"/>
      <w:b w:val="0"/>
      <w:bCs/>
      <w:color w:val="204A87"/>
      <w:sz w:val="22"/>
      <w:szCs w:val="18"/>
      <w:shd w:val="clear" w:color="auto" w:fill="F8F8F8"/>
      <w:lang w:val="en-AU"/>
    </w:rPr>
  </w:style>
  <w:style w:type="character" w:customStyle="1" w:styleId="DataTypeTok">
    <w:name w:val="DataTypeTok"/>
    <w:basedOn w:val="VerbatimChar"/>
    <w:rsid w:val="006063F3"/>
    <w:rPr>
      <w:rFonts w:ascii="Consolas" w:hAnsi="Consolas"/>
      <w:b/>
      <w:bCs/>
      <w:color w:val="204A87"/>
      <w:sz w:val="22"/>
      <w:szCs w:val="18"/>
      <w:shd w:val="clear" w:color="auto" w:fill="F8F8F8"/>
      <w:lang w:val="en-AU"/>
    </w:rPr>
  </w:style>
  <w:style w:type="character" w:customStyle="1" w:styleId="DecValTok">
    <w:name w:val="DecValTok"/>
    <w:basedOn w:val="VerbatimChar"/>
    <w:rsid w:val="006063F3"/>
    <w:rPr>
      <w:rFonts w:ascii="Consolas" w:hAnsi="Consolas"/>
      <w:b/>
      <w:bCs/>
      <w:color w:val="0000CF"/>
      <w:sz w:val="22"/>
      <w:szCs w:val="18"/>
      <w:shd w:val="clear" w:color="auto" w:fill="F8F8F8"/>
      <w:lang w:val="en-AU"/>
    </w:rPr>
  </w:style>
  <w:style w:type="character" w:customStyle="1" w:styleId="BaseNTok">
    <w:name w:val="BaseNTok"/>
    <w:basedOn w:val="VerbatimChar"/>
    <w:rsid w:val="006063F3"/>
    <w:rPr>
      <w:rFonts w:ascii="Consolas" w:hAnsi="Consolas"/>
      <w:b/>
      <w:bCs/>
      <w:color w:val="0000CF"/>
      <w:sz w:val="22"/>
      <w:szCs w:val="18"/>
      <w:shd w:val="clear" w:color="auto" w:fill="F8F8F8"/>
      <w:lang w:val="en-AU"/>
    </w:rPr>
  </w:style>
  <w:style w:type="character" w:customStyle="1" w:styleId="FloatTok">
    <w:name w:val="FloatTok"/>
    <w:basedOn w:val="VerbatimChar"/>
    <w:rsid w:val="006063F3"/>
    <w:rPr>
      <w:rFonts w:ascii="Consolas" w:hAnsi="Consolas"/>
      <w:b/>
      <w:bCs/>
      <w:color w:val="0000CF"/>
      <w:sz w:val="22"/>
      <w:szCs w:val="18"/>
      <w:shd w:val="clear" w:color="auto" w:fill="F8F8F8"/>
      <w:lang w:val="en-AU"/>
    </w:rPr>
  </w:style>
  <w:style w:type="character" w:customStyle="1" w:styleId="ConstantTok">
    <w:name w:val="ConstantTok"/>
    <w:basedOn w:val="VerbatimChar"/>
    <w:rsid w:val="006063F3"/>
    <w:rPr>
      <w:rFonts w:ascii="Consolas" w:hAnsi="Consolas"/>
      <w:b/>
      <w:bCs/>
      <w:color w:val="000000"/>
      <w:sz w:val="22"/>
      <w:szCs w:val="18"/>
      <w:shd w:val="clear" w:color="auto" w:fill="F8F8F8"/>
      <w:lang w:val="en-AU"/>
    </w:rPr>
  </w:style>
  <w:style w:type="character" w:customStyle="1" w:styleId="CharTok">
    <w:name w:val="CharTok"/>
    <w:basedOn w:val="VerbatimChar"/>
    <w:rsid w:val="006063F3"/>
    <w:rPr>
      <w:rFonts w:ascii="Consolas" w:hAnsi="Consolas"/>
      <w:b/>
      <w:bCs/>
      <w:color w:val="4E9A06"/>
      <w:sz w:val="22"/>
      <w:szCs w:val="18"/>
      <w:shd w:val="clear" w:color="auto" w:fill="F8F8F8"/>
      <w:lang w:val="en-AU"/>
    </w:rPr>
  </w:style>
  <w:style w:type="character" w:customStyle="1" w:styleId="SpecialCharTok">
    <w:name w:val="SpecialCharTok"/>
    <w:basedOn w:val="VerbatimChar"/>
    <w:rsid w:val="006063F3"/>
    <w:rPr>
      <w:rFonts w:ascii="Consolas" w:hAnsi="Consolas"/>
      <w:b/>
      <w:bCs/>
      <w:color w:val="000000"/>
      <w:sz w:val="22"/>
      <w:szCs w:val="18"/>
      <w:shd w:val="clear" w:color="auto" w:fill="F8F8F8"/>
      <w:lang w:val="en-AU"/>
    </w:rPr>
  </w:style>
  <w:style w:type="character" w:customStyle="1" w:styleId="StringTok">
    <w:name w:val="StringTok"/>
    <w:basedOn w:val="VerbatimChar"/>
    <w:rsid w:val="006063F3"/>
    <w:rPr>
      <w:rFonts w:ascii="Consolas" w:hAnsi="Consolas"/>
      <w:b/>
      <w:bCs/>
      <w:color w:val="4E9A06"/>
      <w:sz w:val="22"/>
      <w:szCs w:val="18"/>
      <w:shd w:val="clear" w:color="auto" w:fill="F8F8F8"/>
      <w:lang w:val="en-AU"/>
    </w:rPr>
  </w:style>
  <w:style w:type="character" w:customStyle="1" w:styleId="VerbatimStringTok">
    <w:name w:val="VerbatimStringTok"/>
    <w:basedOn w:val="VerbatimChar"/>
    <w:rsid w:val="006063F3"/>
    <w:rPr>
      <w:rFonts w:ascii="Consolas" w:hAnsi="Consolas"/>
      <w:b/>
      <w:bCs/>
      <w:color w:val="4E9A06"/>
      <w:sz w:val="22"/>
      <w:szCs w:val="18"/>
      <w:shd w:val="clear" w:color="auto" w:fill="F8F8F8"/>
      <w:lang w:val="en-AU"/>
    </w:rPr>
  </w:style>
  <w:style w:type="character" w:customStyle="1" w:styleId="SpecialStringTok">
    <w:name w:val="SpecialStringTok"/>
    <w:basedOn w:val="VerbatimChar"/>
    <w:rsid w:val="006063F3"/>
    <w:rPr>
      <w:rFonts w:ascii="Consolas" w:hAnsi="Consolas"/>
      <w:b/>
      <w:bCs/>
      <w:color w:val="4E9A06"/>
      <w:sz w:val="22"/>
      <w:szCs w:val="18"/>
      <w:shd w:val="clear" w:color="auto" w:fill="F8F8F8"/>
      <w:lang w:val="en-AU"/>
    </w:rPr>
  </w:style>
  <w:style w:type="character" w:customStyle="1" w:styleId="ImportTok">
    <w:name w:val="ImportTok"/>
    <w:basedOn w:val="VerbatimChar"/>
    <w:rsid w:val="006063F3"/>
    <w:rPr>
      <w:rFonts w:ascii="Consolas" w:hAnsi="Consolas"/>
      <w:b/>
      <w:bCs/>
      <w:color w:val="4F81BD" w:themeColor="accent1"/>
      <w:sz w:val="22"/>
      <w:szCs w:val="18"/>
      <w:shd w:val="clear" w:color="auto" w:fill="F8F8F8"/>
      <w:lang w:val="en-AU"/>
    </w:rPr>
  </w:style>
  <w:style w:type="character" w:customStyle="1" w:styleId="CommentTok">
    <w:name w:val="CommentTok"/>
    <w:basedOn w:val="VerbatimChar"/>
    <w:rsid w:val="006063F3"/>
    <w:rPr>
      <w:rFonts w:ascii="Consolas" w:hAnsi="Consolas"/>
      <w:b/>
      <w:bCs/>
      <w:i/>
      <w:color w:val="8F5902"/>
      <w:sz w:val="22"/>
      <w:szCs w:val="18"/>
      <w:shd w:val="clear" w:color="auto" w:fill="F8F8F8"/>
      <w:lang w:val="en-AU"/>
    </w:rPr>
  </w:style>
  <w:style w:type="character" w:customStyle="1" w:styleId="DocumentationTok">
    <w:name w:val="DocumentationTok"/>
    <w:basedOn w:val="VerbatimChar"/>
    <w:rsid w:val="006063F3"/>
    <w:rPr>
      <w:rFonts w:ascii="Consolas" w:hAnsi="Consolas"/>
      <w:b w:val="0"/>
      <w:bCs/>
      <w:i/>
      <w:color w:val="8F5902"/>
      <w:sz w:val="22"/>
      <w:szCs w:val="18"/>
      <w:shd w:val="clear" w:color="auto" w:fill="F8F8F8"/>
      <w:lang w:val="en-AU"/>
    </w:rPr>
  </w:style>
  <w:style w:type="character" w:customStyle="1" w:styleId="AnnotationTok">
    <w:name w:val="AnnotationTok"/>
    <w:basedOn w:val="VerbatimChar"/>
    <w:rsid w:val="006063F3"/>
    <w:rPr>
      <w:rFonts w:ascii="Consolas" w:hAnsi="Consolas"/>
      <w:b w:val="0"/>
      <w:bCs/>
      <w:i/>
      <w:color w:val="8F5902"/>
      <w:sz w:val="22"/>
      <w:szCs w:val="18"/>
      <w:shd w:val="clear" w:color="auto" w:fill="F8F8F8"/>
      <w:lang w:val="en-AU"/>
    </w:rPr>
  </w:style>
  <w:style w:type="character" w:customStyle="1" w:styleId="CommentVarTok">
    <w:name w:val="CommentVarTok"/>
    <w:basedOn w:val="VerbatimChar"/>
    <w:rsid w:val="006063F3"/>
    <w:rPr>
      <w:rFonts w:ascii="Consolas" w:hAnsi="Consolas"/>
      <w:b w:val="0"/>
      <w:bCs/>
      <w:i/>
      <w:color w:val="8F5902"/>
      <w:sz w:val="22"/>
      <w:szCs w:val="18"/>
      <w:shd w:val="clear" w:color="auto" w:fill="F8F8F8"/>
      <w:lang w:val="en-AU"/>
    </w:rPr>
  </w:style>
  <w:style w:type="character" w:customStyle="1" w:styleId="OtherTok">
    <w:name w:val="OtherTok"/>
    <w:basedOn w:val="VerbatimChar"/>
    <w:rsid w:val="006063F3"/>
    <w:rPr>
      <w:rFonts w:ascii="Consolas" w:hAnsi="Consolas"/>
      <w:b/>
      <w:bCs/>
      <w:color w:val="8F5902"/>
      <w:sz w:val="22"/>
      <w:szCs w:val="18"/>
      <w:shd w:val="clear" w:color="auto" w:fill="F8F8F8"/>
      <w:lang w:val="en-AU"/>
    </w:rPr>
  </w:style>
  <w:style w:type="character" w:customStyle="1" w:styleId="FunctionTok">
    <w:name w:val="FunctionTok"/>
    <w:basedOn w:val="VerbatimChar"/>
    <w:rsid w:val="006063F3"/>
    <w:rPr>
      <w:rFonts w:ascii="Consolas" w:hAnsi="Consolas"/>
      <w:b/>
      <w:bCs/>
      <w:color w:val="000000"/>
      <w:sz w:val="22"/>
      <w:szCs w:val="18"/>
      <w:shd w:val="clear" w:color="auto" w:fill="F8F8F8"/>
      <w:lang w:val="en-AU"/>
    </w:rPr>
  </w:style>
  <w:style w:type="character" w:customStyle="1" w:styleId="VariableTok">
    <w:name w:val="VariableTok"/>
    <w:basedOn w:val="VerbatimChar"/>
    <w:rsid w:val="006063F3"/>
    <w:rPr>
      <w:rFonts w:ascii="Consolas" w:hAnsi="Consolas"/>
      <w:b/>
      <w:bCs/>
      <w:color w:val="000000"/>
      <w:sz w:val="22"/>
      <w:szCs w:val="18"/>
      <w:shd w:val="clear" w:color="auto" w:fill="F8F8F8"/>
      <w:lang w:val="en-AU"/>
    </w:rPr>
  </w:style>
  <w:style w:type="character" w:customStyle="1" w:styleId="ControlFlowTok">
    <w:name w:val="ControlFlowTok"/>
    <w:basedOn w:val="VerbatimChar"/>
    <w:rsid w:val="006063F3"/>
    <w:rPr>
      <w:rFonts w:ascii="Consolas" w:hAnsi="Consolas"/>
      <w:b w:val="0"/>
      <w:bCs/>
      <w:color w:val="204A87"/>
      <w:sz w:val="22"/>
      <w:szCs w:val="18"/>
      <w:shd w:val="clear" w:color="auto" w:fill="F8F8F8"/>
      <w:lang w:val="en-AU"/>
    </w:rPr>
  </w:style>
  <w:style w:type="character" w:customStyle="1" w:styleId="OperatorTok">
    <w:name w:val="OperatorTok"/>
    <w:basedOn w:val="VerbatimChar"/>
    <w:rsid w:val="006063F3"/>
    <w:rPr>
      <w:rFonts w:ascii="Consolas" w:hAnsi="Consolas"/>
      <w:b w:val="0"/>
      <w:bCs/>
      <w:color w:val="CE5C00"/>
      <w:sz w:val="22"/>
      <w:szCs w:val="18"/>
      <w:shd w:val="clear" w:color="auto" w:fill="F8F8F8"/>
      <w:lang w:val="en-AU"/>
    </w:rPr>
  </w:style>
  <w:style w:type="character" w:customStyle="1" w:styleId="BuiltInTok">
    <w:name w:val="BuiltInTok"/>
    <w:basedOn w:val="VerbatimChar"/>
    <w:rsid w:val="006063F3"/>
    <w:rPr>
      <w:rFonts w:ascii="Consolas" w:hAnsi="Consolas"/>
      <w:b/>
      <w:bCs/>
      <w:color w:val="4F81BD" w:themeColor="accent1"/>
      <w:sz w:val="22"/>
      <w:szCs w:val="18"/>
      <w:shd w:val="clear" w:color="auto" w:fill="F8F8F8"/>
      <w:lang w:val="en-AU"/>
    </w:rPr>
  </w:style>
  <w:style w:type="character" w:customStyle="1" w:styleId="ExtensionTok">
    <w:name w:val="ExtensionTok"/>
    <w:basedOn w:val="VerbatimChar"/>
    <w:rsid w:val="006063F3"/>
    <w:rPr>
      <w:rFonts w:ascii="Consolas" w:hAnsi="Consolas"/>
      <w:b/>
      <w:bCs/>
      <w:color w:val="4F81BD" w:themeColor="accent1"/>
      <w:sz w:val="22"/>
      <w:szCs w:val="18"/>
      <w:shd w:val="clear" w:color="auto" w:fill="F8F8F8"/>
      <w:lang w:val="en-AU"/>
    </w:rPr>
  </w:style>
  <w:style w:type="character" w:customStyle="1" w:styleId="PreprocessorTok">
    <w:name w:val="PreprocessorTok"/>
    <w:basedOn w:val="VerbatimChar"/>
    <w:rsid w:val="006063F3"/>
    <w:rPr>
      <w:rFonts w:ascii="Consolas" w:hAnsi="Consolas"/>
      <w:b/>
      <w:bCs/>
      <w:i/>
      <w:color w:val="8F5902"/>
      <w:sz w:val="22"/>
      <w:szCs w:val="18"/>
      <w:shd w:val="clear" w:color="auto" w:fill="F8F8F8"/>
      <w:lang w:val="en-AU"/>
    </w:rPr>
  </w:style>
  <w:style w:type="character" w:customStyle="1" w:styleId="AttributeTok">
    <w:name w:val="AttributeTok"/>
    <w:basedOn w:val="VerbatimChar"/>
    <w:rsid w:val="006063F3"/>
    <w:rPr>
      <w:rFonts w:ascii="Consolas" w:hAnsi="Consolas"/>
      <w:b/>
      <w:bCs/>
      <w:color w:val="C4A000"/>
      <w:sz w:val="22"/>
      <w:szCs w:val="18"/>
      <w:shd w:val="clear" w:color="auto" w:fill="F8F8F8"/>
      <w:lang w:val="en-AU"/>
    </w:rPr>
  </w:style>
  <w:style w:type="character" w:customStyle="1" w:styleId="RegionMarkerTok">
    <w:name w:val="RegionMarkerTok"/>
    <w:basedOn w:val="VerbatimChar"/>
    <w:rsid w:val="006063F3"/>
    <w:rPr>
      <w:rFonts w:ascii="Consolas" w:hAnsi="Consolas"/>
      <w:b/>
      <w:bCs/>
      <w:color w:val="4F81BD" w:themeColor="accent1"/>
      <w:sz w:val="22"/>
      <w:szCs w:val="18"/>
      <w:shd w:val="clear" w:color="auto" w:fill="F8F8F8"/>
      <w:lang w:val="en-AU"/>
    </w:rPr>
  </w:style>
  <w:style w:type="character" w:customStyle="1" w:styleId="InformationTok">
    <w:name w:val="InformationTok"/>
    <w:basedOn w:val="VerbatimChar"/>
    <w:rsid w:val="006063F3"/>
    <w:rPr>
      <w:rFonts w:ascii="Consolas" w:hAnsi="Consolas"/>
      <w:b w:val="0"/>
      <w:bCs/>
      <w:i/>
      <w:color w:val="8F5902"/>
      <w:sz w:val="22"/>
      <w:szCs w:val="18"/>
      <w:shd w:val="clear" w:color="auto" w:fill="F8F8F8"/>
      <w:lang w:val="en-AU"/>
    </w:rPr>
  </w:style>
  <w:style w:type="character" w:customStyle="1" w:styleId="WarningTok">
    <w:name w:val="WarningTok"/>
    <w:basedOn w:val="VerbatimChar"/>
    <w:rsid w:val="006063F3"/>
    <w:rPr>
      <w:rFonts w:ascii="Consolas" w:hAnsi="Consolas"/>
      <w:b w:val="0"/>
      <w:bCs/>
      <w:i/>
      <w:color w:val="8F5902"/>
      <w:sz w:val="22"/>
      <w:szCs w:val="18"/>
      <w:shd w:val="clear" w:color="auto" w:fill="F8F8F8"/>
      <w:lang w:val="en-AU"/>
    </w:rPr>
  </w:style>
  <w:style w:type="character" w:customStyle="1" w:styleId="AlertTok">
    <w:name w:val="AlertTok"/>
    <w:basedOn w:val="VerbatimChar"/>
    <w:rsid w:val="006063F3"/>
    <w:rPr>
      <w:rFonts w:ascii="Consolas" w:hAnsi="Consolas"/>
      <w:b/>
      <w:bCs/>
      <w:color w:val="EF2929"/>
      <w:sz w:val="22"/>
      <w:szCs w:val="18"/>
      <w:shd w:val="clear" w:color="auto" w:fill="F8F8F8"/>
      <w:lang w:val="en-AU"/>
    </w:rPr>
  </w:style>
  <w:style w:type="character" w:customStyle="1" w:styleId="ErrorTok">
    <w:name w:val="ErrorTok"/>
    <w:basedOn w:val="VerbatimChar"/>
    <w:rsid w:val="006063F3"/>
    <w:rPr>
      <w:rFonts w:ascii="Consolas" w:hAnsi="Consolas"/>
      <w:b w:val="0"/>
      <w:bCs/>
      <w:color w:val="A40000"/>
      <w:sz w:val="22"/>
      <w:szCs w:val="18"/>
      <w:shd w:val="clear" w:color="auto" w:fill="F8F8F8"/>
      <w:lang w:val="en-AU"/>
    </w:rPr>
  </w:style>
  <w:style w:type="character" w:customStyle="1" w:styleId="NormalTok">
    <w:name w:val="NormalTok"/>
    <w:basedOn w:val="VerbatimChar"/>
    <w:rsid w:val="006063F3"/>
    <w:rPr>
      <w:rFonts w:ascii="Consolas" w:hAnsi="Consolas"/>
      <w:b/>
      <w:bCs/>
      <w:color w:val="4F81BD" w:themeColor="accent1"/>
      <w:sz w:val="22"/>
      <w:szCs w:val="18"/>
      <w:shd w:val="clear" w:color="auto" w:fill="F8F8F8"/>
      <w:lang w:val="en-AU"/>
    </w:rPr>
  </w:style>
  <w:style w:type="character" w:customStyle="1" w:styleId="mi">
    <w:name w:val="mi"/>
    <w:basedOn w:val="DefaultParagraphFont"/>
    <w:rsid w:val="006063F3"/>
  </w:style>
  <w:style w:type="character" w:customStyle="1" w:styleId="mo">
    <w:name w:val="mo"/>
    <w:basedOn w:val="DefaultParagraphFont"/>
    <w:rsid w:val="006063F3"/>
  </w:style>
  <w:style w:type="character" w:customStyle="1" w:styleId="mn">
    <w:name w:val="mn"/>
    <w:basedOn w:val="DefaultParagraphFont"/>
    <w:rsid w:val="006063F3"/>
  </w:style>
  <w:style w:type="character" w:customStyle="1" w:styleId="mtext">
    <w:name w:val="mtext"/>
    <w:basedOn w:val="DefaultParagraphFont"/>
    <w:rsid w:val="006063F3"/>
  </w:style>
  <w:style w:type="character" w:customStyle="1" w:styleId="mjxassistivemathml">
    <w:name w:val="mjx_assistive_mathml"/>
    <w:basedOn w:val="DefaultParagraphFont"/>
    <w:rsid w:val="006063F3"/>
  </w:style>
  <w:style w:type="character" w:styleId="Emphasis">
    <w:name w:val="Emphasis"/>
    <w:basedOn w:val="DefaultParagraphFont"/>
    <w:uiPriority w:val="20"/>
    <w:qFormat/>
    <w:rsid w:val="006063F3"/>
    <w:rPr>
      <w:i/>
      <w:iCs/>
    </w:rPr>
  </w:style>
  <w:style w:type="character" w:styleId="LineNumber">
    <w:name w:val="line number"/>
    <w:basedOn w:val="DefaultParagraphFont"/>
    <w:uiPriority w:val="99"/>
    <w:semiHidden/>
    <w:unhideWhenUsed/>
    <w:rsid w:val="006063F3"/>
  </w:style>
  <w:style w:type="character" w:styleId="Strong">
    <w:name w:val="Strong"/>
    <w:basedOn w:val="DefaultParagraphFont"/>
    <w:uiPriority w:val="22"/>
    <w:qFormat/>
    <w:rsid w:val="006063F3"/>
    <w:rPr>
      <w:b/>
      <w:bCs/>
    </w:rPr>
  </w:style>
  <w:style w:type="paragraph" w:styleId="Footer">
    <w:name w:val="footer"/>
    <w:basedOn w:val="Normal"/>
    <w:link w:val="FooterChar"/>
    <w:uiPriority w:val="99"/>
    <w:unhideWhenUsed/>
    <w:rsid w:val="006063F3"/>
    <w:pPr>
      <w:tabs>
        <w:tab w:val="center" w:pos="4680"/>
        <w:tab w:val="right" w:pos="9360"/>
      </w:tabs>
      <w:spacing w:line="360" w:lineRule="auto"/>
      <w:contextualSpacing/>
    </w:pPr>
    <w:rPr>
      <w:rFonts w:ascii="Palatino" w:hAnsi="Palatino"/>
      <w:lang w:eastAsia="en-US"/>
    </w:rPr>
  </w:style>
  <w:style w:type="character" w:customStyle="1" w:styleId="FooterChar">
    <w:name w:val="Footer Char"/>
    <w:basedOn w:val="DefaultParagraphFont"/>
    <w:link w:val="Footer"/>
    <w:uiPriority w:val="99"/>
    <w:rsid w:val="006063F3"/>
    <w:rPr>
      <w:rFonts w:ascii="Palatino" w:eastAsia="Times New Roman" w:hAnsi="Palatino" w:cs="Times New Roman"/>
      <w:lang w:val="en-AU"/>
    </w:rPr>
  </w:style>
  <w:style w:type="character" w:styleId="PageNumber">
    <w:name w:val="page number"/>
    <w:basedOn w:val="DefaultParagraphFont"/>
    <w:uiPriority w:val="99"/>
    <w:semiHidden/>
    <w:unhideWhenUsed/>
    <w:rsid w:val="006063F3"/>
  </w:style>
  <w:style w:type="character" w:customStyle="1" w:styleId="UnresolvedMention1">
    <w:name w:val="Unresolved Mention1"/>
    <w:basedOn w:val="DefaultParagraphFont"/>
    <w:uiPriority w:val="99"/>
    <w:rsid w:val="006063F3"/>
    <w:rPr>
      <w:color w:val="605E5C"/>
      <w:shd w:val="clear" w:color="auto" w:fill="E1DFDD"/>
    </w:rPr>
  </w:style>
  <w:style w:type="paragraph" w:styleId="Header">
    <w:name w:val="header"/>
    <w:basedOn w:val="Normal"/>
    <w:link w:val="HeaderChar"/>
    <w:uiPriority w:val="99"/>
    <w:unhideWhenUsed/>
    <w:rsid w:val="006063F3"/>
    <w:pPr>
      <w:tabs>
        <w:tab w:val="center" w:pos="4680"/>
        <w:tab w:val="right" w:pos="9360"/>
      </w:tabs>
      <w:spacing w:line="360" w:lineRule="auto"/>
      <w:contextualSpacing/>
    </w:pPr>
    <w:rPr>
      <w:rFonts w:ascii="Palatino" w:hAnsi="Palatino"/>
      <w:lang w:eastAsia="en-US"/>
    </w:rPr>
  </w:style>
  <w:style w:type="character" w:customStyle="1" w:styleId="HeaderChar">
    <w:name w:val="Header Char"/>
    <w:basedOn w:val="DefaultParagraphFont"/>
    <w:link w:val="Header"/>
    <w:uiPriority w:val="99"/>
    <w:rsid w:val="006063F3"/>
    <w:rPr>
      <w:rFonts w:ascii="Palatino" w:eastAsia="Times New Roman" w:hAnsi="Palatino" w:cs="Times New Roman"/>
      <w:lang w:val="en-AU"/>
    </w:rPr>
  </w:style>
  <w:style w:type="character" w:customStyle="1" w:styleId="UnresolvedMention2">
    <w:name w:val="Unresolved Mention2"/>
    <w:basedOn w:val="DefaultParagraphFont"/>
    <w:uiPriority w:val="99"/>
    <w:semiHidden/>
    <w:unhideWhenUsed/>
    <w:rsid w:val="006063F3"/>
    <w:rPr>
      <w:color w:val="605E5C"/>
      <w:shd w:val="clear" w:color="auto" w:fill="E1DFDD"/>
    </w:rPr>
  </w:style>
  <w:style w:type="paragraph" w:customStyle="1" w:styleId="Style1">
    <w:name w:val="Style1"/>
    <w:basedOn w:val="Heading3"/>
    <w:next w:val="Normal"/>
    <w:qFormat/>
    <w:rsid w:val="006063F3"/>
    <w:pPr>
      <w:spacing w:before="40" w:line="480" w:lineRule="auto"/>
      <w:contextualSpacing/>
    </w:pPr>
    <w:rPr>
      <w:rFonts w:ascii="Times New Roman" w:hAnsi="Times New Roman"/>
      <w:b w:val="0"/>
      <w:bCs w:val="0"/>
      <w:i/>
      <w:color w:val="243F60" w:themeColor="accent1" w:themeShade="7F"/>
      <w:lang w:val="en-GB" w:eastAsia="en-US"/>
    </w:rPr>
  </w:style>
  <w:style w:type="character" w:customStyle="1" w:styleId="UnresolvedMention3">
    <w:name w:val="Unresolved Mention3"/>
    <w:basedOn w:val="DefaultParagraphFont"/>
    <w:uiPriority w:val="99"/>
    <w:semiHidden/>
    <w:unhideWhenUsed/>
    <w:rsid w:val="006063F3"/>
    <w:rPr>
      <w:color w:val="605E5C"/>
      <w:shd w:val="clear" w:color="auto" w:fill="E1DFDD"/>
    </w:rPr>
  </w:style>
  <w:style w:type="paragraph" w:customStyle="1" w:styleId="FigureHeader">
    <w:name w:val="Figure Header"/>
    <w:link w:val="FigureHeaderChar"/>
    <w:qFormat/>
    <w:rsid w:val="006063F3"/>
    <w:rPr>
      <w:rFonts w:ascii="Avenir Book" w:eastAsia="Times New Roman" w:hAnsi="Avenir Book" w:cs="Times New Roman"/>
      <w:b/>
      <w:bCs/>
      <w:lang w:val="en-AU"/>
    </w:rPr>
  </w:style>
  <w:style w:type="paragraph" w:styleId="TOC1">
    <w:name w:val="toc 1"/>
    <w:basedOn w:val="Normal"/>
    <w:next w:val="Normal"/>
    <w:autoRedefine/>
    <w:uiPriority w:val="39"/>
    <w:unhideWhenUsed/>
    <w:rsid w:val="006063F3"/>
    <w:pPr>
      <w:spacing w:after="100" w:line="360" w:lineRule="auto"/>
      <w:contextualSpacing/>
    </w:pPr>
    <w:rPr>
      <w:rFonts w:ascii="Palatino" w:hAnsi="Palatino"/>
      <w:lang w:eastAsia="en-US"/>
    </w:rPr>
  </w:style>
  <w:style w:type="paragraph" w:styleId="TOC2">
    <w:name w:val="toc 2"/>
    <w:basedOn w:val="Normal"/>
    <w:next w:val="Normal"/>
    <w:autoRedefine/>
    <w:uiPriority w:val="39"/>
    <w:unhideWhenUsed/>
    <w:rsid w:val="006063F3"/>
    <w:pPr>
      <w:spacing w:after="100" w:line="360" w:lineRule="auto"/>
      <w:ind w:left="240"/>
      <w:contextualSpacing/>
    </w:pPr>
    <w:rPr>
      <w:rFonts w:ascii="Palatino" w:hAnsi="Palatino"/>
      <w:lang w:eastAsia="en-US"/>
    </w:rPr>
  </w:style>
  <w:style w:type="paragraph" w:styleId="TOC3">
    <w:name w:val="toc 3"/>
    <w:basedOn w:val="Normal"/>
    <w:next w:val="Normal"/>
    <w:autoRedefine/>
    <w:uiPriority w:val="39"/>
    <w:unhideWhenUsed/>
    <w:rsid w:val="006063F3"/>
    <w:pPr>
      <w:spacing w:after="100" w:line="360" w:lineRule="auto"/>
      <w:ind w:left="480"/>
      <w:contextualSpacing/>
    </w:pPr>
    <w:rPr>
      <w:rFonts w:ascii="Palatino" w:hAnsi="Palatino"/>
      <w:lang w:eastAsia="en-US"/>
    </w:rPr>
  </w:style>
  <w:style w:type="paragraph" w:styleId="TableofFigures">
    <w:name w:val="table of figures"/>
    <w:basedOn w:val="Normal"/>
    <w:next w:val="Normal"/>
    <w:uiPriority w:val="99"/>
    <w:unhideWhenUsed/>
    <w:rsid w:val="006063F3"/>
    <w:pPr>
      <w:spacing w:line="360" w:lineRule="auto"/>
      <w:contextualSpacing/>
    </w:pPr>
    <w:rPr>
      <w:rFonts w:ascii="Palatino" w:hAnsi="Palatino"/>
      <w:lang w:eastAsia="en-US"/>
    </w:rPr>
  </w:style>
  <w:style w:type="paragraph" w:customStyle="1" w:styleId="FigureorTabletext">
    <w:name w:val="Figure or Table text"/>
    <w:basedOn w:val="Normal"/>
    <w:link w:val="FigureorTabletextChar"/>
    <w:qFormat/>
    <w:rsid w:val="006063F3"/>
    <w:pPr>
      <w:spacing w:line="276" w:lineRule="auto"/>
      <w:contextualSpacing/>
    </w:pPr>
    <w:rPr>
      <w:rFonts w:ascii="Avenir Book" w:hAnsi="Avenir Book"/>
      <w:bCs/>
      <w:lang w:eastAsia="en-US"/>
    </w:rPr>
  </w:style>
  <w:style w:type="character" w:customStyle="1" w:styleId="FigureHeaderChar">
    <w:name w:val="Figure Header Char"/>
    <w:basedOn w:val="DefaultParagraphFont"/>
    <w:link w:val="FigureHeader"/>
    <w:rsid w:val="006063F3"/>
    <w:rPr>
      <w:rFonts w:ascii="Avenir Book" w:eastAsia="Times New Roman" w:hAnsi="Avenir Book" w:cs="Times New Roman"/>
      <w:b/>
      <w:bCs/>
      <w:lang w:val="en-AU"/>
    </w:rPr>
  </w:style>
  <w:style w:type="character" w:customStyle="1" w:styleId="FigureorTabletextChar">
    <w:name w:val="Figure or Table text Char"/>
    <w:basedOn w:val="DefaultParagraphFont"/>
    <w:link w:val="FigureorTabletext"/>
    <w:rsid w:val="006063F3"/>
    <w:rPr>
      <w:rFonts w:ascii="Avenir Book" w:eastAsia="Times New Roman" w:hAnsi="Avenir Book" w:cs="Times New Roman"/>
      <w:bCs/>
      <w:lang w:val="en-AU"/>
    </w:rPr>
  </w:style>
  <w:style w:type="paragraph" w:customStyle="1" w:styleId="TableHeader">
    <w:name w:val="Table Header"/>
    <w:basedOn w:val="FigureorTabletext"/>
    <w:link w:val="TableHeaderChar"/>
    <w:qFormat/>
    <w:rsid w:val="006063F3"/>
    <w:pPr>
      <w:framePr w:hSpace="180" w:wrap="around" w:vAnchor="text" w:hAnchor="margin" w:y="125"/>
    </w:pPr>
    <w:rPr>
      <w:b/>
      <w:bCs w:val="0"/>
    </w:rPr>
  </w:style>
  <w:style w:type="paragraph" w:customStyle="1" w:styleId="AppendixFigureTableHeader">
    <w:name w:val="Appendix Figure/Table Header"/>
    <w:basedOn w:val="FigureorTabletext"/>
    <w:link w:val="AppendixFigureTableHeaderChar"/>
    <w:qFormat/>
    <w:rsid w:val="006063F3"/>
    <w:rPr>
      <w:b/>
      <w:bCs w:val="0"/>
    </w:rPr>
  </w:style>
  <w:style w:type="character" w:customStyle="1" w:styleId="TableHeaderChar">
    <w:name w:val="Table Header Char"/>
    <w:basedOn w:val="FigureorTabletextChar"/>
    <w:link w:val="TableHeader"/>
    <w:rsid w:val="006063F3"/>
    <w:rPr>
      <w:rFonts w:ascii="Avenir Book" w:eastAsia="Times New Roman" w:hAnsi="Avenir Book" w:cs="Times New Roman"/>
      <w:b/>
      <w:bCs w:val="0"/>
      <w:lang w:val="en-AU"/>
    </w:rPr>
  </w:style>
  <w:style w:type="character" w:customStyle="1" w:styleId="AppendixFigureTableHeaderChar">
    <w:name w:val="Appendix Figure/Table Header Char"/>
    <w:basedOn w:val="DefaultParagraphFont"/>
    <w:link w:val="AppendixFigureTableHeader"/>
    <w:rsid w:val="006063F3"/>
    <w:rPr>
      <w:rFonts w:ascii="Avenir Book" w:eastAsia="Times New Roman" w:hAnsi="Avenir Book" w:cs="Times New Roman"/>
      <w:b/>
      <w:lang w:val="en-AU"/>
    </w:rPr>
  </w:style>
  <w:style w:type="numbering" w:customStyle="1" w:styleId="NoList1">
    <w:name w:val="No List1"/>
    <w:next w:val="NoList"/>
    <w:uiPriority w:val="99"/>
    <w:semiHidden/>
    <w:unhideWhenUsed/>
    <w:rsid w:val="006063F3"/>
  </w:style>
  <w:style w:type="character" w:customStyle="1" w:styleId="c-messagebody">
    <w:name w:val="c-message__body"/>
    <w:basedOn w:val="DefaultParagraphFont"/>
    <w:rsid w:val="006063F3"/>
  </w:style>
  <w:style w:type="character" w:customStyle="1" w:styleId="c-timestamplabel">
    <w:name w:val="c-timestamp__label"/>
    <w:basedOn w:val="DefaultParagraphFont"/>
    <w:rsid w:val="006063F3"/>
  </w:style>
  <w:style w:type="character" w:customStyle="1" w:styleId="c-messageeditedlabel">
    <w:name w:val="c-message__edited_label"/>
    <w:basedOn w:val="DefaultParagraphFont"/>
    <w:rsid w:val="006063F3"/>
  </w:style>
  <w:style w:type="paragraph" w:customStyle="1" w:styleId="contributor">
    <w:name w:val="contributor"/>
    <w:basedOn w:val="Normal"/>
    <w:rsid w:val="006063F3"/>
    <w:pPr>
      <w:spacing w:before="100" w:beforeAutospacing="1" w:after="100" w:afterAutospacing="1" w:line="360" w:lineRule="auto"/>
      <w:contextualSpacing/>
    </w:pPr>
    <w:rPr>
      <w:rFonts w:ascii="Palatino" w:hAnsi="Palatino"/>
      <w:lang w:eastAsia="en-GB"/>
    </w:rPr>
  </w:style>
  <w:style w:type="character" w:customStyle="1" w:styleId="name">
    <w:name w:val="name"/>
    <w:basedOn w:val="DefaultParagraphFont"/>
    <w:rsid w:val="006063F3"/>
  </w:style>
  <w:style w:type="character" w:customStyle="1" w:styleId="xref-sep">
    <w:name w:val="xref-sep"/>
    <w:basedOn w:val="DefaultParagraphFont"/>
    <w:rsid w:val="006063F3"/>
  </w:style>
  <w:style w:type="character" w:customStyle="1" w:styleId="apple-converted-space">
    <w:name w:val="apple-converted-space"/>
    <w:basedOn w:val="DefaultParagraphFont"/>
    <w:rsid w:val="006063F3"/>
  </w:style>
  <w:style w:type="paragraph" w:customStyle="1" w:styleId="last">
    <w:name w:val="last"/>
    <w:basedOn w:val="Normal"/>
    <w:rsid w:val="006063F3"/>
    <w:pPr>
      <w:spacing w:before="100" w:beforeAutospacing="1" w:after="100" w:afterAutospacing="1" w:line="360" w:lineRule="auto"/>
      <w:contextualSpacing/>
    </w:pPr>
    <w:rPr>
      <w:rFonts w:ascii="Palatino" w:hAnsi="Palatino"/>
      <w:lang w:eastAsia="en-GB"/>
    </w:rPr>
  </w:style>
  <w:style w:type="paragraph" w:customStyle="1" w:styleId="contributor-listreveal">
    <w:name w:val="contributor-list__reveal"/>
    <w:basedOn w:val="Normal"/>
    <w:rsid w:val="006063F3"/>
    <w:pPr>
      <w:spacing w:before="100" w:beforeAutospacing="1" w:after="100" w:afterAutospacing="1" w:line="360" w:lineRule="auto"/>
      <w:contextualSpacing/>
    </w:pPr>
    <w:rPr>
      <w:rFonts w:ascii="Palatino" w:hAnsi="Palatino"/>
      <w:lang w:eastAsia="en-GB"/>
    </w:rPr>
  </w:style>
  <w:style w:type="character" w:customStyle="1" w:styleId="contributor-listtoggler">
    <w:name w:val="contributor-list__toggler"/>
    <w:basedOn w:val="DefaultParagraphFont"/>
    <w:rsid w:val="006063F3"/>
  </w:style>
  <w:style w:type="character" w:customStyle="1" w:styleId="collapsed-text">
    <w:name w:val="collapsed-text"/>
    <w:basedOn w:val="DefaultParagraphFont"/>
    <w:rsid w:val="006063F3"/>
  </w:style>
  <w:style w:type="character" w:styleId="HTMLCite">
    <w:name w:val="HTML Cite"/>
    <w:basedOn w:val="DefaultParagraphFont"/>
    <w:uiPriority w:val="99"/>
    <w:semiHidden/>
    <w:unhideWhenUsed/>
    <w:rsid w:val="006063F3"/>
    <w:rPr>
      <w:i/>
      <w:iCs/>
    </w:rPr>
  </w:style>
  <w:style w:type="character" w:customStyle="1" w:styleId="author0">
    <w:name w:val="author"/>
    <w:basedOn w:val="DefaultParagraphFont"/>
    <w:rsid w:val="006063F3"/>
  </w:style>
  <w:style w:type="character" w:customStyle="1" w:styleId="pubyear">
    <w:name w:val="pubyear"/>
    <w:basedOn w:val="DefaultParagraphFont"/>
    <w:rsid w:val="006063F3"/>
  </w:style>
  <w:style w:type="character" w:customStyle="1" w:styleId="booktitle">
    <w:name w:val="booktitle"/>
    <w:basedOn w:val="DefaultParagraphFont"/>
    <w:rsid w:val="006063F3"/>
  </w:style>
  <w:style w:type="character" w:customStyle="1" w:styleId="publisherlocation">
    <w:name w:val="publisherlocation"/>
    <w:basedOn w:val="DefaultParagraphFont"/>
    <w:rsid w:val="006063F3"/>
  </w:style>
  <w:style w:type="character" w:customStyle="1" w:styleId="articletitle">
    <w:name w:val="articletitle"/>
    <w:basedOn w:val="DefaultParagraphFont"/>
    <w:rsid w:val="006063F3"/>
  </w:style>
  <w:style w:type="character" w:customStyle="1" w:styleId="journaltitle">
    <w:name w:val="journaltitle"/>
    <w:basedOn w:val="DefaultParagraphFont"/>
    <w:rsid w:val="006063F3"/>
  </w:style>
  <w:style w:type="character" w:customStyle="1" w:styleId="vol">
    <w:name w:val="vol"/>
    <w:basedOn w:val="DefaultParagraphFont"/>
    <w:rsid w:val="006063F3"/>
  </w:style>
  <w:style w:type="character" w:customStyle="1" w:styleId="citedissue">
    <w:name w:val="citedissue"/>
    <w:basedOn w:val="DefaultParagraphFont"/>
    <w:rsid w:val="006063F3"/>
  </w:style>
  <w:style w:type="character" w:customStyle="1" w:styleId="pagefirst">
    <w:name w:val="pagefirst"/>
    <w:basedOn w:val="DefaultParagraphFont"/>
    <w:rsid w:val="006063F3"/>
  </w:style>
  <w:style w:type="character" w:customStyle="1" w:styleId="pagelast">
    <w:name w:val="pagelast"/>
    <w:basedOn w:val="DefaultParagraphFont"/>
    <w:rsid w:val="006063F3"/>
  </w:style>
  <w:style w:type="paragraph" w:customStyle="1" w:styleId="ChapterTitlePage">
    <w:name w:val="Chapter Title Page"/>
    <w:qFormat/>
    <w:rsid w:val="006063F3"/>
    <w:pPr>
      <w:keepNext/>
      <w:keepLines/>
      <w:spacing w:before="240"/>
      <w:jc w:val="center"/>
      <w:outlineLvl w:val="0"/>
    </w:pPr>
    <w:rPr>
      <w:rFonts w:ascii="Avenir Book" w:eastAsiaTheme="majorEastAsia" w:hAnsi="Avenir Book" w:cs="Al Bayan Plain"/>
      <w:bCs/>
      <w:color w:val="000000" w:themeColor="text1"/>
      <w:sz w:val="72"/>
      <w:szCs w:val="72"/>
      <w:lang w:val="en-AU"/>
    </w:rPr>
  </w:style>
  <w:style w:type="paragraph" w:customStyle="1" w:styleId="FigureTablelegends">
    <w:name w:val="Figure Table legends"/>
    <w:basedOn w:val="NormalWeb"/>
    <w:qFormat/>
    <w:rsid w:val="006063F3"/>
    <w:rPr>
      <w:rFonts w:ascii="Avenir Book" w:hAnsi="Avenir Book"/>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727">
      <w:bodyDiv w:val="1"/>
      <w:marLeft w:val="0"/>
      <w:marRight w:val="0"/>
      <w:marTop w:val="0"/>
      <w:marBottom w:val="0"/>
      <w:divBdr>
        <w:top w:val="none" w:sz="0" w:space="0" w:color="auto"/>
        <w:left w:val="none" w:sz="0" w:space="0" w:color="auto"/>
        <w:bottom w:val="none" w:sz="0" w:space="0" w:color="auto"/>
        <w:right w:val="none" w:sz="0" w:space="0" w:color="auto"/>
      </w:divBdr>
    </w:div>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09231">
      <w:bodyDiv w:val="1"/>
      <w:marLeft w:val="0"/>
      <w:marRight w:val="0"/>
      <w:marTop w:val="0"/>
      <w:marBottom w:val="0"/>
      <w:divBdr>
        <w:top w:val="none" w:sz="0" w:space="0" w:color="auto"/>
        <w:left w:val="none" w:sz="0" w:space="0" w:color="auto"/>
        <w:bottom w:val="none" w:sz="0" w:space="0" w:color="auto"/>
        <w:right w:val="none" w:sz="0" w:space="0" w:color="auto"/>
      </w:divBdr>
      <w:divsChild>
        <w:div w:id="1632975840">
          <w:marLeft w:val="0"/>
          <w:marRight w:val="0"/>
          <w:marTop w:val="0"/>
          <w:marBottom w:val="0"/>
          <w:divBdr>
            <w:top w:val="none" w:sz="0" w:space="0" w:color="auto"/>
            <w:left w:val="none" w:sz="0" w:space="0" w:color="auto"/>
            <w:bottom w:val="none" w:sz="0" w:space="0" w:color="auto"/>
            <w:right w:val="none" w:sz="0" w:space="0" w:color="auto"/>
          </w:divBdr>
          <w:divsChild>
            <w:div w:id="1282303593">
              <w:marLeft w:val="0"/>
              <w:marRight w:val="0"/>
              <w:marTop w:val="0"/>
              <w:marBottom w:val="0"/>
              <w:divBdr>
                <w:top w:val="none" w:sz="0" w:space="0" w:color="auto"/>
                <w:left w:val="none" w:sz="0" w:space="0" w:color="auto"/>
                <w:bottom w:val="none" w:sz="0" w:space="0" w:color="auto"/>
                <w:right w:val="none" w:sz="0" w:space="0" w:color="auto"/>
              </w:divBdr>
              <w:divsChild>
                <w:div w:id="5533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61">
      <w:bodyDiv w:val="1"/>
      <w:marLeft w:val="0"/>
      <w:marRight w:val="0"/>
      <w:marTop w:val="0"/>
      <w:marBottom w:val="0"/>
      <w:divBdr>
        <w:top w:val="none" w:sz="0" w:space="0" w:color="auto"/>
        <w:left w:val="none" w:sz="0" w:space="0" w:color="auto"/>
        <w:bottom w:val="none" w:sz="0" w:space="0" w:color="auto"/>
        <w:right w:val="none" w:sz="0" w:space="0" w:color="auto"/>
      </w:divBdr>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76426">
      <w:bodyDiv w:val="1"/>
      <w:marLeft w:val="0"/>
      <w:marRight w:val="0"/>
      <w:marTop w:val="0"/>
      <w:marBottom w:val="0"/>
      <w:divBdr>
        <w:top w:val="none" w:sz="0" w:space="0" w:color="auto"/>
        <w:left w:val="none" w:sz="0" w:space="0" w:color="auto"/>
        <w:bottom w:val="none" w:sz="0" w:space="0" w:color="auto"/>
        <w:right w:val="none" w:sz="0" w:space="0" w:color="auto"/>
      </w:divBdr>
      <w:divsChild>
        <w:div w:id="1862821768">
          <w:marLeft w:val="0"/>
          <w:marRight w:val="0"/>
          <w:marTop w:val="0"/>
          <w:marBottom w:val="0"/>
          <w:divBdr>
            <w:top w:val="none" w:sz="0" w:space="0" w:color="auto"/>
            <w:left w:val="none" w:sz="0" w:space="0" w:color="auto"/>
            <w:bottom w:val="none" w:sz="0" w:space="0" w:color="auto"/>
            <w:right w:val="none" w:sz="0" w:space="0" w:color="auto"/>
          </w:divBdr>
          <w:divsChild>
            <w:div w:id="1947150151">
              <w:marLeft w:val="0"/>
              <w:marRight w:val="0"/>
              <w:marTop w:val="0"/>
              <w:marBottom w:val="0"/>
              <w:divBdr>
                <w:top w:val="none" w:sz="0" w:space="0" w:color="auto"/>
                <w:left w:val="none" w:sz="0" w:space="0" w:color="auto"/>
                <w:bottom w:val="none" w:sz="0" w:space="0" w:color="auto"/>
                <w:right w:val="none" w:sz="0" w:space="0" w:color="auto"/>
              </w:divBdr>
              <w:divsChild>
                <w:div w:id="976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aniel1noble/metabR"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34822</Words>
  <Characters>198486</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 Kar</cp:lastModifiedBy>
  <cp:revision>3</cp:revision>
  <cp:lastPrinted>2020-09-12T03:38:00Z</cp:lastPrinted>
  <dcterms:created xsi:type="dcterms:W3CDTF">2021-07-05T04:05:00Z</dcterms:created>
  <dcterms:modified xsi:type="dcterms:W3CDTF">2021-07-05T08:01:00Z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id="FfSlvtHA"/&gt;&lt;style id="http://www.zotero.org/styles/evolutionary-ecology"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